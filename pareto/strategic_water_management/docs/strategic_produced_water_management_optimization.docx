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ins w:id="0" w:author="Drouven, Markus G." w:date="2021-11-03T14:45:00Z">
        <w:r w:rsidR="007318FF">
          <w:rPr>
            <w:rFonts w:ascii="Times New Roman" w:hAnsi="Times New Roman" w:cs="Times New Roman"/>
            <w:b/>
            <w:bCs/>
            <w:sz w:val="26"/>
            <w:szCs w:val="26"/>
          </w:rPr>
          <w:t xml:space="preserve"> Model</w:t>
        </w:r>
      </w:ins>
    </w:p>
    <w:p w14:paraId="368A54D7" w14:textId="56424D69" w:rsidR="00266A59" w:rsidRPr="008041EC" w:rsidDel="007318FF" w:rsidRDefault="00266A59" w:rsidP="00266A59">
      <w:pPr>
        <w:spacing w:after="0"/>
        <w:jc w:val="center"/>
        <w:rPr>
          <w:del w:id="1" w:author="Drouven, Markus G." w:date="2021-11-03T14:45:00Z"/>
          <w:rFonts w:ascii="Times New Roman" w:hAnsi="Times New Roman" w:cs="Times New Roman"/>
          <w:bCs/>
          <w:sz w:val="26"/>
          <w:szCs w:val="26"/>
        </w:rPr>
      </w:pPr>
      <w:del w:id="2" w:author="Drouven, Markus G." w:date="2021-11-03T14:45:00Z">
        <w:r w:rsidRPr="008041EC" w:rsidDel="007318FF">
          <w:rPr>
            <w:rFonts w:ascii="Times New Roman" w:hAnsi="Times New Roman" w:cs="Times New Roman"/>
            <w:bCs/>
            <w:sz w:val="26"/>
            <w:szCs w:val="26"/>
          </w:rPr>
          <w:delText>Markus G. Drouven</w:delText>
        </w:r>
      </w:del>
    </w:p>
    <w:p w14:paraId="2C9DF2B8" w14:textId="49A84762" w:rsidR="00021B8B" w:rsidRPr="00021B8B" w:rsidRDefault="009B3F60" w:rsidP="00021B8B">
      <w:pPr>
        <w:jc w:val="center"/>
        <w:rPr>
          <w:rFonts w:ascii="Times New Roman" w:hAnsi="Times New Roman" w:cs="Times New Roman"/>
          <w:bCs/>
          <w:sz w:val="26"/>
          <w:szCs w:val="26"/>
        </w:rPr>
      </w:pPr>
      <w:del w:id="3" w:author="Drouven, Markus G." w:date="2021-11-03T14:45:00Z">
        <w:r w:rsidRPr="008041EC" w:rsidDel="007318FF">
          <w:rPr>
            <w:rFonts w:ascii="Times New Roman" w:hAnsi="Times New Roman" w:cs="Times New Roman"/>
            <w:bCs/>
            <w:sz w:val="26"/>
            <w:szCs w:val="26"/>
          </w:rPr>
          <w:delText>August</w:delText>
        </w:r>
        <w:r w:rsidR="00DB0690" w:rsidRPr="008041EC" w:rsidDel="007318FF">
          <w:rPr>
            <w:rFonts w:ascii="Times New Roman" w:hAnsi="Times New Roman" w:cs="Times New Roman"/>
            <w:bCs/>
            <w:sz w:val="26"/>
            <w:szCs w:val="26"/>
          </w:rPr>
          <w:delText xml:space="preserve"> </w:delText>
        </w:r>
      </w:del>
      <w:ins w:id="4" w:author="Drouven, Markus G." w:date="2021-11-03T14:45:00Z">
        <w:r w:rsidR="007318FF">
          <w:rPr>
            <w:rFonts w:ascii="Times New Roman" w:hAnsi="Times New Roman" w:cs="Times New Roman"/>
            <w:bCs/>
            <w:sz w:val="26"/>
            <w:szCs w:val="26"/>
          </w:rPr>
          <w:t xml:space="preserve">November </w:t>
        </w:r>
      </w:ins>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(i.e.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3E6F9AAF"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 w:author="Drouven, Markus G." w:date="2021-11-03T14:52:00Z">
        <w:r w:rsidRPr="008041EC" w:rsidDel="007318FF">
          <w:rPr>
            <w:rFonts w:ascii="Times New Roman" w:eastAsiaTheme="minorEastAsia" w:hAnsi="Times New Roman" w:cs="Times New Roman"/>
            <w:sz w:val="26"/>
            <w:szCs w:val="26"/>
          </w:rPr>
          <w:delText>Completion</w:delText>
        </w:r>
      </w:del>
      <w:ins w:id="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57C74CF2"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ins w:id="7" w:author="Melody Shellman" w:date="2021-10-21T09:14:00Z">
        <w:r w:rsidR="00E104C6">
          <w:rPr>
            <w:rFonts w:ascii="Times New Roman" w:eastAsiaTheme="minorEastAsia" w:hAnsi="Times New Roman" w:cs="Times New Roman"/>
            <w:sz w:val="26"/>
            <w:szCs w:val="26"/>
          </w:rPr>
          <w:t>Benefic</w:t>
        </w:r>
      </w:ins>
      <w:ins w:id="8" w:author="Melody Shellman" w:date="2021-10-21T09:15:00Z">
        <w:r w:rsidR="00E104C6">
          <w:rPr>
            <w:rFonts w:ascii="Times New Roman" w:eastAsiaTheme="minorEastAsia" w:hAnsi="Times New Roman" w:cs="Times New Roman"/>
            <w:sz w:val="26"/>
            <w:szCs w:val="26"/>
          </w:rPr>
          <w:t xml:space="preserve">ial </w:t>
        </w:r>
      </w:ins>
      <w:ins w:id="9" w:author="Drouven, Markus G." w:date="2021-11-03T14:46:00Z">
        <w:r w:rsidR="007318FF">
          <w:rPr>
            <w:rFonts w:ascii="Times New Roman" w:eastAsiaTheme="minorEastAsia" w:hAnsi="Times New Roman" w:cs="Times New Roman"/>
            <w:sz w:val="26"/>
            <w:szCs w:val="26"/>
          </w:rPr>
          <w:t>r</w:t>
        </w:r>
      </w:ins>
      <w:del w:id="10" w:author="Drouven, Markus G." w:date="2021-11-03T14:46:00Z">
        <w:r w:rsidRPr="008041EC" w:rsidDel="007318FF">
          <w:rPr>
            <w:rFonts w:ascii="Times New Roman" w:eastAsiaTheme="minorEastAsia" w:hAnsi="Times New Roman" w:cs="Times New Roman"/>
            <w:sz w:val="26"/>
            <w:szCs w:val="26"/>
          </w:rPr>
          <w:delText>R</w:delText>
        </w:r>
      </w:del>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Injection (i.e.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142DB3CC"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del w:id="11" w:author="Drouven, Markus G." w:date="2021-11-03T14:52:00Z">
        <w:r w:rsidR="00731C4B" w:rsidRPr="008041EC" w:rsidDel="007318FF">
          <w:rPr>
            <w:rFonts w:ascii="Times New Roman" w:eastAsiaTheme="minorEastAsia" w:hAnsi="Times New Roman" w:cs="Times New Roman"/>
            <w:sz w:val="26"/>
            <w:szCs w:val="26"/>
          </w:rPr>
          <w:delText>completion</w:delText>
        </w:r>
      </w:del>
      <w:ins w:id="12" w:author="Drouven, Markus G." w:date="2021-11-03T14:52:00Z">
        <w:r w:rsidR="007318FF">
          <w:rPr>
            <w:rFonts w:ascii="Times New Roman" w:eastAsiaTheme="minorEastAsia" w:hAnsi="Times New Roman" w:cs="Times New Roman"/>
            <w:sz w:val="26"/>
            <w:szCs w:val="26"/>
          </w:rPr>
          <w:t>completions</w:t>
        </w:r>
      </w:ins>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08DCBFC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3" w:author="Drouven, Markus G." w:date="2021-11-03T14:52:00Z">
        <w:r w:rsidRPr="00041897" w:rsidDel="007318FF">
          <w:rPr>
            <w:rFonts w:ascii="Times New Roman" w:eastAsiaTheme="minorEastAsia" w:hAnsi="Times New Roman" w:cs="Times New Roman"/>
            <w:sz w:val="26"/>
            <w:szCs w:val="26"/>
          </w:rPr>
          <w:delText>Completion</w:delText>
        </w:r>
      </w:del>
      <w:ins w:id="14" w:author="Drouven, Markus G." w:date="2021-11-03T14:52:00Z">
        <w:r w:rsidR="007318FF">
          <w:rPr>
            <w:rFonts w:ascii="Times New Roman" w:eastAsiaTheme="minorEastAsia" w:hAnsi="Times New Roman" w:cs="Times New Roman"/>
            <w:sz w:val="26"/>
            <w:szCs w:val="26"/>
          </w:rPr>
          <w:t>Completions</w:t>
        </w:r>
      </w:ins>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285700CB"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5" w:author="Drouven, Markus G." w:date="2021-11-03T14:52:00Z">
        <w:r w:rsidRPr="008041EC" w:rsidDel="007318FF">
          <w:rPr>
            <w:rFonts w:ascii="Times New Roman" w:eastAsiaTheme="minorEastAsia" w:hAnsi="Times New Roman" w:cs="Times New Roman"/>
            <w:sz w:val="26"/>
            <w:szCs w:val="26"/>
          </w:rPr>
          <w:delText>Completion</w:delText>
        </w:r>
      </w:del>
      <w:ins w:id="1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w:t>
      </w:r>
      <w:del w:id="17" w:author="Drouven, Markus G." w:date="2021-11-03T14:52:00Z">
        <w:r w:rsidRPr="008041EC" w:rsidDel="007318FF">
          <w:rPr>
            <w:rFonts w:ascii="Times New Roman" w:eastAsiaTheme="minorEastAsia" w:hAnsi="Times New Roman" w:cs="Times New Roman"/>
            <w:sz w:val="26"/>
            <w:szCs w:val="26"/>
          </w:rPr>
          <w:delText>completion</w:delText>
        </w:r>
      </w:del>
      <w:ins w:id="1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49B6A7B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del w:id="19" w:author="Drouven, Markus G." w:date="2021-11-03T14:52:00Z">
        <w:r w:rsidRPr="008041EC" w:rsidDel="007318FF">
          <w:rPr>
            <w:rFonts w:ascii="Times New Roman" w:eastAsiaTheme="minorEastAsia" w:hAnsi="Times New Roman" w:cs="Times New Roman"/>
            <w:sz w:val="26"/>
            <w:szCs w:val="26"/>
          </w:rPr>
          <w:delText>completion</w:delText>
        </w:r>
      </w:del>
      <w:ins w:id="2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ins w:id="2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41F8B4D2"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22" w:author="Drouven, Markus G." w:date="2021-11-03T14:52:00Z">
        <w:r w:rsidRPr="008041EC" w:rsidDel="007318FF">
          <w:rPr>
            <w:rFonts w:ascii="Times New Roman" w:eastAsiaTheme="minorEastAsia" w:hAnsi="Times New Roman" w:cs="Times New Roman"/>
            <w:sz w:val="26"/>
            <w:szCs w:val="26"/>
          </w:rPr>
          <w:delText>completion</w:delText>
        </w:r>
      </w:del>
      <w:ins w:id="2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428F6C86" w:rsidR="001E3777" w:rsidRPr="00077949" w:rsidRDefault="005A68E9"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del w:id="24" w:author="Drouven, Markus G." w:date="2021-11-03T14:52:00Z">
        <w:r w:rsidR="001E3777" w:rsidRPr="00077949" w:rsidDel="007318FF">
          <w:rPr>
            <w:rFonts w:ascii="Times New Roman" w:eastAsiaTheme="minorEastAsia" w:hAnsi="Times New Roman" w:cs="Times New Roman"/>
            <w:sz w:val="26"/>
            <w:szCs w:val="26"/>
          </w:rPr>
          <w:delText>completion</w:delText>
        </w:r>
      </w:del>
      <w:ins w:id="25" w:author="Drouven, Markus G." w:date="2021-11-03T14:52:00Z">
        <w:r w:rsidR="007318FF">
          <w:rPr>
            <w:rFonts w:ascii="Times New Roman" w:eastAsiaTheme="minorEastAsia" w:hAnsi="Times New Roman" w:cs="Times New Roman"/>
            <w:sz w:val="26"/>
            <w:szCs w:val="26"/>
          </w:rPr>
          <w:t>completions</w:t>
        </w:r>
      </w:ins>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ins w:id="26" w:author="Melody Shellman" w:date="2021-11-12T15:29:00Z"/>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ins w:id="27" w:author="Melody Shellman" w:date="2021-11-12T15:29:00Z">
            <w:rPr>
              <w:rFonts w:ascii="Cambria Math" w:hAnsi="Cambria Math" w:cs="Times New Roman"/>
              <w:color w:val="0070C0"/>
              <w:sz w:val="26"/>
              <w:szCs w:val="26"/>
              <w:rPrChange w:id="28" w:author="Melody Shellman" w:date="2021-11-15T23:03:00Z">
                <w:rPr>
                  <w:rFonts w:ascii="Cambria Math" w:hAnsi="Cambria Math" w:cs="Times New Roman"/>
                  <w:color w:val="0070C0"/>
                  <w:sz w:val="26"/>
                  <w:szCs w:val="26"/>
                  <w:highlight w:val="yellow"/>
                </w:rPr>
              </w:rPrChange>
            </w:rPr>
            <m:t>(r,s)∈RSA</m:t>
          </w:ins>
        </m:r>
      </m:oMath>
      <w:ins w:id="29" w:author="Melody Shellman" w:date="2021-11-12T15:29:00Z">
        <w:r w:rsidRPr="00763912">
          <w:rPr>
            <w:rFonts w:ascii="Times New Roman" w:eastAsiaTheme="minorEastAsia" w:hAnsi="Times New Roman" w:cs="Times New Roman"/>
            <w:sz w:val="26"/>
            <w:szCs w:val="26"/>
            <w:rPrChange w:id="30"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1"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2" w:author="Melody Shellman" w:date="2021-11-15T23:03:00Z">
              <w:rPr>
                <w:rFonts w:ascii="Times New Roman" w:eastAsiaTheme="minorEastAsia" w:hAnsi="Times New Roman" w:cs="Times New Roman"/>
                <w:sz w:val="26"/>
                <w:szCs w:val="26"/>
                <w:highlight w:val="yellow"/>
              </w:rPr>
            </w:rPrChange>
          </w:rPr>
          <w:tab/>
          <w:t>Treatment-to-storage pipeline arcs</w:t>
        </w:r>
      </w:ins>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2DA00F5" w:rsidR="00BC232E" w:rsidRPr="008041EC" w:rsidRDefault="00BC232E" w:rsidP="00BC232E">
      <w:pPr>
        <w:rPr>
          <w:rFonts w:ascii="Times New Roman" w:eastAsiaTheme="minorEastAsia" w:hAnsi="Times New Roman" w:cs="Times New Roman"/>
          <w:sz w:val="26"/>
          <w:szCs w:val="26"/>
        </w:rPr>
      </w:pPr>
      <w:commentRangeStart w:id="33"/>
      <m:oMath>
        <m:r>
          <w:rPr>
            <w:rFonts w:ascii="Cambria Math" w:hAnsi="Cambria Math" w:cs="Times New Roman"/>
            <w:color w:val="0070C0"/>
            <w:sz w:val="26"/>
            <w:szCs w:val="26"/>
            <w:highlight w:val="yellow"/>
            <w:rPrChange w:id="34" w:author="Melody Shellman" w:date="2021-11-12T15:29:00Z">
              <w:rPr>
                <w:rFonts w:ascii="Cambria Math" w:hAnsi="Cambria Math" w:cs="Times New Roman"/>
                <w:color w:val="0070C0"/>
                <w:sz w:val="26"/>
                <w:szCs w:val="26"/>
              </w:rPr>
            </w:rPrChange>
          </w:rPr>
          <m:t>(s,p)∈SCA</m:t>
        </m:r>
      </m:oMath>
      <w:r w:rsidRPr="0060104F">
        <w:rPr>
          <w:rFonts w:ascii="Times New Roman" w:eastAsiaTheme="minorEastAsia" w:hAnsi="Times New Roman" w:cs="Times New Roman"/>
          <w:sz w:val="26"/>
          <w:szCs w:val="26"/>
          <w:highlight w:val="yellow"/>
          <w:rPrChange w:id="35"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6"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7" w:author="Melody Shellman" w:date="2021-11-12T15:29:00Z">
            <w:rPr>
              <w:rFonts w:ascii="Times New Roman" w:eastAsiaTheme="minorEastAsia" w:hAnsi="Times New Roman" w:cs="Times New Roman"/>
              <w:sz w:val="26"/>
              <w:szCs w:val="26"/>
            </w:rPr>
          </w:rPrChange>
        </w:rPr>
        <w:tab/>
        <w:t>Storage-to-</w:t>
      </w:r>
      <w:del w:id="38" w:author="Drouven, Markus G." w:date="2021-11-03T14:52:00Z">
        <w:r w:rsidRPr="0060104F" w:rsidDel="007318FF">
          <w:rPr>
            <w:rFonts w:ascii="Times New Roman" w:eastAsiaTheme="minorEastAsia" w:hAnsi="Times New Roman" w:cs="Times New Roman"/>
            <w:sz w:val="26"/>
            <w:szCs w:val="26"/>
            <w:highlight w:val="yellow"/>
            <w:rPrChange w:id="39" w:author="Melody Shellman" w:date="2021-11-12T15:29:00Z">
              <w:rPr>
                <w:rFonts w:ascii="Times New Roman" w:eastAsiaTheme="minorEastAsia" w:hAnsi="Times New Roman" w:cs="Times New Roman"/>
                <w:sz w:val="26"/>
                <w:szCs w:val="26"/>
              </w:rPr>
            </w:rPrChange>
          </w:rPr>
          <w:delText>completion</w:delText>
        </w:r>
      </w:del>
      <w:ins w:id="40" w:author="Drouven, Markus G." w:date="2021-11-03T14:52:00Z">
        <w:r w:rsidR="007318FF" w:rsidRPr="0060104F">
          <w:rPr>
            <w:rFonts w:ascii="Times New Roman" w:eastAsiaTheme="minorEastAsia" w:hAnsi="Times New Roman" w:cs="Times New Roman"/>
            <w:sz w:val="26"/>
            <w:szCs w:val="26"/>
            <w:highlight w:val="yellow"/>
            <w:rPrChange w:id="41" w:author="Melody Shellman" w:date="2021-11-12T15:29:00Z">
              <w:rPr>
                <w:rFonts w:ascii="Times New Roman" w:eastAsiaTheme="minorEastAsia" w:hAnsi="Times New Roman" w:cs="Times New Roman"/>
                <w:sz w:val="26"/>
                <w:szCs w:val="26"/>
              </w:rPr>
            </w:rPrChange>
          </w:rPr>
          <w:t>completions</w:t>
        </w:r>
      </w:ins>
      <w:r w:rsidRPr="0060104F">
        <w:rPr>
          <w:rFonts w:ascii="Times New Roman" w:eastAsiaTheme="minorEastAsia" w:hAnsi="Times New Roman" w:cs="Times New Roman"/>
          <w:sz w:val="26"/>
          <w:szCs w:val="26"/>
          <w:highlight w:val="yellow"/>
          <w:rPrChange w:id="42" w:author="Melody Shellman" w:date="2021-11-12T15:29:00Z">
            <w:rPr>
              <w:rFonts w:ascii="Times New Roman" w:eastAsiaTheme="minorEastAsia" w:hAnsi="Times New Roman" w:cs="Times New Roman"/>
              <w:sz w:val="26"/>
              <w:szCs w:val="26"/>
            </w:rPr>
          </w:rPrChange>
        </w:rPr>
        <w:t xml:space="preserve"> </w:t>
      </w:r>
      <w:r w:rsidR="00497279" w:rsidRPr="0060104F">
        <w:rPr>
          <w:rFonts w:ascii="Times New Roman" w:eastAsiaTheme="minorEastAsia" w:hAnsi="Times New Roman" w:cs="Times New Roman"/>
          <w:sz w:val="26"/>
          <w:szCs w:val="26"/>
          <w:highlight w:val="yellow"/>
          <w:rPrChange w:id="43" w:author="Melody Shellman" w:date="2021-11-12T15:29:00Z">
            <w:rPr>
              <w:rFonts w:ascii="Times New Roman" w:eastAsiaTheme="minorEastAsia" w:hAnsi="Times New Roman" w:cs="Times New Roman"/>
              <w:sz w:val="26"/>
              <w:szCs w:val="26"/>
            </w:rPr>
          </w:rPrChange>
        </w:rPr>
        <w:t xml:space="preserve">pipeline </w:t>
      </w:r>
      <w:r w:rsidRPr="0060104F">
        <w:rPr>
          <w:rFonts w:ascii="Times New Roman" w:eastAsiaTheme="minorEastAsia" w:hAnsi="Times New Roman" w:cs="Times New Roman"/>
          <w:sz w:val="26"/>
          <w:szCs w:val="26"/>
          <w:highlight w:val="yellow"/>
          <w:rPrChange w:id="44" w:author="Melody Shellman" w:date="2021-11-12T15:29:00Z">
            <w:rPr>
              <w:rFonts w:ascii="Times New Roman" w:eastAsiaTheme="minorEastAsia" w:hAnsi="Times New Roman" w:cs="Times New Roman"/>
              <w:sz w:val="26"/>
              <w:szCs w:val="26"/>
            </w:rPr>
          </w:rPrChange>
        </w:rPr>
        <w:t>arcs</w:t>
      </w:r>
      <w:commentRangeEnd w:id="33"/>
      <w:r w:rsidR="0060104F">
        <w:rPr>
          <w:rStyle w:val="CommentReference"/>
        </w:rPr>
        <w:commentReference w:id="33"/>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ins w:id="45"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11B679D3"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del w:id="46" w:author="Drouven, Markus G." w:date="2021-11-03T14:52:00Z">
        <w:r w:rsidRPr="008041EC" w:rsidDel="007318FF">
          <w:rPr>
            <w:rFonts w:ascii="Times New Roman" w:eastAsiaTheme="minorEastAsia" w:hAnsi="Times New Roman" w:cs="Times New Roman"/>
            <w:sz w:val="26"/>
            <w:szCs w:val="26"/>
          </w:rPr>
          <w:delText>completion</w:delText>
        </w:r>
      </w:del>
      <w:ins w:id="4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382F796" w14:textId="745C1562"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48" w:author="Drouven, Markus G." w:date="2021-11-03T14:52:00Z">
        <w:r w:rsidRPr="008041EC" w:rsidDel="007318FF">
          <w:rPr>
            <w:rFonts w:ascii="Times New Roman" w:eastAsiaTheme="minorEastAsia" w:hAnsi="Times New Roman" w:cs="Times New Roman"/>
            <w:sz w:val="26"/>
            <w:szCs w:val="26"/>
          </w:rPr>
          <w:delText>completion</w:delText>
        </w:r>
      </w:del>
      <w:ins w:id="49"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ins w:id="50"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trucking arcs</w:t>
      </w:r>
    </w:p>
    <w:p w14:paraId="610F8E07" w14:textId="108F1CC7"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1" w:author="Drouven, Markus G." w:date="2021-11-03T14:52:00Z">
        <w:r w:rsidRPr="008041EC" w:rsidDel="007318FF">
          <w:rPr>
            <w:rFonts w:ascii="Times New Roman" w:eastAsiaTheme="minorEastAsia" w:hAnsi="Times New Roman" w:cs="Times New Roman"/>
            <w:sz w:val="26"/>
            <w:szCs w:val="26"/>
          </w:rPr>
          <w:delText>Completion</w:delText>
        </w:r>
      </w:del>
      <w:ins w:id="52"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-to-disposal trucking arcs</w:t>
      </w:r>
    </w:p>
    <w:p w14:paraId="69A08E79" w14:textId="58C4DD4F"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3" w:author="Drouven, Markus G." w:date="2021-11-03T14:52:00Z">
        <w:r w:rsidRPr="008041EC" w:rsidDel="007318FF">
          <w:rPr>
            <w:rFonts w:ascii="Times New Roman" w:eastAsiaTheme="minorEastAsia" w:hAnsi="Times New Roman" w:cs="Times New Roman"/>
            <w:sz w:val="26"/>
            <w:szCs w:val="26"/>
          </w:rPr>
          <w:delText>Completion</w:delText>
        </w:r>
      </w:del>
      <w:ins w:id="54"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-to-storage trucking arcs</w:t>
      </w:r>
    </w:p>
    <w:p w14:paraId="73D1CF7D" w14:textId="0DB6E97C"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5" w:author="Drouven, Markus G." w:date="2021-11-03T14:52:00Z">
        <w:r w:rsidRPr="008041EC" w:rsidDel="007318FF">
          <w:rPr>
            <w:rFonts w:ascii="Times New Roman" w:eastAsiaTheme="minorEastAsia" w:hAnsi="Times New Roman" w:cs="Times New Roman"/>
            <w:sz w:val="26"/>
            <w:szCs w:val="26"/>
          </w:rPr>
          <w:delText>Completion</w:delText>
        </w:r>
      </w:del>
      <w:ins w:id="5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-to-treatment trucking arcs</w:t>
      </w:r>
    </w:p>
    <w:p w14:paraId="26C2D02D" w14:textId="4A43DF6B" w:rsidR="00FA2B9B" w:rsidRPr="008041EC" w:rsidRDefault="005A68E9"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del w:id="57" w:author="Drouven, Markus G." w:date="2021-11-03T14:52:00Z">
        <w:r w:rsidR="00FA2B9B" w:rsidRPr="008041EC" w:rsidDel="007318FF">
          <w:rPr>
            <w:rFonts w:ascii="Times New Roman" w:eastAsiaTheme="minorEastAsia" w:hAnsi="Times New Roman" w:cs="Times New Roman"/>
            <w:sz w:val="26"/>
            <w:szCs w:val="26"/>
          </w:rPr>
          <w:delText>Completion</w:delText>
        </w:r>
      </w:del>
      <w:ins w:id="58"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-to-</w:t>
      </w:r>
      <w:del w:id="59" w:author="Drouven, Markus G." w:date="2021-11-03T14:52:00Z">
        <w:r w:rsidR="00FA2B9B" w:rsidRPr="008041EC" w:rsidDel="007318FF">
          <w:rPr>
            <w:rFonts w:ascii="Times New Roman" w:eastAsiaTheme="minorEastAsia" w:hAnsi="Times New Roman" w:cs="Times New Roman"/>
            <w:sz w:val="26"/>
            <w:szCs w:val="26"/>
          </w:rPr>
          <w:delText>completion</w:delText>
        </w:r>
      </w:del>
      <w:ins w:id="60"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 xml:space="preserve"> trucking arcs (flowback reuse)</w:t>
      </w:r>
    </w:p>
    <w:p w14:paraId="19F9D30A" w14:textId="0D3B84F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del w:id="61" w:author="Drouven, Markus G." w:date="2021-11-03T14:52:00Z">
        <w:r w:rsidRPr="008041EC" w:rsidDel="007318FF">
          <w:rPr>
            <w:rFonts w:ascii="Times New Roman" w:eastAsiaTheme="minorEastAsia" w:hAnsi="Times New Roman" w:cs="Times New Roman"/>
            <w:sz w:val="26"/>
            <w:szCs w:val="26"/>
          </w:rPr>
          <w:delText>completion</w:delText>
        </w:r>
      </w:del>
      <w:ins w:id="62"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5A68E9"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5A68E9"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3492B052" w:rsidR="007A1F22" w:rsidRPr="008041EC" w:rsidRDefault="005A68E9"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del w:id="63" w:author="Drouven, Markus G." w:date="2021-11-03T14:52:00Z">
        <w:r w:rsidR="007A1F22" w:rsidRPr="008041EC" w:rsidDel="007318FF">
          <w:rPr>
            <w:rFonts w:ascii="Times New Roman" w:eastAsiaTheme="minorEastAsia" w:hAnsi="Times New Roman" w:cs="Times New Roman"/>
            <w:sz w:val="26"/>
            <w:szCs w:val="26"/>
          </w:rPr>
          <w:delText>completion</w:delText>
        </w:r>
      </w:del>
      <w:ins w:id="64" w:author="Drouven, Markus G." w:date="2021-11-03T14:52:00Z">
        <w:r w:rsidR="007318FF">
          <w:rPr>
            <w:rFonts w:ascii="Times New Roman" w:eastAsiaTheme="minorEastAsia" w:hAnsi="Times New Roman" w:cs="Times New Roman"/>
            <w:sz w:val="26"/>
            <w:szCs w:val="26"/>
          </w:rPr>
          <w:t>completions</w:t>
        </w:r>
      </w:ins>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5A68E9"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5A68E9"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2C2446A2" w:rsidR="004E0D94" w:rsidRPr="00077949" w:rsidRDefault="005A68E9"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65"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oMath>
      <w:r w:rsidR="004E0D94" w:rsidRPr="00077949">
        <w:rPr>
          <w:rFonts w:ascii="Times New Roman" w:eastAsiaTheme="minorEastAsia" w:hAnsi="Times New Roman" w:cs="Times New Roman"/>
          <w:color w:val="C00000"/>
          <w:kern w:val="24"/>
          <w:sz w:val="26"/>
          <w:szCs w:val="26"/>
        </w:rPr>
        <w:tab/>
      </w:r>
      <w:del w:id="66" w:author="Melody Shellman" w:date="2021-10-21T09:39:00Z">
        <w:r w:rsidR="004E0D94" w:rsidRPr="00077949" w:rsidDel="00EF55BA">
          <w:rPr>
            <w:rFonts w:ascii="Times New Roman" w:eastAsiaTheme="minorEastAsia" w:hAnsi="Times New Roman" w:cs="Times New Roman"/>
            <w:color w:val="C00000"/>
            <w:kern w:val="24"/>
            <w:sz w:val="26"/>
            <w:szCs w:val="26"/>
          </w:rPr>
          <w:tab/>
        </w:r>
      </w:del>
      <w:r w:rsidR="004E0D94" w:rsidRPr="00077949">
        <w:rPr>
          <w:rFonts w:ascii="Times New Roman" w:eastAsiaTheme="minorEastAsia" w:hAnsi="Times New Roman" w:cs="Times New Roman"/>
          <w:sz w:val="26"/>
          <w:szCs w:val="26"/>
        </w:rPr>
        <w:t xml:space="preserve">Produced water delivered for </w:t>
      </w:r>
      <w:ins w:id="67" w:author="Melody Shellman" w:date="2021-10-21T09:39:00Z">
        <w:r w:rsidR="00EF55BA">
          <w:rPr>
            <w:rFonts w:ascii="Times New Roman" w:eastAsiaTheme="minorEastAsia" w:hAnsi="Times New Roman" w:cs="Times New Roman"/>
            <w:sz w:val="26"/>
            <w:szCs w:val="26"/>
          </w:rPr>
          <w:t xml:space="preserve">completions </w:t>
        </w:r>
      </w:ins>
      <w:r w:rsidR="004E0D94" w:rsidRPr="00077949">
        <w:rPr>
          <w:rFonts w:ascii="Times New Roman" w:eastAsiaTheme="minorEastAsia" w:hAnsi="Times New Roman" w:cs="Times New Roman"/>
          <w:sz w:val="26"/>
          <w:szCs w:val="26"/>
        </w:rPr>
        <w:t>reuse</w:t>
      </w:r>
    </w:p>
    <w:p w14:paraId="754BEC4D" w14:textId="7EA83C94" w:rsidR="004E0D94" w:rsidRPr="004E0D94" w:rsidRDefault="005A68E9"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5A68E9"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time period</w:t>
      </w:r>
    </w:p>
    <w:p w14:paraId="28F865E6" w14:textId="2B714A28" w:rsidR="003F080E" w:rsidRPr="008041EC" w:rsidRDefault="005A68E9"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time period</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5A68E9"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5A68E9"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ins w:id="68"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5A68E9"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25C07B1B" w:rsidR="00021B8B" w:rsidRPr="008041EC" w:rsidRDefault="005A68E9"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69"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r>
              <w:del w:id="70" w:author="Melody Shellman" w:date="2021-10-21T14:37:00Z">
                <w:rPr>
                  <w:rFonts w:ascii="Cambria Math" w:eastAsiaTheme="minorEastAsia" w:hAnsi="Cambria Math"/>
                  <w:color w:val="C00000"/>
                  <w:kern w:val="24"/>
                  <w:sz w:val="26"/>
                  <w:szCs w:val="26"/>
                </w:rPr>
                <m:t>d</m:t>
              </w:del>
            </m:r>
          </m:sup>
        </m:sSup>
      </m:oMath>
      <w:r w:rsidR="009B3F60" w:rsidRPr="008041EC">
        <w:rPr>
          <w:rFonts w:ascii="Times New Roman" w:eastAsiaTheme="minorEastAsia" w:hAnsi="Times New Roman" w:cs="Times New Roman"/>
          <w:sz w:val="26"/>
          <w:szCs w:val="26"/>
        </w:rPr>
        <w:tab/>
        <w:t>Total volume</w:t>
      </w:r>
      <w:ins w:id="71"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5A68E9"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5A68E9"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5A68E9"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ins w:id="72" w:author="Melody Shellman" w:date="2021-11-05T14:11:00Z">
        <w:r w:rsidR="00637D41">
          <w:rPr>
            <w:rFonts w:ascii="Times New Roman" w:eastAsiaTheme="minorEastAsia" w:hAnsi="Times New Roman" w:cs="Times New Roman"/>
            <w:sz w:val="26"/>
            <w:szCs w:val="26"/>
          </w:rPr>
          <w:t>s</w:t>
        </w:r>
      </w:ins>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5A68E9"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5A68E9"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5A68E9"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73"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5A68E9"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5A68E9"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5A68E9"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5A68E9"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5A68E9"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5A68E9"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74" w:author="Melody Shellman" w:date="2021-10-21T09:40: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5A68E9"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5A68E9"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5A68E9"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5A68E9"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5A68E9"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5A68E9"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Disposal capacity in a given time period at disposal site</w:t>
      </w:r>
    </w:p>
    <w:p w14:paraId="3B044338" w14:textId="2F9DEC6B" w:rsidR="00511935" w:rsidRPr="008041EC" w:rsidRDefault="005A68E9"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Storage capacity in a given time period at storage site</w:t>
      </w:r>
    </w:p>
    <w:p w14:paraId="49D75B89" w14:textId="7469BDDD" w:rsidR="00474AE7" w:rsidRPr="008041EC" w:rsidRDefault="005A68E9"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in a given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5A68E9"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Flow capacity in a given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5A68E9"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5A68E9"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5A68E9"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5A68E9"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5A68E9"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5A68E9"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5A68E9"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5A68E9"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5A68E9"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5A68E9"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5A68E9"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5A68E9"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75" w:author="Melody Shellman" w:date="2021-10-21T09:41: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w:t>
      </w:r>
      <w:ins w:id="76" w:author="Melody Shellman" w:date="2021-10-21T09:42:00Z">
        <w:r w:rsidR="00326144">
          <w:rPr>
            <w:rFonts w:ascii="Times New Roman" w:eastAsiaTheme="minorEastAsia" w:hAnsi="Times New Roman" w:cs="Times New Roman"/>
            <w:sz w:val="26"/>
            <w:szCs w:val="26"/>
          </w:rPr>
          <w:t xml:space="preserve">beneficial </w:t>
        </w:r>
      </w:ins>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5A68E9"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5A68E9"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5A68E9"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5A68E9"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5A68E9"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5A68E9"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5A68E9"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5A68E9"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5A68E9"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Completions demand at a completions site in a time period</w:t>
      </w:r>
    </w:p>
    <w:p w14:paraId="409422F8" w14:textId="3282E2CA" w:rsidR="002C70BF" w:rsidRPr="008041EC" w:rsidRDefault="005A68E9"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5A68E9"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5A68E9"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5A68E9"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5A68E9"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5A68E9"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5A68E9"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5A68E9"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5A68E9"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5A68E9"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77" w:author="Melody Shellman" w:date="2021-10-21T09: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5A68E9"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5A68E9"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5A68E9"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5A68E9"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 xml:space="preserve">Weekly processing (e.g. clarification) capacity per pad </w:t>
      </w:r>
    </w:p>
    <w:p w14:paraId="54344FA0" w14:textId="722EDDBF" w:rsidR="00143179" w:rsidRPr="008041EC" w:rsidRDefault="005A68E9"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(e.g.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5A68E9"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77777777" w:rsidR="00330ECC" w:rsidRPr="008041EC" w:rsidRDefault="00330ECC" w:rsidP="008C0529">
      <w:pPr>
        <w:ind w:left="2880" w:hanging="2880"/>
        <w:rPr>
          <w:rFonts w:ascii="Times New Roman" w:eastAsiaTheme="minorEastAsia" w:hAnsi="Times New Roman" w:cs="Times New Roman"/>
          <w:sz w:val="26"/>
          <w:szCs w:val="26"/>
        </w:rPr>
      </w:pPr>
    </w:p>
    <w:p w14:paraId="19067B6D" w14:textId="750E2D14" w:rsidR="004F3ACA" w:rsidRPr="008041EC" w:rsidRDefault="005A68E9" w:rsidP="004F3ACA">
      <w:pPr>
        <w:ind w:left="2880" w:hanging="2880"/>
        <w:rPr>
          <w:ins w:id="78" w:author="Nienke Wagenaar" w:date="2021-11-11T17:44:00Z"/>
          <w:rFonts w:ascii="Times New Roman" w:eastAsiaTheme="minorEastAsia" w:hAnsi="Times New Roman" w:cs="Times New Roman"/>
          <w:sz w:val="26"/>
          <w:szCs w:val="26"/>
        </w:rPr>
      </w:pPr>
      <m:oMath>
        <m:sSubSup>
          <m:sSubSupPr>
            <m:ctrlPr>
              <w:ins w:id="79" w:author="Nienke Wagenaar" w:date="2021-11-11T17:44:00Z">
                <w:rPr>
                  <w:rFonts w:ascii="Cambria Math" w:eastAsiaTheme="minorEastAsia" w:hAnsi="Cambria Math"/>
                  <w:i/>
                  <w:color w:val="00B050"/>
                  <w:kern w:val="24"/>
                  <w:sz w:val="26"/>
                  <w:szCs w:val="26"/>
                </w:rPr>
              </w:ins>
            </m:ctrlPr>
          </m:sSubSupPr>
          <m:e>
            <m:r>
              <w:ins w:id="80" w:author="Nienke Wagenaar" w:date="2021-11-16T14:17:00Z">
                <w:rPr>
                  <w:rFonts w:ascii="Cambria Math" w:eastAsiaTheme="minorEastAsia" w:hAnsi="Cambria Math"/>
                  <w:color w:val="00B050"/>
                  <w:kern w:val="24"/>
                  <w:sz w:val="26"/>
                  <w:szCs w:val="26"/>
                </w:rPr>
                <m:t>μ</m:t>
              </w:ins>
            </m:r>
          </m:e>
          <m:sub>
            <m:r>
              <w:ins w:id="81" w:author="Nienke Wagenaar" w:date="2021-11-11T17:44:00Z">
                <w:rPr>
                  <w:rFonts w:ascii="Cambria Math" w:eastAsiaTheme="minorEastAsia" w:hAnsi="Cambria Math"/>
                  <w:color w:val="00B050"/>
                  <w:kern w:val="24"/>
                  <w:sz w:val="26"/>
                  <w:szCs w:val="26"/>
                </w:rPr>
                <m:t>d</m:t>
              </w:ins>
            </m:r>
          </m:sub>
          <m:sup>
            <m:r>
              <w:ins w:id="82" w:author="Nienke Wagenaar" w:date="2021-11-11T17:44:00Z">
                <w:rPr>
                  <w:rFonts w:ascii="Cambria Math" w:eastAsiaTheme="minorEastAsia" w:hAnsi="Cambria Math"/>
                  <w:color w:val="00B050"/>
                  <w:kern w:val="24"/>
                  <w:sz w:val="26"/>
                  <w:szCs w:val="26"/>
                </w:rPr>
                <m:t>Pipeline</m:t>
              </w:ins>
            </m:r>
          </m:sup>
        </m:sSubSup>
      </m:oMath>
      <w:ins w:id="83" w:author="Nienke Wagenaar" w:date="2021-11-11T17:44:00Z">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84"/>
        <w:r w:rsidR="004F3ACA" w:rsidRPr="008041EC">
          <w:rPr>
            <w:rFonts w:ascii="Times New Roman" w:eastAsiaTheme="minorEastAsia" w:hAnsi="Times New Roman" w:cs="Times New Roman"/>
            <w:sz w:val="26"/>
            <w:szCs w:val="26"/>
          </w:rPr>
          <w:t>increments</w:t>
        </w:r>
        <w:commentRangeEnd w:id="84"/>
        <w:r w:rsidR="004F3ACA">
          <w:rPr>
            <w:rStyle w:val="CommentReference"/>
          </w:rPr>
          <w:commentReference w:id="84"/>
        </w:r>
      </w:ins>
      <w:ins w:id="85" w:author="Nienke Wagenaar" w:date="2021-11-11T17:49:00Z">
        <w:r w:rsidR="00F77658">
          <w:rPr>
            <w:rFonts w:ascii="Times New Roman" w:eastAsiaTheme="minorEastAsia" w:hAnsi="Times New Roman" w:cs="Times New Roman"/>
            <w:sz w:val="26"/>
            <w:szCs w:val="26"/>
          </w:rPr>
          <w:t xml:space="preserve"> [inch]</w:t>
        </w:r>
      </w:ins>
    </w:p>
    <w:commentRangeStart w:id="86"/>
    <w:p w14:paraId="672439B2" w14:textId="18E6A3F8" w:rsidR="008C3CAC" w:rsidRPr="008041EC" w:rsidRDefault="005A68E9"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86"/>
      <w:r w:rsidR="007B1593">
        <w:rPr>
          <w:rStyle w:val="CommentReference"/>
        </w:rPr>
        <w:commentReference w:id="86"/>
      </w:r>
      <w:ins w:id="87" w:author="Nienke Wagenaar" w:date="2021-11-16T14:17:00Z">
        <w:r w:rsidR="00541ADE">
          <w:rPr>
            <w:rFonts w:ascii="Times New Roman" w:eastAsiaTheme="minorEastAsia" w:hAnsi="Times New Roman" w:cs="Times New Roman"/>
            <w:sz w:val="26"/>
            <w:szCs w:val="26"/>
          </w:rPr>
          <w:t xml:space="preserve"> [bbl/week]</w:t>
        </w:r>
      </w:ins>
    </w:p>
    <w:p w14:paraId="19482931" w14:textId="30ED22BA" w:rsidR="008E4F29" w:rsidRPr="008041EC" w:rsidRDefault="005A68E9"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5A68E9"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5A68E9"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5A68E9"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5A68E9"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5A68E9"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5A68E9"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5A68E9"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5A68E9"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5A68E9"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5A68E9"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5A68E9"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5A68E9"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ins w:id="88" w:author="Melody Shellman" w:date="2021-11-05T14:11:00Z">
        <w:r w:rsidR="00637D41">
          <w:rPr>
            <w:rFonts w:ascii="Times New Roman" w:eastAsiaTheme="minorEastAsia" w:hAnsi="Times New Roman" w:cs="Times New Roman"/>
            <w:sz w:val="26"/>
            <w:szCs w:val="26"/>
          </w:rPr>
          <w:t>s</w:t>
        </w:r>
      </w:ins>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5A68E9"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5A68E9"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5A68E9"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5A68E9"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5A68E9"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5A68E9"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5A68E9"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ins w:id="89" w:author="Nienke Wagenaar" w:date="2021-11-16T14:17:00Z">
        <w:r w:rsidR="00541ADE">
          <w:rPr>
            <w:rFonts w:ascii="Times New Roman" w:eastAsiaTheme="minorEastAsia" w:hAnsi="Times New Roman" w:cs="Times New Roman"/>
            <w:sz w:val="26"/>
            <w:szCs w:val="26"/>
          </w:rPr>
          <w:t xml:space="preserve"> [miles]</w:t>
        </w:r>
      </w:ins>
    </w:p>
    <w:p w14:paraId="5498E620" w14:textId="6D3DB5B8" w:rsidR="00572D9F" w:rsidRPr="008041EC" w:rsidRDefault="005A68E9"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5A68E9"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5A68E9"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5EE0ED92" w:rsidR="005A1768" w:rsidRPr="008041EC" w:rsidRDefault="005A68E9" w:rsidP="00572D9F">
      <w:pPr>
        <w:ind w:left="2880" w:hanging="2880"/>
        <w:rPr>
          <w:rFonts w:ascii="Times New Roman" w:eastAsiaTheme="minorEastAsia" w:hAnsi="Times New Roman" w:cs="Times New Roman"/>
          <w:sz w:val="26"/>
          <w:szCs w:val="26"/>
        </w:rPr>
      </w:pPr>
      <m:oMath>
        <m:sSup>
          <m:sSupPr>
            <m:ctrlPr>
              <w:ins w:id="90" w:author="Nienke Wagenaar" w:date="2021-11-11T18:07:00Z">
                <w:rPr>
                  <w:rFonts w:ascii="Cambria Math" w:eastAsiaTheme="minorEastAsia" w:hAnsi="Cambria Math"/>
                  <w:i/>
                  <w:color w:val="00B050"/>
                  <w:kern w:val="24"/>
                  <w:sz w:val="26"/>
                  <w:szCs w:val="26"/>
                </w:rPr>
              </w:ins>
            </m:ctrlPr>
          </m:sSupPr>
          <m:e>
            <m:r>
              <w:ins w:id="91" w:author="Nienke Wagenaar" w:date="2021-11-11T18:07:00Z">
                <w:rPr>
                  <w:rFonts w:ascii="Cambria Math" w:eastAsiaTheme="minorEastAsia" w:hAnsi="Cambria Math"/>
                  <w:color w:val="00B050"/>
                  <w:kern w:val="24"/>
                  <w:sz w:val="26"/>
                  <w:szCs w:val="26"/>
                </w:rPr>
                <m:t>κ</m:t>
              </w:ins>
            </m:r>
            <m:ctrlPr>
              <w:ins w:id="92" w:author="Nienke Wagenaar" w:date="2021-11-11T18:07:00Z">
                <w:rPr>
                  <w:rFonts w:ascii="Cambria Math" w:hAnsi="Cambria Math" w:cs="Times New Roman"/>
                  <w:i/>
                  <w:color w:val="00B050"/>
                  <w:sz w:val="26"/>
                  <w:szCs w:val="26"/>
                </w:rPr>
              </w:ins>
            </m:ctrlPr>
          </m:e>
          <m:sup>
            <m:r>
              <w:ins w:id="93" w:author="Nienke Wagenaar" w:date="2021-11-11T18:07:00Z">
                <w:rPr>
                  <w:rFonts w:ascii="Cambria Math" w:eastAsiaTheme="minorEastAsia" w:hAnsi="Cambria Math"/>
                  <w:color w:val="00B050"/>
                  <w:kern w:val="24"/>
                  <w:sz w:val="26"/>
                  <w:szCs w:val="26"/>
                </w:rPr>
                <m:t>Pipeline</m:t>
              </w:ins>
            </m:r>
          </m:sup>
        </m:sSup>
        <m:sSubSup>
          <m:sSubSupPr>
            <m:ctrlPr>
              <w:del w:id="94" w:author="Nienke Wagenaar" w:date="2021-11-11T18:07:00Z">
                <w:rPr>
                  <w:rFonts w:ascii="Cambria Math" w:eastAsiaTheme="minorEastAsia" w:hAnsi="Cambria Math"/>
                  <w:i/>
                  <w:color w:val="00B050"/>
                  <w:kern w:val="24"/>
                  <w:sz w:val="26"/>
                  <w:szCs w:val="26"/>
                </w:rPr>
              </w:del>
            </m:ctrlPr>
          </m:sSubSupPr>
          <m:e>
            <m:r>
              <w:del w:id="95" w:author="Nienke Wagenaar" w:date="2021-11-11T18:07:00Z">
                <w:rPr>
                  <w:rFonts w:ascii="Cambria Math" w:eastAsiaTheme="minorEastAsia" w:hAnsi="Cambria Math"/>
                  <w:color w:val="00B050"/>
                  <w:kern w:val="24"/>
                  <w:sz w:val="26"/>
                  <w:szCs w:val="26"/>
                </w:rPr>
                <m:t>κ</m:t>
              </w:del>
            </m:r>
          </m:e>
          <m:sub>
            <m:r>
              <w:del w:id="96" w:author="Nienke Wagenaar" w:date="2021-11-11T18:07:00Z">
                <w:rPr>
                  <w:rFonts w:ascii="Cambria Math" w:eastAsiaTheme="minorEastAsia" w:hAnsi="Cambria Math"/>
                  <w:color w:val="00B050"/>
                  <w:kern w:val="24"/>
                  <w:sz w:val="26"/>
                  <w:szCs w:val="26"/>
                </w:rPr>
                <m:t>l,l,d</m:t>
              </w:del>
            </m:r>
          </m:sub>
          <m:sup>
            <m:r>
              <w:del w:id="97" w:author="Nienke Wagenaar" w:date="2021-11-11T18:07:00Z">
                <w:rPr>
                  <w:rFonts w:ascii="Cambria Math" w:eastAsiaTheme="minorEastAsia" w:hAnsi="Cambria Math"/>
                  <w:color w:val="00B050"/>
                  <w:kern w:val="24"/>
                  <w:sz w:val="26"/>
                  <w:szCs w:val="26"/>
                </w:rPr>
                <m:t>Pipeline</m:t>
              </w:del>
            </m:r>
          </m:sup>
        </m:sSubSup>
      </m:oMath>
      <w:r w:rsidR="005A1768" w:rsidRPr="008041EC">
        <w:rPr>
          <w:rFonts w:ascii="Times New Roman" w:eastAsiaTheme="minorEastAsia" w:hAnsi="Times New Roman" w:cs="Times New Roman"/>
          <w:sz w:val="26"/>
          <w:szCs w:val="26"/>
        </w:rPr>
        <w:tab/>
        <w:t>Pipeline construction or expansion capital cost for selected diameter</w:t>
      </w:r>
      <w:ins w:id="98" w:author="Nienke Wagenaar" w:date="2021-11-11T18:07:00Z">
        <w:r w:rsidR="007B1593">
          <w:rPr>
            <w:rFonts w:ascii="Times New Roman" w:eastAsiaTheme="minorEastAsia" w:hAnsi="Times New Roman" w:cs="Times New Roman"/>
            <w:sz w:val="26"/>
            <w:szCs w:val="26"/>
          </w:rPr>
          <w:t xml:space="preserve"> [$/inch-mile]</w:t>
        </w:r>
      </w:ins>
    </w:p>
    <w:p w14:paraId="4BAED62E" w14:textId="2025FA76" w:rsidR="00336E38" w:rsidRPr="008041EC" w:rsidRDefault="005A68E9"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5A68E9"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68835174" w:rsidR="00B05B8B" w:rsidRPr="008041EC" w:rsidRDefault="005A68E9"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99" w:author="Melody Shellman" w:date="2021-10-21T09:43: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8041EC">
        <w:rPr>
          <w:rFonts w:ascii="Times New Roman" w:eastAsiaTheme="minorEastAsia" w:hAnsi="Times New Roman" w:cs="Times New Roman"/>
          <w:sz w:val="26"/>
          <w:szCs w:val="26"/>
        </w:rPr>
        <w:tab/>
      </w:r>
      <w:ins w:id="100" w:author="Melody Shellman" w:date="2021-10-21T09:43:00Z">
        <w:r w:rsidR="00326144">
          <w:rPr>
            <w:rFonts w:ascii="Times New Roman" w:eastAsiaTheme="minorEastAsia" w:hAnsi="Times New Roman" w:cs="Times New Roman"/>
            <w:sz w:val="26"/>
            <w:szCs w:val="26"/>
          </w:rPr>
          <w:t>Completions r</w:t>
        </w:r>
      </w:ins>
      <w:del w:id="101" w:author="Melody Shellman" w:date="2021-10-21T09:43:00Z">
        <w:r w:rsidR="00B05B8B" w:rsidRPr="008041EC" w:rsidDel="00326144">
          <w:rPr>
            <w:rFonts w:ascii="Times New Roman" w:eastAsiaTheme="minorEastAsia" w:hAnsi="Times New Roman" w:cs="Times New Roman"/>
            <w:sz w:val="26"/>
            <w:szCs w:val="26"/>
          </w:rPr>
          <w:delText>R</w:delText>
        </w:r>
      </w:del>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5A68E9"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5A68E9"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5A68E9"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5A68E9"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5A68E9"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5A68E9"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5A68E9"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5A68E9"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5A68E9"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5A68E9"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5A68E9"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5A68E9"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5A68E9"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5A68E9"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102" w:author="Melody Shellman" w:date="2021-10-21T09:44: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13DFD1A9" w:rsidR="00E63BE7" w:rsidDel="007318FF" w:rsidRDefault="00E63BE7" w:rsidP="00336E38">
      <w:pPr>
        <w:ind w:left="2880" w:hanging="2880"/>
        <w:rPr>
          <w:del w:id="103" w:author="Drouven, Markus G." w:date="2021-11-03T14:46:00Z"/>
          <w:rFonts w:ascii="Times New Roman" w:eastAsiaTheme="minorEastAsia" w:hAnsi="Times New Roman" w:cs="Times New Roman"/>
          <w:sz w:val="26"/>
          <w:szCs w:val="26"/>
          <w:u w:val="single"/>
        </w:rPr>
      </w:pPr>
    </w:p>
    <w:p w14:paraId="0B111C11" w14:textId="0C7AE989" w:rsidR="00E63BE7" w:rsidDel="007318FF" w:rsidRDefault="00E63BE7" w:rsidP="00336E38">
      <w:pPr>
        <w:ind w:left="2880" w:hanging="2880"/>
        <w:rPr>
          <w:del w:id="104" w:author="Drouven, Markus G." w:date="2021-11-03T14:46:00Z"/>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ins w:id="105" w:author="Andres Joaquin Calderon" w:date="2021-10-20T10:45:00Z"/>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72F86616" w:rsidR="00A61C85" w:rsidRPr="00A61C85" w:rsidRDefault="00A61C85">
      <w:pPr>
        <w:jc w:val="both"/>
        <w:rPr>
          <w:rFonts w:ascii="Times New Roman" w:eastAsiaTheme="minorEastAsia" w:hAnsi="Times New Roman" w:cs="Times New Roman"/>
          <w:bCs/>
          <w:sz w:val="26"/>
          <w:szCs w:val="26"/>
          <w:rPrChange w:id="106" w:author="Andres Joaquin Calderon" w:date="2021-10-20T10:46:00Z">
            <w:rPr>
              <w:rFonts w:ascii="Times New Roman" w:eastAsiaTheme="minorEastAsia" w:hAnsi="Times New Roman" w:cs="Times New Roman"/>
              <w:b/>
              <w:sz w:val="26"/>
              <w:szCs w:val="26"/>
            </w:rPr>
          </w:rPrChange>
        </w:rPr>
        <w:pPrChange w:id="107" w:author="Drouven, Markus G." w:date="2021-11-03T14:46:00Z">
          <w:pPr>
            <w:ind w:left="2880" w:hanging="2880"/>
          </w:pPr>
        </w:pPrChange>
      </w:pPr>
      <w:ins w:id="108" w:author="Andres Joaquin Calderon" w:date="2021-10-20T10:45:00Z">
        <w:r>
          <w:rPr>
            <w:rFonts w:ascii="Times New Roman" w:hAnsi="Times New Roman" w:cs="Times New Roman"/>
            <w:sz w:val="26"/>
            <w:szCs w:val="26"/>
          </w:rPr>
          <w:t xml:space="preserve">Two objective functions can be considered for the optimization of a produced water </w:t>
        </w:r>
        <w:del w:id="109" w:author="Drouven, Markus G." w:date="2021-11-03T14:46:00Z">
          <w:r w:rsidDel="007318FF">
            <w:rPr>
              <w:rFonts w:ascii="Times New Roman" w:hAnsi="Times New Roman" w:cs="Times New Roman"/>
              <w:sz w:val="26"/>
              <w:szCs w:val="26"/>
            </w:rPr>
            <w:delText>infrastructure</w:delText>
          </w:r>
        </w:del>
      </w:ins>
      <w:ins w:id="110" w:author="Drouven, Markus G." w:date="2021-11-03T14:46:00Z">
        <w:r w:rsidR="007318FF">
          <w:rPr>
            <w:rFonts w:ascii="Times New Roman" w:hAnsi="Times New Roman" w:cs="Times New Roman"/>
            <w:sz w:val="26"/>
            <w:szCs w:val="26"/>
          </w:rPr>
          <w:t>system</w:t>
        </w:r>
      </w:ins>
      <w:ins w:id="111" w:author="Andres Joaquin Calderon" w:date="2021-10-20T10:45:00Z">
        <w:r>
          <w:rPr>
            <w:rFonts w:ascii="Times New Roman" w:hAnsi="Times New Roman" w:cs="Times New Roman"/>
            <w:sz w:val="26"/>
            <w:szCs w:val="26"/>
          </w:rPr>
          <w:t xml:space="preserve">: </w:t>
        </w:r>
        <w:del w:id="112" w:author="Drouven, Markus G." w:date="2021-11-03T14:48:00Z">
          <w:r w:rsidDel="007318FF">
            <w:rPr>
              <w:rFonts w:ascii="Times New Roman" w:hAnsi="Times New Roman" w:cs="Times New Roman"/>
              <w:sz w:val="26"/>
              <w:szCs w:val="26"/>
            </w:rPr>
            <w:delText>1)</w:delText>
          </w:r>
        </w:del>
      </w:ins>
      <w:ins w:id="113" w:author="Drouven, Markus G." w:date="2021-11-03T14:48:00Z">
        <w:r w:rsidR="007318FF">
          <w:rPr>
            <w:rFonts w:ascii="Times New Roman" w:hAnsi="Times New Roman" w:cs="Times New Roman"/>
            <w:sz w:val="26"/>
            <w:szCs w:val="26"/>
          </w:rPr>
          <w:t>first, the</w:t>
        </w:r>
      </w:ins>
      <w:ins w:id="114" w:author="Andres Joaquin Calderon" w:date="2021-10-20T10:45:00Z">
        <w:del w:id="115" w:author="Drouven, Markus G." w:date="2021-11-03T14:48:00Z">
          <w:r w:rsidDel="007318FF">
            <w:rPr>
              <w:rFonts w:ascii="Times New Roman" w:hAnsi="Times New Roman" w:cs="Times New Roman"/>
              <w:sz w:val="26"/>
              <w:szCs w:val="26"/>
            </w:rPr>
            <w:delText xml:space="preserve"> M</w:delText>
          </w:r>
        </w:del>
      </w:ins>
      <w:ins w:id="116" w:author="Drouven, Markus G." w:date="2021-11-03T14:48:00Z">
        <w:r w:rsidR="007318FF">
          <w:rPr>
            <w:rFonts w:ascii="Times New Roman" w:hAnsi="Times New Roman" w:cs="Times New Roman"/>
            <w:sz w:val="26"/>
            <w:szCs w:val="26"/>
          </w:rPr>
          <w:t xml:space="preserve"> </w:t>
        </w:r>
        <w:r w:rsidR="007318FF" w:rsidRPr="007318FF">
          <w:rPr>
            <w:rFonts w:ascii="Times New Roman" w:hAnsi="Times New Roman" w:cs="Times New Roman"/>
            <w:b/>
            <w:bCs/>
            <w:sz w:val="26"/>
            <w:szCs w:val="26"/>
            <w:rPrChange w:id="117" w:author="Drouven, Markus G." w:date="2021-11-03T14:48:00Z">
              <w:rPr>
                <w:rFonts w:ascii="Times New Roman" w:hAnsi="Times New Roman" w:cs="Times New Roman"/>
                <w:sz w:val="26"/>
                <w:szCs w:val="26"/>
              </w:rPr>
            </w:rPrChange>
          </w:rPr>
          <w:t>m</w:t>
        </w:r>
      </w:ins>
      <w:ins w:id="118" w:author="Andres Joaquin Calderon" w:date="2021-10-20T10:45:00Z">
        <w:r w:rsidRPr="007318FF">
          <w:rPr>
            <w:rFonts w:ascii="Times New Roman" w:hAnsi="Times New Roman" w:cs="Times New Roman"/>
            <w:b/>
            <w:bCs/>
            <w:sz w:val="26"/>
            <w:szCs w:val="26"/>
            <w:rPrChange w:id="119" w:author="Drouven, Markus G." w:date="2021-11-03T14:48:00Z">
              <w:rPr>
                <w:rFonts w:ascii="Times New Roman" w:hAnsi="Times New Roman" w:cs="Times New Roman"/>
                <w:sz w:val="26"/>
                <w:szCs w:val="26"/>
              </w:rPr>
            </w:rPrChange>
          </w:rPr>
          <w:t>inimization of costs</w:t>
        </w:r>
        <w:r>
          <w:rPr>
            <w:rFonts w:ascii="Times New Roman" w:hAnsi="Times New Roman" w:cs="Times New Roman"/>
            <w:sz w:val="26"/>
            <w:szCs w:val="26"/>
          </w:rPr>
          <w:t xml:space="preserve">, which includes operational costs associated with procurement of fresh water, </w:t>
        </w:r>
      </w:ins>
      <w:ins w:id="120" w:author="Drouven, Markus G." w:date="2021-11-03T14:47:00Z">
        <w:r w:rsidR="007318FF">
          <w:rPr>
            <w:rFonts w:ascii="Times New Roman" w:hAnsi="Times New Roman" w:cs="Times New Roman"/>
            <w:sz w:val="26"/>
            <w:szCs w:val="26"/>
          </w:rPr>
          <w:t xml:space="preserve">the </w:t>
        </w:r>
      </w:ins>
      <w:ins w:id="121" w:author="Andres Joaquin Calderon" w:date="2021-10-20T10:45:00Z">
        <w:r>
          <w:rPr>
            <w:rFonts w:ascii="Times New Roman" w:hAnsi="Times New Roman" w:cs="Times New Roman"/>
            <w:sz w:val="26"/>
            <w:szCs w:val="26"/>
          </w:rPr>
          <w:t>cost of disposal, trucking and piping produced water between well</w:t>
        </w:r>
      </w:ins>
      <w:ins w:id="122" w:author="Drouven, Markus G." w:date="2021-11-03T14:47:00Z">
        <w:r w:rsidR="007318FF">
          <w:rPr>
            <w:rFonts w:ascii="Times New Roman" w:hAnsi="Times New Roman" w:cs="Times New Roman"/>
            <w:sz w:val="26"/>
            <w:szCs w:val="26"/>
          </w:rPr>
          <w:t xml:space="preserve"> </w:t>
        </w:r>
      </w:ins>
      <w:ins w:id="123" w:author="Andres Joaquin Calderon" w:date="2021-10-20T10:45:00Z">
        <w:r>
          <w:rPr>
            <w:rFonts w:ascii="Times New Roman" w:hAnsi="Times New Roman" w:cs="Times New Roman"/>
            <w:sz w:val="26"/>
            <w:szCs w:val="26"/>
          </w:rPr>
          <w:t xml:space="preserve">pads and treatment facilities, and </w:t>
        </w:r>
      </w:ins>
      <w:ins w:id="124" w:author="Drouven, Markus G." w:date="2021-11-03T14:47:00Z">
        <w:r w:rsidR="007318FF">
          <w:rPr>
            <w:rFonts w:ascii="Times New Roman" w:hAnsi="Times New Roman" w:cs="Times New Roman"/>
            <w:sz w:val="26"/>
            <w:szCs w:val="26"/>
          </w:rPr>
          <w:t xml:space="preserve">the </w:t>
        </w:r>
      </w:ins>
      <w:ins w:id="125" w:author="Andres Joaquin Calderon" w:date="2021-10-20T10:45:00Z">
        <w:r>
          <w:rPr>
            <w:rFonts w:ascii="Times New Roman" w:hAnsi="Times New Roman" w:cs="Times New Roman"/>
            <w:sz w:val="26"/>
            <w:szCs w:val="26"/>
          </w:rPr>
          <w:t xml:space="preserve">cost of storing, treating and reusing produced water. Capital costs are also considered due to infrastructure build out such as </w:t>
        </w:r>
      </w:ins>
      <w:ins w:id="126" w:author="Drouven, Markus G." w:date="2021-11-03T14:47:00Z">
        <w:r w:rsidR="007318FF">
          <w:rPr>
            <w:rFonts w:ascii="Times New Roman" w:hAnsi="Times New Roman" w:cs="Times New Roman"/>
            <w:sz w:val="26"/>
            <w:szCs w:val="26"/>
          </w:rPr>
          <w:t xml:space="preserve">the </w:t>
        </w:r>
      </w:ins>
      <w:ins w:id="127" w:author="Andres Joaquin Calderon" w:date="2021-10-20T10:45:00Z">
        <w:r>
          <w:rPr>
            <w:rFonts w:ascii="Times New Roman" w:hAnsi="Times New Roman" w:cs="Times New Roman"/>
            <w:sz w:val="26"/>
            <w:szCs w:val="26"/>
          </w:rPr>
          <w:t xml:space="preserve">installation of pipelines, treatment, and storage facilities. A credit for </w:t>
        </w:r>
      </w:ins>
      <w:ins w:id="128" w:author="Drouven, Markus G." w:date="2021-11-03T14:47:00Z">
        <w:r w:rsidR="007318FF">
          <w:rPr>
            <w:rFonts w:ascii="Times New Roman" w:hAnsi="Times New Roman" w:cs="Times New Roman"/>
            <w:sz w:val="26"/>
            <w:szCs w:val="26"/>
          </w:rPr>
          <w:t>(re)</w:t>
        </w:r>
      </w:ins>
      <w:ins w:id="129" w:author="Andres Joaquin Calderon" w:date="2021-10-20T10:45:00Z">
        <w:r>
          <w:rPr>
            <w:rFonts w:ascii="Times New Roman" w:hAnsi="Times New Roman" w:cs="Times New Roman"/>
            <w:sz w:val="26"/>
            <w:szCs w:val="26"/>
          </w:rPr>
          <w:t xml:space="preserve">using treated water is also considered, and additional slack variables are included to facilitate </w:t>
        </w:r>
        <w:del w:id="130" w:author="Drouven, Markus G." w:date="2021-11-03T14:48:00Z">
          <w:r w:rsidDel="007318FF">
            <w:rPr>
              <w:rFonts w:ascii="Times New Roman" w:hAnsi="Times New Roman" w:cs="Times New Roman"/>
              <w:sz w:val="26"/>
              <w:szCs w:val="26"/>
            </w:rPr>
            <w:delText>identifying</w:delText>
          </w:r>
        </w:del>
      </w:ins>
      <w:ins w:id="131" w:author="Drouven, Markus G." w:date="2021-11-03T14:48:00Z">
        <w:r w:rsidR="007318FF">
          <w:rPr>
            <w:rFonts w:ascii="Times New Roman" w:hAnsi="Times New Roman" w:cs="Times New Roman"/>
            <w:sz w:val="26"/>
            <w:szCs w:val="26"/>
          </w:rPr>
          <w:t>the identification of</w:t>
        </w:r>
      </w:ins>
      <w:ins w:id="132" w:author="Andres Joaquin Calderon" w:date="2021-10-20T10:45:00Z">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ins>
      <w:ins w:id="133" w:author="Andres Joaquin Calderon" w:date="2021-10-20T10:46:00Z">
        <w:r>
          <w:rPr>
            <w:rFonts w:ascii="Times New Roman" w:eastAsiaTheme="minorEastAsia" w:hAnsi="Times New Roman" w:cs="Times New Roman"/>
            <w:bCs/>
            <w:sz w:val="26"/>
            <w:szCs w:val="26"/>
          </w:rPr>
          <w:t xml:space="preserve"> The second objective is </w:t>
        </w:r>
      </w:ins>
      <w:ins w:id="134" w:author="Drouven, Markus G." w:date="2021-11-03T14:50:00Z">
        <w:r w:rsidR="007318FF">
          <w:rPr>
            <w:rFonts w:ascii="Times New Roman" w:eastAsiaTheme="minorEastAsia" w:hAnsi="Times New Roman" w:cs="Times New Roman"/>
            <w:bCs/>
            <w:sz w:val="26"/>
            <w:szCs w:val="26"/>
          </w:rPr>
          <w:t xml:space="preserve">the </w:t>
        </w:r>
      </w:ins>
      <w:ins w:id="135" w:author="Andres Joaquin Calderon" w:date="2021-10-20T10:46:00Z">
        <w:r w:rsidRPr="007318FF">
          <w:rPr>
            <w:rFonts w:ascii="Times New Roman" w:eastAsiaTheme="minorEastAsia" w:hAnsi="Times New Roman" w:cs="Times New Roman"/>
            <w:b/>
            <w:sz w:val="26"/>
            <w:szCs w:val="26"/>
            <w:rPrChange w:id="136" w:author="Drouven, Markus G." w:date="2021-11-03T14:50:00Z">
              <w:rPr>
                <w:rFonts w:ascii="Times New Roman" w:eastAsiaTheme="minorEastAsia" w:hAnsi="Times New Roman" w:cs="Times New Roman"/>
                <w:bCs/>
                <w:sz w:val="26"/>
                <w:szCs w:val="26"/>
              </w:rPr>
            </w:rPrChange>
          </w:rPr>
          <w:t xml:space="preserve">maximization of </w:t>
        </w:r>
        <w:del w:id="137" w:author="Drouven, Markus G." w:date="2021-11-03T14:50:00Z">
          <w:r w:rsidRPr="007318FF" w:rsidDel="007318FF">
            <w:rPr>
              <w:rFonts w:ascii="Times New Roman" w:eastAsiaTheme="minorEastAsia" w:hAnsi="Times New Roman" w:cs="Times New Roman"/>
              <w:b/>
              <w:sz w:val="26"/>
              <w:szCs w:val="26"/>
              <w:rPrChange w:id="138" w:author="Drouven, Markus G." w:date="2021-11-03T14:50:00Z">
                <w:rPr>
                  <w:rFonts w:ascii="Times New Roman" w:eastAsiaTheme="minorEastAsia" w:hAnsi="Times New Roman" w:cs="Times New Roman"/>
                  <w:bCs/>
                  <w:sz w:val="26"/>
                  <w:szCs w:val="26"/>
                </w:rPr>
              </w:rPrChange>
            </w:rPr>
            <w:delText xml:space="preserve">reuse </w:delText>
          </w:r>
        </w:del>
        <w:r w:rsidRPr="007318FF">
          <w:rPr>
            <w:rFonts w:ascii="Times New Roman" w:eastAsiaTheme="minorEastAsia" w:hAnsi="Times New Roman" w:cs="Times New Roman"/>
            <w:b/>
            <w:sz w:val="26"/>
            <w:szCs w:val="26"/>
            <w:rPrChange w:id="139" w:author="Drouven, Markus G." w:date="2021-11-03T14:50:00Z">
              <w:rPr>
                <w:rFonts w:ascii="Times New Roman" w:eastAsiaTheme="minorEastAsia" w:hAnsi="Times New Roman" w:cs="Times New Roman"/>
                <w:bCs/>
                <w:sz w:val="26"/>
                <w:szCs w:val="26"/>
              </w:rPr>
            </w:rPrChange>
          </w:rPr>
          <w:t xml:space="preserve">water </w:t>
        </w:r>
      </w:ins>
      <w:ins w:id="140" w:author="Drouven, Markus G." w:date="2021-11-03T14:50:00Z">
        <w:r w:rsidR="007318FF" w:rsidRPr="007318FF">
          <w:rPr>
            <w:rFonts w:ascii="Times New Roman" w:eastAsiaTheme="minorEastAsia" w:hAnsi="Times New Roman" w:cs="Times New Roman"/>
            <w:b/>
            <w:sz w:val="26"/>
            <w:szCs w:val="26"/>
            <w:rPrChange w:id="141" w:author="Drouven, Markus G." w:date="2021-11-03T14:50:00Z">
              <w:rPr>
                <w:rFonts w:ascii="Times New Roman" w:eastAsiaTheme="minorEastAsia" w:hAnsi="Times New Roman" w:cs="Times New Roman"/>
                <w:bCs/>
                <w:sz w:val="26"/>
                <w:szCs w:val="26"/>
              </w:rPr>
            </w:rPrChange>
          </w:rPr>
          <w:t>reused</w:t>
        </w:r>
        <w:r w:rsidR="007318FF">
          <w:rPr>
            <w:rFonts w:ascii="Times New Roman" w:eastAsiaTheme="minorEastAsia" w:hAnsi="Times New Roman" w:cs="Times New Roman"/>
            <w:bCs/>
            <w:sz w:val="26"/>
            <w:szCs w:val="26"/>
          </w:rPr>
          <w:t xml:space="preserve"> </w:t>
        </w:r>
      </w:ins>
      <w:ins w:id="142" w:author="Andres Joaquin Calderon" w:date="2021-10-20T10:46:00Z">
        <w:r>
          <w:rPr>
            <w:rFonts w:ascii="Times New Roman" w:eastAsiaTheme="minorEastAsia" w:hAnsi="Times New Roman" w:cs="Times New Roman"/>
            <w:bCs/>
            <w:sz w:val="26"/>
            <w:szCs w:val="26"/>
          </w:rPr>
          <w:t>which is defined as the ratio between the treated produced water that is used in completion</w:t>
        </w:r>
      </w:ins>
      <w:ins w:id="143" w:author="Drouven, Markus G." w:date="2021-11-03T14:50:00Z">
        <w:r w:rsidR="007318FF">
          <w:rPr>
            <w:rFonts w:ascii="Times New Roman" w:eastAsiaTheme="minorEastAsia" w:hAnsi="Times New Roman" w:cs="Times New Roman"/>
            <w:bCs/>
            <w:sz w:val="26"/>
            <w:szCs w:val="26"/>
          </w:rPr>
          <w:t>s</w:t>
        </w:r>
      </w:ins>
      <w:ins w:id="144" w:author="Andres Joaquin Calderon" w:date="2021-10-20T10:46:00Z">
        <w:r>
          <w:rPr>
            <w:rFonts w:ascii="Times New Roman" w:eastAsiaTheme="minorEastAsia" w:hAnsi="Times New Roman" w:cs="Times New Roman"/>
            <w:bCs/>
            <w:sz w:val="26"/>
            <w:szCs w:val="26"/>
          </w:rPr>
          <w:t xml:space="preserve"> operat</w:t>
        </w:r>
      </w:ins>
      <w:ins w:id="145" w:author="Andres Joaquin Calderon" w:date="2021-10-20T10:47:00Z">
        <w:r>
          <w:rPr>
            <w:rFonts w:ascii="Times New Roman" w:eastAsiaTheme="minorEastAsia" w:hAnsi="Times New Roman" w:cs="Times New Roman"/>
            <w:bCs/>
            <w:sz w:val="26"/>
            <w:szCs w:val="26"/>
          </w:rPr>
          <w:t>ions and the total produced water</w:t>
        </w:r>
      </w:ins>
      <w:ins w:id="146" w:author="Drouven, Markus G." w:date="2021-11-03T14:50:00Z">
        <w:r w:rsidR="007318FF">
          <w:rPr>
            <w:rFonts w:ascii="Times New Roman" w:eastAsiaTheme="minorEastAsia" w:hAnsi="Times New Roman" w:cs="Times New Roman"/>
            <w:bCs/>
            <w:sz w:val="26"/>
            <w:szCs w:val="26"/>
          </w:rPr>
          <w:t xml:space="preserve"> coming to surface</w:t>
        </w:r>
      </w:ins>
      <w:ins w:id="147" w:author="Andres Joaquin Calderon" w:date="2021-10-20T10:47:00Z">
        <w:r>
          <w:rPr>
            <w:rFonts w:ascii="Times New Roman" w:eastAsiaTheme="minorEastAsia" w:hAnsi="Times New Roman" w:cs="Times New Roman"/>
            <w:bCs/>
            <w:sz w:val="26"/>
            <w:szCs w:val="26"/>
          </w:rPr>
          <w:t>.</w:t>
        </w:r>
      </w:ins>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7E4639A2"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148" w:author="Melody Shellman" w:date="2021-10-21T09:4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46B32902" w:rsidR="009B3F60" w:rsidRPr="008041EC" w:rsidRDefault="005A68E9"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F</m:t>
                  </m:r>
                </m:e>
                <m:sup>
                  <m:r>
                    <w:rPr>
                      <w:rFonts w:ascii="Cambria Math" w:eastAsiaTheme="minorEastAsia" w:hAnsi="Cambria Math"/>
                      <w:color w:val="C00000"/>
                      <w:kern w:val="24"/>
                      <w:sz w:val="26"/>
                      <w:szCs w:val="26"/>
                    </w:rPr>
                    <m:t>Total</m:t>
                  </m:r>
                  <m:r>
                    <w:ins w:id="149" w:author="Melody Shellman" w:date="2021-10-21T14:3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m:oMathPara>
    </w:p>
    <w:p w14:paraId="75EBC1EB" w14:textId="707B425D" w:rsidR="00B31B68" w:rsidRPr="008041EC" w:rsidRDefault="00B31B68" w:rsidP="00336E38">
      <w:pPr>
        <w:ind w:left="2880" w:hanging="2880"/>
        <w:rPr>
          <w:rFonts w:ascii="Times New Roman" w:eastAsiaTheme="minorEastAsia" w:hAnsi="Times New Roman" w:cs="Times New Roman"/>
          <w:sz w:val="26"/>
          <w:szCs w:val="26"/>
        </w:rPr>
      </w:pPr>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150"/>
      <w:r w:rsidR="00824992" w:rsidRPr="008041EC">
        <w:rPr>
          <w:rFonts w:ascii="Times New Roman" w:eastAsiaTheme="minorEastAsia" w:hAnsi="Times New Roman" w:cs="Times New Roman"/>
          <w:b/>
          <w:sz w:val="26"/>
          <w:szCs w:val="26"/>
        </w:rPr>
        <w:t>Balance</w:t>
      </w:r>
      <w:commentRangeEnd w:id="150"/>
      <w:r w:rsidR="0060104F">
        <w:rPr>
          <w:rStyle w:val="CommentReference"/>
        </w:rPr>
        <w:commentReference w:id="150"/>
      </w:r>
    </w:p>
    <w:p w14:paraId="59ADB267" w14:textId="02162A74" w:rsidR="00D61096" w:rsidRPr="005673F2" w:rsidRDefault="00583E7E">
      <w:pPr>
        <w:pStyle w:val="CommentText"/>
        <w:jc w:val="both"/>
        <w:rPr>
          <w:rFonts w:ascii="Times New Roman" w:hAnsi="Times New Roman" w:cs="Times New Roman"/>
          <w:sz w:val="26"/>
          <w:szCs w:val="26"/>
        </w:rPr>
        <w:pPrChange w:id="151" w:author="Drouven, Markus G." w:date="2021-11-03T14:50:00Z">
          <w:pPr>
            <w:pStyle w:val="CommentText"/>
          </w:pPr>
        </w:pPrChange>
      </w:pPr>
      <w:bookmarkStart w:id="152" w:name="_Hlk85618511"/>
      <w:r w:rsidRPr="005673F2">
        <w:rPr>
          <w:rFonts w:ascii="Times New Roman" w:hAnsi="Times New Roman" w:cs="Times New Roman"/>
          <w:sz w:val="26"/>
          <w:szCs w:val="26"/>
        </w:rPr>
        <w:t>Completion</w:t>
      </w:r>
      <w:ins w:id="153" w:author="Drouven, Markus G." w:date="2021-11-03T14:50: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ins w:id="154" w:author="Drouven, Markus G." w:date="2021-11-03T14:50:00Z">
        <w:r w:rsidR="007318FF">
          <w:rPr>
            <w:rFonts w:ascii="Times New Roman" w:hAnsi="Times New Roman" w:cs="Times New Roman"/>
            <w:sz w:val="26"/>
            <w:szCs w:val="26"/>
          </w:rPr>
          <w:t>s</w:t>
        </w:r>
      </w:ins>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ins w:id="155"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and for each time period, completion</w:t>
      </w:r>
      <w:ins w:id="156"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ins w:id="157"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ins w:id="158" w:author="Drouven, Markus G." w:date="2021-11-03T14:51:00Z">
        <w:r w:rsidR="007318FF">
          <w:rPr>
            <w:rFonts w:ascii="Times New Roman" w:hAnsi="Times New Roman" w:cs="Times New Roman"/>
            <w:sz w:val="26"/>
            <w:szCs w:val="26"/>
          </w:rPr>
          <w:t xml:space="preserve">a </w:t>
        </w:r>
      </w:ins>
      <w:r w:rsidR="00D61096" w:rsidRPr="005673F2">
        <w:rPr>
          <w:rFonts w:ascii="Times New Roman" w:hAnsi="Times New Roman" w:cs="Times New Roman"/>
          <w:sz w:val="26"/>
          <w:szCs w:val="26"/>
        </w:rPr>
        <w:t>slack.</w:t>
      </w:r>
      <w:bookmarkEnd w:id="152"/>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5A68E9"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pPr>
        <w:pStyle w:val="CommentText"/>
        <w:jc w:val="both"/>
        <w:rPr>
          <w:rFonts w:ascii="Times New Roman" w:hAnsi="Times New Roman" w:cs="Times New Roman"/>
          <w:sz w:val="26"/>
          <w:szCs w:val="26"/>
        </w:rPr>
        <w:pPrChange w:id="159" w:author="Drouven, Markus G." w:date="2021-11-03T14:53:00Z">
          <w:pPr>
            <w:pStyle w:val="CommentText"/>
          </w:pPr>
        </w:pPrChange>
      </w:pPr>
      <w:r w:rsidRPr="005673F2">
        <w:rPr>
          <w:rFonts w:ascii="Times New Roman" w:hAnsi="Times New Roman" w:cs="Times New Roman"/>
          <w:sz w:val="26"/>
          <w:szCs w:val="26"/>
        </w:rPr>
        <w:t>Sets the storage level at the completion</w:t>
      </w:r>
      <w:ins w:id="160" w:author="Melody Shellman" w:date="2021-11-05T14:11:00Z">
        <w:r w:rsidR="00637D41">
          <w:rPr>
            <w:rFonts w:ascii="Times New Roman" w:hAnsi="Times New Roman" w:cs="Times New Roman"/>
            <w:sz w:val="26"/>
            <w:szCs w:val="26"/>
          </w:rPr>
          <w:t>s</w:t>
        </w:r>
      </w:ins>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ins w:id="161" w:author="Drouven, Markus G." w:date="2021-11-03T14:51:00Z">
        <w:r w:rsidR="007318FF">
          <w:rPr>
            <w:rFonts w:ascii="Times New Roman" w:hAnsi="Times New Roman" w:cs="Times New Roman"/>
            <w:sz w:val="26"/>
            <w:szCs w:val="26"/>
          </w:rPr>
          <w:t>s</w:t>
        </w:r>
      </w:ins>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time period</w:t>
      </w:r>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ins w:id="162" w:author="Drouven, Markus G." w:date="2021-11-03T14:51:00Z">
        <w:r w:rsidR="007318FF">
          <w:rPr>
            <w:rFonts w:ascii="Times New Roman" w:hAnsi="Times New Roman" w:cs="Times New Roman"/>
            <w:sz w:val="26"/>
            <w:szCs w:val="26"/>
          </w:rPr>
          <w:t>s</w:t>
        </w:r>
      </w:ins>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time period,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5A68E9"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pPr>
        <w:jc w:val="both"/>
        <w:rPr>
          <w:rFonts w:ascii="Times New Roman" w:eastAsiaTheme="minorEastAsia" w:hAnsi="Times New Roman" w:cs="Times New Roman"/>
          <w:b/>
          <w:sz w:val="26"/>
          <w:szCs w:val="26"/>
        </w:rPr>
        <w:pPrChange w:id="163" w:author="Drouven, Markus G." w:date="2021-11-03T14:53:00Z">
          <w:pPr/>
        </w:pPrChange>
      </w:pPr>
      <w:r w:rsidRPr="005673F2">
        <w:rPr>
          <w:rFonts w:ascii="Times New Roman" w:hAnsi="Times New Roman" w:cs="Times New Roman"/>
          <w:sz w:val="26"/>
          <w:szCs w:val="26"/>
        </w:rPr>
        <w:t>The storage at each completion</w:t>
      </w:r>
      <w:ins w:id="164"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must always be at or below its capacity in every time period.</w:t>
      </w:r>
    </w:p>
    <w:p w14:paraId="459B0EE6" w14:textId="17010A36" w:rsidR="003F080E" w:rsidRPr="008041EC" w:rsidRDefault="005A68E9"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5A68E9"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For each freshwater source and each time period,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113A3D9B"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t>For each completion</w:t>
      </w:r>
      <w:ins w:id="165"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and time period</w:t>
      </w:r>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del w:id="166" w:author="Drouven, Markus G." w:date="2021-11-03T14:51:00Z">
        <w:r w:rsidRPr="005673F2" w:rsidDel="007318FF">
          <w:rPr>
            <w:rFonts w:ascii="Times New Roman" w:hAnsi="Times New Roman" w:cs="Times New Roman"/>
            <w:sz w:val="26"/>
            <w:szCs w:val="26"/>
          </w:rPr>
          <w:delText>completion</w:delText>
        </w:r>
      </w:del>
      <w:ins w:id="167"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168"/>
      <w:r w:rsidRPr="008041EC">
        <w:rPr>
          <w:rFonts w:ascii="Times New Roman" w:eastAsiaTheme="minorEastAsia" w:hAnsi="Times New Roman" w:cs="Times New Roman"/>
          <w:b/>
          <w:sz w:val="26"/>
          <w:szCs w:val="26"/>
        </w:rPr>
        <w:t>Capacity</w:t>
      </w:r>
      <w:commentRangeEnd w:id="168"/>
      <w:r w:rsidR="0060104F">
        <w:rPr>
          <w:rStyle w:val="CommentReference"/>
        </w:rPr>
        <w:commentReference w:id="168"/>
      </w:r>
    </w:p>
    <w:p w14:paraId="558D25FC" w14:textId="54AD5440"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lastRenderedPageBreak/>
        <w:t xml:space="preserve">For each </w:t>
      </w:r>
      <w:del w:id="169" w:author="Drouven, Markus G." w:date="2021-11-03T14:51:00Z">
        <w:r w:rsidRPr="005673F2" w:rsidDel="007318FF">
          <w:rPr>
            <w:rFonts w:ascii="Times New Roman" w:hAnsi="Times New Roman" w:cs="Times New Roman"/>
            <w:sz w:val="26"/>
            <w:szCs w:val="26"/>
          </w:rPr>
          <w:delText>completion</w:delText>
        </w:r>
      </w:del>
      <w:ins w:id="170"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and time period</w:t>
      </w:r>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5A68E9"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p>
    <w:p w14:paraId="23023D1C" w14:textId="0CF38DC6" w:rsidR="003E528D" w:rsidRPr="008041EC" w:rsidRDefault="005A68E9"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171"/>
      <w:r w:rsidRPr="008041EC">
        <w:rPr>
          <w:rFonts w:ascii="Times New Roman" w:eastAsiaTheme="minorEastAsia" w:hAnsi="Times New Roman" w:cs="Times New Roman"/>
          <w:b/>
          <w:sz w:val="26"/>
          <w:szCs w:val="26"/>
        </w:rPr>
        <w:t>Capacity</w:t>
      </w:r>
      <w:commentRangeEnd w:id="171"/>
      <w:r w:rsidR="0060104F">
        <w:rPr>
          <w:rStyle w:val="CommentReference"/>
        </w:rPr>
        <w:commentReference w:id="171"/>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5A68E9"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172" w:author="Melody Shellman" w:date="2021-11-12T15:30:00Z">
                  <w:rPr>
                    <w:rFonts w:ascii="Cambria Math" w:eastAsiaTheme="minorEastAsia" w:hAnsi="Cambria Math"/>
                    <w:color w:val="C00000"/>
                    <w:kern w:val="24"/>
                    <w:sz w:val="26"/>
                    <w:szCs w:val="26"/>
                  </w:rPr>
                  <m:t xml:space="preserve">+ </m:t>
                </w:ins>
              </m:r>
              <m:nary>
                <m:naryPr>
                  <m:chr m:val="∑"/>
                  <m:limLoc m:val="undOvr"/>
                  <m:supHide m:val="1"/>
                  <m:ctrlPr>
                    <w:ins w:id="173" w:author="Melody Shellman" w:date="2021-11-12T15:30:00Z">
                      <w:rPr>
                        <w:rFonts w:ascii="Cambria Math" w:eastAsiaTheme="minorEastAsia" w:hAnsi="Cambria Math" w:cs="Times New Roman"/>
                        <w:i/>
                        <w:sz w:val="26"/>
                        <w:szCs w:val="26"/>
                      </w:rPr>
                    </w:ins>
                  </m:ctrlPr>
                </m:naryPr>
                <m:sub>
                  <m:d>
                    <m:dPr>
                      <m:ctrlPr>
                        <w:ins w:id="174" w:author="Melody Shellman" w:date="2021-11-12T15:30:00Z">
                          <w:rPr>
                            <w:rFonts w:ascii="Cambria Math" w:eastAsiaTheme="minorEastAsia" w:hAnsi="Cambria Math" w:cs="Times New Roman"/>
                            <w:i/>
                            <w:sz w:val="26"/>
                            <w:szCs w:val="26"/>
                          </w:rPr>
                        </w:ins>
                      </m:ctrlPr>
                    </m:dPr>
                    <m:e>
                      <m:r>
                        <w:ins w:id="175" w:author="Melody Shellman" w:date="2021-11-12T15:30:00Z">
                          <w:rPr>
                            <w:rFonts w:ascii="Cambria Math" w:eastAsiaTheme="minorEastAsia" w:hAnsi="Cambria Math" w:cs="Times New Roman"/>
                            <w:sz w:val="26"/>
                            <w:szCs w:val="26"/>
                          </w:rPr>
                          <m:t>r,s</m:t>
                        </w:ins>
                      </m:r>
                    </m:e>
                  </m:d>
                  <m:r>
                    <w:ins w:id="176" w:author="Melody Shellman" w:date="2021-11-12T15:30:00Z">
                      <w:rPr>
                        <w:rFonts w:ascii="Cambria Math" w:eastAsiaTheme="minorEastAsia" w:hAnsi="Cambria Math" w:cs="Times New Roman"/>
                        <w:sz w:val="26"/>
                        <w:szCs w:val="26"/>
                      </w:rPr>
                      <m:t>∈RSA</m:t>
                    </w:ins>
                  </m:r>
                </m:sub>
                <m:sup/>
                <m:e>
                  <m:sSubSup>
                    <m:sSubSupPr>
                      <m:ctrlPr>
                        <w:ins w:id="177" w:author="Melody Shellman" w:date="2021-11-12T15:30:00Z">
                          <w:rPr>
                            <w:rFonts w:ascii="Cambria Math" w:eastAsiaTheme="minorEastAsia" w:hAnsi="Cambria Math"/>
                            <w:i/>
                            <w:color w:val="C00000"/>
                            <w:kern w:val="24"/>
                            <w:sz w:val="26"/>
                            <w:szCs w:val="26"/>
                          </w:rPr>
                        </w:ins>
                      </m:ctrlPr>
                    </m:sSubSupPr>
                    <m:e>
                      <m:r>
                        <w:ins w:id="178" w:author="Melody Shellman" w:date="2021-11-12T15:30:00Z">
                          <w:rPr>
                            <w:rFonts w:ascii="Cambria Math" w:eastAsiaTheme="minorEastAsia" w:hAnsi="Cambria Math"/>
                            <w:color w:val="C00000"/>
                            <w:kern w:val="24"/>
                            <w:sz w:val="26"/>
                            <w:szCs w:val="26"/>
                          </w:rPr>
                          <m:t>F</m:t>
                        </w:ins>
                      </m:r>
                    </m:e>
                    <m:sub>
                      <m:r>
                        <w:ins w:id="179" w:author="Melody Shellman" w:date="2021-11-12T15:30:00Z">
                          <w:rPr>
                            <w:rFonts w:ascii="Cambria Math" w:eastAsiaTheme="minorEastAsia" w:hAnsi="Cambria Math"/>
                            <w:color w:val="C00000"/>
                            <w:kern w:val="24"/>
                            <w:sz w:val="26"/>
                            <w:szCs w:val="26"/>
                          </w:rPr>
                          <m:t>l,l,t</m:t>
                        </w:ins>
                      </m:r>
                    </m:sub>
                    <m:sup>
                      <m:r>
                        <w:ins w:id="180" w:author="Melody Shellman" w:date="2021-11-12T15:30: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5A68E9"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(i.e. Flowback Balance)</w:t>
      </w:r>
    </w:p>
    <w:p w14:paraId="6E5DE5BC" w14:textId="4E60688B"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del w:id="181" w:author="Andres Joaquin Calderon" w:date="2021-10-20T11:27:00Z">
        <w:r w:rsidRPr="009A7F64" w:rsidDel="009879DC">
          <w:rPr>
            <w:rFonts w:ascii="Times New Roman" w:eastAsiaTheme="minorEastAsia" w:hAnsi="Times New Roman" w:cs="Times New Roman"/>
            <w:sz w:val="26"/>
            <w:szCs w:val="26"/>
          </w:rPr>
          <w:delText xml:space="preserve">go </w:delText>
        </w:r>
      </w:del>
      <w:ins w:id="182" w:author="Andres Joaquin Calderon" w:date="2021-10-20T11:27:00Z">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ins>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del w:id="183" w:author="Drouven, Markus G." w:date="2021-11-03T14:51:00Z">
        <w:r w:rsidR="009B5ECB" w:rsidRPr="009A7F64" w:rsidDel="007318FF">
          <w:rPr>
            <w:rFonts w:ascii="Times New Roman" w:eastAsiaTheme="minorEastAsia" w:hAnsi="Times New Roman" w:cs="Times New Roman"/>
            <w:sz w:val="26"/>
            <w:szCs w:val="26"/>
          </w:rPr>
          <w:delText>completion</w:delText>
        </w:r>
      </w:del>
      <w:ins w:id="184"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 and for each time period, </w:t>
      </w:r>
      <w:ins w:id="185" w:author="Andres Joaquin Calderon" w:date="2021-10-20T11:27:00Z">
        <w:r w:rsidR="009879DC">
          <w:rPr>
            <w:rFonts w:ascii="Times New Roman" w:eastAsiaTheme="minorEastAsia" w:hAnsi="Times New Roman" w:cs="Times New Roman"/>
            <w:sz w:val="26"/>
            <w:szCs w:val="26"/>
          </w:rPr>
          <w:t>t</w:t>
        </w:r>
      </w:ins>
      <w:del w:id="186" w:author="Andres Joaquin Calderon" w:date="2021-10-20T11:27:00Z">
        <w:r w:rsidR="009B5ECB" w:rsidRPr="009A7F64" w:rsidDel="009879DC">
          <w:rPr>
            <w:rFonts w:ascii="Times New Roman" w:eastAsiaTheme="minorEastAsia" w:hAnsi="Times New Roman" w:cs="Times New Roman"/>
            <w:sz w:val="26"/>
            <w:szCs w:val="26"/>
          </w:rPr>
          <w:delText>T</w:delText>
        </w:r>
      </w:del>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del w:id="187" w:author="Drouven, Markus G." w:date="2021-11-03T14:51:00Z">
        <w:r w:rsidR="009B5ECB" w:rsidRPr="009A7F64" w:rsidDel="007318FF">
          <w:rPr>
            <w:rFonts w:ascii="Times New Roman" w:eastAsiaTheme="minorEastAsia" w:hAnsi="Times New Roman" w:cs="Times New Roman"/>
            <w:sz w:val="26"/>
            <w:szCs w:val="26"/>
          </w:rPr>
          <w:delText>completion</w:delText>
        </w:r>
      </w:del>
      <w:ins w:id="188"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5A68E9"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time period,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5A68E9"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Technically this constraint should only be enforced for truly reversible arcs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189"/>
      <w:r w:rsidRPr="008041EC">
        <w:rPr>
          <w:rFonts w:ascii="Times New Roman" w:eastAsiaTheme="minorEastAsia" w:hAnsi="Times New Roman" w:cs="Times New Roman"/>
          <w:b/>
          <w:bCs/>
          <w:sz w:val="26"/>
          <w:szCs w:val="26"/>
        </w:rPr>
        <w:t>Balance</w:t>
      </w:r>
      <w:commentRangeEnd w:id="189"/>
      <w:r w:rsidR="0060104F">
        <w:rPr>
          <w:rStyle w:val="CommentReference"/>
        </w:rPr>
        <w:commentReference w:id="189"/>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t>For each storage site and for each time period</w:t>
      </w:r>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ins w:id="190" w:author="Andres Joaquin Calderon" w:date="2021-10-20T11:29:00Z">
        <w:r w:rsidR="009879DC">
          <w:rPr>
            <w:rFonts w:ascii="Times New Roman" w:eastAsiaTheme="minorEastAsia" w:hAnsi="Times New Roman" w:cs="Times New Roman"/>
            <w:sz w:val="26"/>
            <w:szCs w:val="26"/>
          </w:rPr>
          <w:t>,</w:t>
        </w:r>
      </w:ins>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time period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5A68E9"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191" w:author="Melody Shellman" w:date="2021-11-12T15:31:00Z">
                  <w:rPr>
                    <w:rFonts w:ascii="Cambria Math" w:eastAsiaTheme="minorEastAsia" w:hAnsi="Cambria Math" w:cs="Times New Roman"/>
                    <w:sz w:val="26"/>
                    <w:szCs w:val="26"/>
                  </w:rPr>
                  <m:t>+</m:t>
                </w:ins>
              </m:r>
              <m:nary>
                <m:naryPr>
                  <m:chr m:val="∑"/>
                  <m:limLoc m:val="undOvr"/>
                  <m:supHide m:val="1"/>
                  <m:ctrlPr>
                    <w:ins w:id="192" w:author="Melody Shellman" w:date="2021-11-12T15:31:00Z">
                      <w:rPr>
                        <w:rFonts w:ascii="Cambria Math" w:eastAsiaTheme="minorEastAsia" w:hAnsi="Cambria Math" w:cs="Times New Roman"/>
                        <w:i/>
                        <w:sz w:val="26"/>
                        <w:szCs w:val="26"/>
                      </w:rPr>
                    </w:ins>
                  </m:ctrlPr>
                </m:naryPr>
                <m:sub>
                  <m:d>
                    <m:dPr>
                      <m:ctrlPr>
                        <w:ins w:id="193" w:author="Melody Shellman" w:date="2021-11-12T15:31:00Z">
                          <w:rPr>
                            <w:rFonts w:ascii="Cambria Math" w:eastAsiaTheme="minorEastAsia" w:hAnsi="Cambria Math" w:cs="Times New Roman"/>
                            <w:i/>
                            <w:sz w:val="26"/>
                            <w:szCs w:val="26"/>
                          </w:rPr>
                        </w:ins>
                      </m:ctrlPr>
                    </m:dPr>
                    <m:e>
                      <m:r>
                        <w:ins w:id="194" w:author="Melody Shellman" w:date="2021-11-12T15:31:00Z">
                          <w:rPr>
                            <w:rFonts w:ascii="Cambria Math" w:eastAsiaTheme="minorEastAsia" w:hAnsi="Cambria Math" w:cs="Times New Roman"/>
                            <w:sz w:val="26"/>
                            <w:szCs w:val="26"/>
                          </w:rPr>
                          <m:t>r,s</m:t>
                        </w:ins>
                      </m:r>
                    </m:e>
                  </m:d>
                  <m:r>
                    <w:ins w:id="195" w:author="Melody Shellman" w:date="2021-11-12T15:31:00Z">
                      <w:rPr>
                        <w:rFonts w:ascii="Cambria Math" w:eastAsiaTheme="minorEastAsia" w:hAnsi="Cambria Math" w:cs="Times New Roman"/>
                        <w:sz w:val="26"/>
                        <w:szCs w:val="26"/>
                      </w:rPr>
                      <m:t>∈RSA</m:t>
                    </w:ins>
                  </m:r>
                </m:sub>
                <m:sup/>
                <m:e>
                  <m:sSubSup>
                    <m:sSubSupPr>
                      <m:ctrlPr>
                        <w:ins w:id="196" w:author="Melody Shellman" w:date="2021-11-12T15:31:00Z">
                          <w:rPr>
                            <w:rFonts w:ascii="Cambria Math" w:eastAsiaTheme="minorEastAsia" w:hAnsi="Cambria Math"/>
                            <w:i/>
                            <w:color w:val="C00000"/>
                            <w:kern w:val="24"/>
                            <w:sz w:val="26"/>
                            <w:szCs w:val="26"/>
                          </w:rPr>
                        </w:ins>
                      </m:ctrlPr>
                    </m:sSubSupPr>
                    <m:e>
                      <m:r>
                        <w:ins w:id="197" w:author="Melody Shellman" w:date="2021-11-12T15:31:00Z">
                          <w:rPr>
                            <w:rFonts w:ascii="Cambria Math" w:eastAsiaTheme="minorEastAsia" w:hAnsi="Cambria Math"/>
                            <w:color w:val="C00000"/>
                            <w:kern w:val="24"/>
                            <w:sz w:val="26"/>
                            <w:szCs w:val="26"/>
                          </w:rPr>
                          <m:t>F</m:t>
                        </w:ins>
                      </m:r>
                    </m:e>
                    <m:sub>
                      <m:r>
                        <w:ins w:id="198" w:author="Melody Shellman" w:date="2021-11-12T15:31:00Z">
                          <w:rPr>
                            <w:rFonts w:ascii="Cambria Math" w:eastAsiaTheme="minorEastAsia" w:hAnsi="Cambria Math"/>
                            <w:color w:val="C00000"/>
                            <w:kern w:val="24"/>
                            <w:sz w:val="26"/>
                            <w:szCs w:val="26"/>
                          </w:rPr>
                          <m:t>l,l,t</m:t>
                        </w:ins>
                      </m:r>
                    </m:sub>
                    <m:sup>
                      <m:r>
                        <w:ins w:id="199" w:author="Melody Shellman" w:date="2021-11-12T15:31: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in the last time period</w:t>
      </w:r>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5A68E9"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in a given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5A68E9"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PPA,NKA,CNA, NCA,NSA,NOA,FCA,RCA,SKA, SOA</m:t>
          </m:r>
          <m:r>
            <w:ins w:id="200" w:author="Melody Shellman" w:date="2021-11-15T10:42:00Z">
              <w:rPr>
                <w:rFonts w:ascii="Cambria Math" w:eastAsiaTheme="minorEastAsia" w:hAnsi="Cambria Math" w:cs="Times New Roman"/>
                <w:sz w:val="26"/>
                <w:szCs w:val="26"/>
              </w:rPr>
              <m:t>, RSA, SRA</m:t>
            </w:ins>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201"/>
          <w:commentRangeEnd w:id="201"/>
          <m:r>
            <m:rPr>
              <m:sty m:val="p"/>
            </m:rPr>
            <w:rPr>
              <w:rStyle w:val="CommentReference"/>
            </w:rPr>
            <w:commentReference w:id="201"/>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5A68E9"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519003C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,NSA,NRA,RNA,RKA,SNA,SCA</m:t>
          </m:r>
          <m:r>
            <w:del w:id="202" w:author="Melody Shellman" w:date="2021-11-15T10:42:00Z">
              <w:rPr>
                <w:rFonts w:ascii="Cambria Math" w:eastAsiaTheme="minorEastAsia" w:hAnsi="Cambria Math" w:cs="Times New Roman"/>
                <w:sz w:val="26"/>
                <w:szCs w:val="26"/>
              </w:rPr>
              <m:t>,SRA</m:t>
            </w:del>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5A68E9"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Hazen-Williams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5A68E9"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5AFD811A"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w:t>
      </w:r>
      <w:del w:id="203" w:author="Andres Joaquin Calderon" w:date="2021-10-20T11:32:00Z">
        <w:r w:rsidRPr="000F5EC5" w:rsidDel="009879DC">
          <w:rPr>
            <w:rFonts w:ascii="Times New Roman" w:eastAsiaTheme="minorEastAsia" w:hAnsi="Times New Roman" w:cs="Times New Roman"/>
            <w:sz w:val="26"/>
            <w:szCs w:val="26"/>
          </w:rPr>
          <w:delText xml:space="preserve">only </w:delText>
        </w:r>
      </w:del>
      <w:r w:rsidRPr="000F5EC5">
        <w:rPr>
          <w:rFonts w:ascii="Times New Roman" w:eastAsiaTheme="minorEastAsia" w:hAnsi="Times New Roman" w:cs="Times New Roman"/>
          <w:sz w:val="26"/>
          <w:szCs w:val="26"/>
        </w:rPr>
        <w:t xml:space="preserve">considers </w:t>
      </w:r>
      <w:ins w:id="204" w:author="Andres Joaquin Calderon" w:date="2021-10-20T11:32:00Z">
        <w:r w:rsidR="009879DC">
          <w:rPr>
            <w:rFonts w:ascii="Times New Roman" w:eastAsiaTheme="minorEastAsia" w:hAnsi="Times New Roman" w:cs="Times New Roman"/>
            <w:sz w:val="26"/>
            <w:szCs w:val="26"/>
          </w:rPr>
          <w:t>that</w:t>
        </w:r>
      </w:ins>
      <w:ins w:id="205" w:author="Andres Joaquin Calderon" w:date="2021-10-20T11:33:00Z">
        <w:r w:rsidR="009879DC">
          <w:rPr>
            <w:rFonts w:ascii="Times New Roman" w:eastAsiaTheme="minorEastAsia" w:hAnsi="Times New Roman" w:cs="Times New Roman"/>
            <w:sz w:val="26"/>
            <w:szCs w:val="26"/>
          </w:rPr>
          <w:t xml:space="preserve"> a storage facility is expanded or built at the beginning of the planning horizon.</w:t>
        </w:r>
      </w:ins>
      <w:del w:id="206" w:author="Andres Joaquin Calderon" w:date="2021-10-20T11:33:00Z">
        <w:r w:rsidRPr="000F5EC5" w:rsidDel="009879DC">
          <w:rPr>
            <w:rFonts w:ascii="Times New Roman" w:eastAsiaTheme="minorEastAsia" w:hAnsi="Times New Roman" w:cs="Times New Roman"/>
            <w:sz w:val="26"/>
            <w:szCs w:val="26"/>
          </w:rPr>
          <w:delText>yes/no, not a when</w:delText>
        </w:r>
      </w:del>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5A68E9"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5A68E9"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in a given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5A68E9"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5A68E9"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ins w:id="207" w:author="Drouven, Markus G." w:date="2021-11-03T14:53:00Z"/>
          <w:rFonts w:ascii="Times New Roman" w:eastAsiaTheme="minorEastAsia" w:hAnsi="Times New Roman" w:cs="Times New Roman"/>
          <w:b/>
          <w:bCs/>
          <w:sz w:val="26"/>
          <w:szCs w:val="26"/>
        </w:rPr>
      </w:pPr>
    </w:p>
    <w:p w14:paraId="47B8B1A6" w14:textId="138404C0" w:rsidR="003604AC" w:rsidRDefault="003604AC" w:rsidP="00027E71">
      <w:pPr>
        <w:ind w:left="2880" w:hanging="2880"/>
        <w:rPr>
          <w:ins w:id="208" w:author="Drouven, Markus G." w:date="2021-11-03T14:53:00Z"/>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3853B40F" w:rsidR="00241AF8" w:rsidRPr="008041EC" w:rsidRDefault="00241AF8" w:rsidP="00A62BBD">
      <w:pPr>
        <w:rPr>
          <w:rFonts w:ascii="Times New Roman" w:eastAsiaTheme="minorEastAsia" w:hAnsi="Times New Roman" w:cs="Times New Roman"/>
          <w:bCs/>
          <w:sz w:val="26"/>
          <w:szCs w:val="26"/>
        </w:rPr>
      </w:pPr>
      <w:del w:id="209" w:author="Andres Joaquin Calderon" w:date="2021-10-20T11:36:00Z">
        <w:r w:rsidRPr="00A62BBD" w:rsidDel="009879DC">
          <w:rPr>
            <w:rFonts w:ascii="Times New Roman" w:eastAsiaTheme="minorEastAsia" w:hAnsi="Times New Roman" w:cs="Times New Roman"/>
            <w:sz w:val="26"/>
            <w:szCs w:val="26"/>
          </w:rPr>
          <w:delText xml:space="preserve">Update the treatment capacity variable. </w:delText>
        </w:r>
      </w:del>
      <w:r w:rsidRPr="00A62BBD">
        <w:rPr>
          <w:rFonts w:ascii="Times New Roman" w:eastAsiaTheme="minorEastAsia" w:hAnsi="Times New Roman" w:cs="Times New Roman"/>
          <w:sz w:val="26"/>
          <w:szCs w:val="26"/>
        </w:rPr>
        <w:t>Similar</w:t>
      </w:r>
      <w:ins w:id="210" w:author="Andres Joaquin Calderon" w:date="2021-10-20T11:36:00Z">
        <w:r w:rsidR="009879DC">
          <w:rPr>
            <w:rFonts w:ascii="Times New Roman" w:eastAsiaTheme="minorEastAsia" w:hAnsi="Times New Roman" w:cs="Times New Roman"/>
            <w:sz w:val="26"/>
            <w:szCs w:val="26"/>
          </w:rPr>
          <w:t>ly</w:t>
        </w:r>
      </w:ins>
      <w:r w:rsidRPr="00A62BBD">
        <w:rPr>
          <w:rFonts w:ascii="Times New Roman" w:eastAsiaTheme="minorEastAsia" w:hAnsi="Times New Roman" w:cs="Times New Roman"/>
          <w:sz w:val="26"/>
          <w:szCs w:val="26"/>
        </w:rPr>
        <w:t xml:space="preserve"> to Disposal and Storage Capacity Construction/Expansion constraints</w:t>
      </w:r>
      <w:ins w:id="211" w:author="Andres Joaquin Calderon" w:date="2021-10-20T11:36:00Z">
        <w:r w:rsidR="009879DC">
          <w:rPr>
            <w:rFonts w:ascii="Times New Roman" w:eastAsiaTheme="minorEastAsia" w:hAnsi="Times New Roman" w:cs="Times New Roman"/>
            <w:sz w:val="26"/>
            <w:szCs w:val="26"/>
          </w:rPr>
          <w:t>, the</w:t>
        </w:r>
      </w:ins>
      <w:ins w:id="212" w:author="Andres Joaquin Calderon" w:date="2021-10-20T11:37:00Z">
        <w:r w:rsidR="009879DC">
          <w:rPr>
            <w:rFonts w:ascii="Times New Roman" w:eastAsiaTheme="minorEastAsia" w:hAnsi="Times New Roman" w:cs="Times New Roman"/>
            <w:sz w:val="26"/>
            <w:szCs w:val="26"/>
          </w:rPr>
          <w:t xml:space="preserve"> current</w:t>
        </w:r>
      </w:ins>
      <w:ins w:id="213" w:author="Andres Joaquin Calderon" w:date="2021-10-20T11:36:00Z">
        <w:r w:rsidR="009879DC">
          <w:rPr>
            <w:rFonts w:ascii="Times New Roman" w:eastAsiaTheme="minorEastAsia" w:hAnsi="Times New Roman" w:cs="Times New Roman"/>
            <w:sz w:val="26"/>
            <w:szCs w:val="26"/>
          </w:rPr>
          <w:t xml:space="preserve"> tre</w:t>
        </w:r>
      </w:ins>
      <w:ins w:id="214" w:author="Andres Joaquin Calderon" w:date="2021-10-20T11:37:00Z">
        <w:r w:rsidR="009879DC">
          <w:rPr>
            <w:rFonts w:ascii="Times New Roman" w:eastAsiaTheme="minorEastAsia" w:hAnsi="Times New Roman" w:cs="Times New Roman"/>
            <w:sz w:val="26"/>
            <w:szCs w:val="26"/>
          </w:rPr>
          <w:t>atment capacity can be expanded as required or new facilities may be installed.</w:t>
        </w:r>
      </w:ins>
      <w:del w:id="215" w:author="Andres Joaquin Calderon" w:date="2021-10-20T11:36:00Z">
        <w:r w:rsidRPr="00A62BBD" w:rsidDel="009879DC">
          <w:rPr>
            <w:rFonts w:ascii="Times New Roman" w:eastAsiaTheme="minorEastAsia" w:hAnsi="Times New Roman" w:cs="Times New Roman"/>
            <w:sz w:val="26"/>
            <w:szCs w:val="26"/>
          </w:rPr>
          <w:delText>.</w:delText>
        </w:r>
      </w:del>
    </w:p>
    <w:p w14:paraId="2F8371E8" w14:textId="63F23365" w:rsidR="003B0170" w:rsidRPr="008041EC" w:rsidRDefault="005A68E9"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5A68E9"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216"/>
      <w:r w:rsidRPr="008041EC">
        <w:rPr>
          <w:rFonts w:ascii="Times New Roman" w:eastAsiaTheme="minorEastAsia" w:hAnsi="Times New Roman" w:cs="Times New Roman"/>
          <w:b/>
          <w:bCs/>
          <w:sz w:val="26"/>
          <w:szCs w:val="26"/>
        </w:rPr>
        <w:t>Balance</w:t>
      </w:r>
      <w:commentRangeEnd w:id="216"/>
      <w:r w:rsidR="00C56D6C">
        <w:rPr>
          <w:rStyle w:val="CommentReference"/>
        </w:rPr>
        <w:commentReference w:id="216"/>
      </w:r>
    </w:p>
    <w:p w14:paraId="027640F8" w14:textId="451C4D7B"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del w:id="217" w:author="Drouven, Markus G." w:date="2021-11-03T14:51:00Z">
        <w:r w:rsidRPr="004805C3" w:rsidDel="007318FF">
          <w:rPr>
            <w:rFonts w:ascii="Times New Roman" w:eastAsiaTheme="minorEastAsia" w:hAnsi="Times New Roman" w:cs="Times New Roman"/>
            <w:sz w:val="26"/>
            <w:szCs w:val="26"/>
          </w:rPr>
          <w:delText>completion</w:delText>
        </w:r>
      </w:del>
      <w:ins w:id="218" w:author="Drouven, Markus G." w:date="2021-11-03T14:51:00Z">
        <w:r w:rsidR="007318FF">
          <w:rPr>
            <w:rFonts w:ascii="Times New Roman" w:eastAsiaTheme="minorEastAsia" w:hAnsi="Times New Roman" w:cs="Times New Roman"/>
            <w:sz w:val="26"/>
            <w:szCs w:val="26"/>
          </w:rPr>
          <w:t>completions</w:t>
        </w:r>
      </w:ins>
      <w:r w:rsidRPr="004805C3">
        <w:rPr>
          <w:rFonts w:ascii="Times New Roman" w:eastAsiaTheme="minorEastAsia" w:hAnsi="Times New Roman" w:cs="Times New Roman"/>
          <w:sz w:val="26"/>
          <w:szCs w:val="26"/>
        </w:rPr>
        <w:t xml:space="preserve"> pads.</w:t>
      </w:r>
    </w:p>
    <w:p w14:paraId="089AE166" w14:textId="18CD03E3" w:rsidR="00370C01" w:rsidRPr="008041EC" w:rsidRDefault="005A68E9"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219" w:author="Melody Shellman" w:date="2021-11-12T15:35:00Z">
              <w:rPr>
                <w:rFonts w:ascii="Cambria Math" w:eastAsiaTheme="minorEastAsia" w:hAnsi="Cambria Math"/>
                <w:color w:val="C00000"/>
                <w:kern w:val="24"/>
                <w:sz w:val="26"/>
                <w:szCs w:val="26"/>
              </w:rPr>
              <m:t>+</m:t>
            </w:ins>
          </m:r>
          <m:nary>
            <m:naryPr>
              <m:chr m:val="∑"/>
              <m:limLoc m:val="undOvr"/>
              <m:supHide m:val="1"/>
              <m:ctrlPr>
                <w:ins w:id="220" w:author="Melody Shellman" w:date="2021-11-12T15:35:00Z">
                  <w:rPr>
                    <w:rFonts w:ascii="Cambria Math" w:eastAsiaTheme="minorEastAsia" w:hAnsi="Cambria Math" w:cs="Times New Roman"/>
                    <w:i/>
                    <w:sz w:val="26"/>
                    <w:szCs w:val="26"/>
                  </w:rPr>
                </w:ins>
              </m:ctrlPr>
            </m:naryPr>
            <m:sub>
              <m:d>
                <m:dPr>
                  <m:ctrlPr>
                    <w:ins w:id="221" w:author="Melody Shellman" w:date="2021-11-12T15:35:00Z">
                      <w:rPr>
                        <w:rFonts w:ascii="Cambria Math" w:eastAsiaTheme="minorEastAsia" w:hAnsi="Cambria Math" w:cs="Times New Roman"/>
                        <w:i/>
                        <w:sz w:val="26"/>
                        <w:szCs w:val="26"/>
                      </w:rPr>
                    </w:ins>
                  </m:ctrlPr>
                </m:dPr>
                <m:e>
                  <m:r>
                    <w:ins w:id="222" w:author="Melody Shellman" w:date="2021-11-12T15:35:00Z">
                      <w:rPr>
                        <w:rFonts w:ascii="Cambria Math" w:eastAsiaTheme="minorEastAsia" w:hAnsi="Cambria Math" w:cs="Times New Roman"/>
                        <w:sz w:val="26"/>
                        <w:szCs w:val="26"/>
                      </w:rPr>
                      <m:t>r,s</m:t>
                    </w:ins>
                  </m:r>
                </m:e>
              </m:d>
              <m:r>
                <w:ins w:id="223" w:author="Melody Shellman" w:date="2021-11-12T15:35:00Z">
                  <w:rPr>
                    <w:rFonts w:ascii="Cambria Math" w:eastAsiaTheme="minorEastAsia" w:hAnsi="Cambria Math" w:cs="Times New Roman"/>
                    <w:sz w:val="26"/>
                    <w:szCs w:val="26"/>
                  </w:rPr>
                  <m:t>∈RSA</m:t>
                </w:ins>
              </m:r>
            </m:sub>
            <m:sup/>
            <m:e>
              <m:sSubSup>
                <m:sSubSupPr>
                  <m:ctrlPr>
                    <w:ins w:id="224" w:author="Melody Shellman" w:date="2021-11-12T15:35:00Z">
                      <w:rPr>
                        <w:rFonts w:ascii="Cambria Math" w:eastAsiaTheme="minorEastAsia" w:hAnsi="Cambria Math"/>
                        <w:i/>
                        <w:color w:val="C00000"/>
                        <w:kern w:val="24"/>
                        <w:sz w:val="26"/>
                        <w:szCs w:val="26"/>
                      </w:rPr>
                    </w:ins>
                  </m:ctrlPr>
                </m:sSubSupPr>
                <m:e>
                  <m:r>
                    <w:ins w:id="225" w:author="Melody Shellman" w:date="2021-11-12T15:35:00Z">
                      <w:rPr>
                        <w:rFonts w:ascii="Cambria Math" w:eastAsiaTheme="minorEastAsia" w:hAnsi="Cambria Math"/>
                        <w:color w:val="C00000"/>
                        <w:kern w:val="24"/>
                        <w:sz w:val="26"/>
                        <w:szCs w:val="26"/>
                      </w:rPr>
                      <m:t>F</m:t>
                    </w:ins>
                  </m:r>
                </m:e>
                <m:sub>
                  <m:r>
                    <w:ins w:id="226" w:author="Melody Shellman" w:date="2021-11-12T15:35:00Z">
                      <w:rPr>
                        <w:rFonts w:ascii="Cambria Math" w:eastAsiaTheme="minorEastAsia" w:hAnsi="Cambria Math"/>
                        <w:color w:val="C00000"/>
                        <w:kern w:val="24"/>
                        <w:sz w:val="26"/>
                        <w:szCs w:val="26"/>
                      </w:rPr>
                      <m:t>l,l,t</m:t>
                    </w:ins>
                  </m:r>
                </m:sub>
                <m:sup>
                  <m:r>
                    <w:ins w:id="227" w:author="Melody Shellman" w:date="2021-11-12T15:35:00Z">
                      <w:rPr>
                        <w:rFonts w:ascii="Cambria Math" w:eastAsiaTheme="minorEastAsia" w:hAnsi="Cambria Math"/>
                        <w:color w:val="C00000"/>
                        <w:kern w:val="24"/>
                        <w:sz w:val="26"/>
                        <w:szCs w:val="26"/>
                      </w:rPr>
                      <m:t>Piped</m:t>
                    </w:ins>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55D064E4" w14:textId="6619890D" w:rsidR="00453630" w:rsidRPr="008041EC" w:rsidRDefault="00453630" w:rsidP="00453630">
      <w:pPr>
        <w:pStyle w:val="CommentText"/>
        <w:rPr>
          <w:rFonts w:ascii="Times New Roman" w:eastAsiaTheme="minorEastAsia" w:hAnsi="Times New Roman" w:cs="Times New Roman"/>
          <w:sz w:val="26"/>
          <w:szCs w:val="26"/>
        </w:rPr>
      </w:pPr>
      <w:r w:rsidRPr="0009319A">
        <w:rPr>
          <w:rFonts w:ascii="Times New Roman" w:eastAsiaTheme="minorEastAsia" w:hAnsi="Times New Roman" w:cs="Times New Roman"/>
          <w:sz w:val="26"/>
          <w:szCs w:val="26"/>
        </w:rPr>
        <w:t xml:space="preserve">For each </w:t>
      </w:r>
      <w:ins w:id="228" w:author="Melody Shellman" w:date="2021-10-21T14:54:00Z">
        <w:r w:rsidR="00D14490">
          <w:rPr>
            <w:rFonts w:ascii="Times New Roman" w:eastAsiaTheme="minorEastAsia" w:hAnsi="Times New Roman" w:cs="Times New Roman"/>
            <w:sz w:val="26"/>
            <w:szCs w:val="26"/>
          </w:rPr>
          <w:t xml:space="preserve">beneficial </w:t>
        </w:r>
      </w:ins>
      <w:r w:rsidRPr="0009319A">
        <w:rPr>
          <w:rFonts w:ascii="Times New Roman" w:eastAsiaTheme="minorEastAsia" w:hAnsi="Times New Roman" w:cs="Times New Roman"/>
          <w:sz w:val="26"/>
          <w:szCs w:val="26"/>
        </w:rPr>
        <w:t>reuse site and for each time period</w:t>
      </w:r>
      <w:r w:rsidR="00264FC2">
        <w:rPr>
          <w:rFonts w:ascii="Times New Roman" w:eastAsiaTheme="minorEastAsia" w:hAnsi="Times New Roman" w:cs="Times New Roman"/>
          <w:sz w:val="26"/>
          <w:szCs w:val="26"/>
        </w:rPr>
        <w:t>, w</w:t>
      </w:r>
      <w:r w:rsidRPr="0009319A">
        <w:rPr>
          <w:rFonts w:ascii="Times New Roman" w:eastAsiaTheme="minorEastAsia" w:hAnsi="Times New Roman" w:cs="Times New Roman"/>
          <w:sz w:val="26"/>
          <w:szCs w:val="26"/>
        </w:rPr>
        <w:t>ater sent to</w:t>
      </w:r>
      <w:r>
        <w:rPr>
          <w:rFonts w:ascii="Times New Roman" w:eastAsiaTheme="minorEastAsia" w:hAnsi="Times New Roman" w:cs="Times New Roman"/>
          <w:sz w:val="26"/>
          <w:szCs w:val="26"/>
        </w:rPr>
        <w:t xml:space="preserve"> </w:t>
      </w:r>
      <w:r w:rsidR="00264FC2">
        <w:rPr>
          <w:rFonts w:ascii="Times New Roman" w:eastAsiaTheme="minorEastAsia" w:hAnsi="Times New Roman" w:cs="Times New Roman"/>
          <w:sz w:val="26"/>
          <w:szCs w:val="26"/>
        </w:rPr>
        <w:t>a</w:t>
      </w:r>
      <w:r w:rsidRPr="0009319A">
        <w:rPr>
          <w:rFonts w:ascii="Times New Roman" w:eastAsiaTheme="minorEastAsia" w:hAnsi="Times New Roman" w:cs="Times New Roman"/>
          <w:sz w:val="26"/>
          <w:szCs w:val="26"/>
        </w:rPr>
        <w:t xml:space="preserve"> </w:t>
      </w:r>
      <w:del w:id="229"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 xml:space="preserve">site must be less than or equal to the </w:t>
      </w:r>
      <w:del w:id="230"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capacity</w:t>
      </w:r>
      <w:r w:rsidR="0009319A">
        <w:rPr>
          <w:rFonts w:ascii="Times New Roman" w:eastAsiaTheme="minorEastAsia" w:hAnsi="Times New Roman" w:cs="Times New Roman"/>
          <w:sz w:val="26"/>
          <w:szCs w:val="26"/>
        </w:rPr>
        <w:t>.</w:t>
      </w:r>
    </w:p>
    <w:p w14:paraId="1DF19C40" w14:textId="2A24EB3D" w:rsidR="005F2E61" w:rsidRPr="008041EC" w:rsidRDefault="005A68E9"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231" w:author="Melody Shellman" w:date="2021-10-21T14:53: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232" w:author="Melody Shellman" w:date="2021-10-21T14:53:00Z">
                  <w:rPr>
                    <w:rFonts w:ascii="Cambria Math" w:eastAsiaTheme="minorEastAsia" w:hAnsi="Cambria Math"/>
                    <w:color w:val="C00000"/>
                    <w:kern w:val="24"/>
                    <w:sz w:val="26"/>
                    <w:szCs w:val="26"/>
                  </w:rPr>
                  <m:t>Benefi</m:t>
                </w:ins>
              </m:r>
              <m:r>
                <w:ins w:id="233" w:author="Melody Shellman" w:date="2021-10-21T14:54:00Z">
                  <w:rPr>
                    <w:rFonts w:ascii="Cambria Math" w:eastAsiaTheme="minorEastAsia" w:hAnsi="Cambria Math"/>
                    <w:color w:val="C00000"/>
                    <w:kern w:val="24"/>
                    <w:sz w:val="26"/>
                    <w:szCs w:val="26"/>
                  </w:rPr>
                  <m:t>cial</m:t>
                </w:ins>
              </m:r>
              <m:r>
                <w:rPr>
                  <w:rFonts w:ascii="Cambria Math" w:eastAsiaTheme="minorEastAsia" w:hAnsi="Cambria Math"/>
                  <w:color w:val="C00000"/>
                  <w:kern w:val="24"/>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37FCE3C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lastRenderedPageBreak/>
        <w:t xml:space="preserve">For each freshwater source, for each </w:t>
      </w:r>
      <w:del w:id="234" w:author="Drouven, Markus G." w:date="2021-11-03T14:51:00Z">
        <w:r w:rsidRPr="00556C58" w:rsidDel="007318FF">
          <w:rPr>
            <w:rFonts w:ascii="Times New Roman" w:eastAsiaTheme="minorEastAsia" w:hAnsi="Times New Roman" w:cs="Times New Roman"/>
            <w:sz w:val="26"/>
            <w:szCs w:val="26"/>
          </w:rPr>
          <w:delText>completion</w:delText>
        </w:r>
      </w:del>
      <w:ins w:id="235" w:author="Drouven, Markus G." w:date="2021-11-03T14:51:00Z">
        <w:r w:rsidR="007318FF">
          <w:rPr>
            <w:rFonts w:ascii="Times New Roman" w:eastAsiaTheme="minorEastAsia" w:hAnsi="Times New Roman" w:cs="Times New Roman"/>
            <w:sz w:val="26"/>
            <w:szCs w:val="26"/>
          </w:rPr>
          <w:t>completions</w:t>
        </w:r>
      </w:ins>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for each time period</w:t>
      </w:r>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5A68E9"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5A68E9"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70B6A4B1"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del w:id="236" w:author="Drouven, Markus G." w:date="2021-11-03T14:51:00Z">
        <w:r w:rsidR="00453630" w:rsidRPr="008101D3" w:rsidDel="007318FF">
          <w:rPr>
            <w:rFonts w:ascii="Times New Roman" w:eastAsiaTheme="minorEastAsia" w:hAnsi="Times New Roman" w:cs="Times New Roman"/>
            <w:sz w:val="26"/>
            <w:szCs w:val="26"/>
          </w:rPr>
          <w:delText>completion</w:delText>
        </w:r>
      </w:del>
      <w:ins w:id="237" w:author="Drouven, Markus G." w:date="2021-11-03T14:51:00Z">
        <w:r w:rsidR="007318FF">
          <w:rPr>
            <w:rFonts w:ascii="Times New Roman" w:eastAsiaTheme="minorEastAsia" w:hAnsi="Times New Roman" w:cs="Times New Roman"/>
            <w:sz w:val="26"/>
            <w:szCs w:val="26"/>
          </w:rPr>
          <w:t>completions</w:t>
        </w:r>
      </w:ins>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5A68E9"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For each disposal site, for each time period</w:t>
      </w:r>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5A68E9"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5A68E9"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lastRenderedPageBreak/>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5A68E9"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5A68E9"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5A68E9"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ins w:id="238" w:author="Drouven, Markus G." w:date="2021-11-03T14:53:00Z"/>
          <w:rFonts w:ascii="Times New Roman" w:eastAsiaTheme="minorEastAsia" w:hAnsi="Times New Roman" w:cs="Times New Roman"/>
          <w:sz w:val="26"/>
          <w:szCs w:val="26"/>
        </w:rPr>
      </w:pPr>
    </w:p>
    <w:p w14:paraId="134B40D6" w14:textId="49031B19" w:rsidR="003604AC" w:rsidRDefault="003604AC" w:rsidP="000B02B8">
      <w:pPr>
        <w:ind w:left="2880" w:hanging="2880"/>
        <w:rPr>
          <w:ins w:id="239" w:author="Drouven, Markus G." w:date="2021-11-03T14:53:00Z"/>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240"/>
      <w:r w:rsidRPr="008041EC">
        <w:rPr>
          <w:rFonts w:ascii="Times New Roman" w:eastAsiaTheme="minorEastAsia" w:hAnsi="Times New Roman" w:cs="Times New Roman"/>
          <w:b/>
          <w:sz w:val="26"/>
          <w:szCs w:val="26"/>
        </w:rPr>
        <w:t>Cost</w:t>
      </w:r>
      <w:commentRangeEnd w:id="240"/>
      <w:r w:rsidR="00136AA3">
        <w:rPr>
          <w:rStyle w:val="CommentReference"/>
        </w:rPr>
        <w:commentReference w:id="240"/>
      </w:r>
    </w:p>
    <w:p w14:paraId="7973A0D0" w14:textId="0473CB4F" w:rsidR="00601DDE" w:rsidRPr="00577BF1" w:rsidRDefault="003E5E53" w:rsidP="00601DDE">
      <w:pPr>
        <w:pStyle w:val="CommentText"/>
        <w:rPr>
          <w:rFonts w:ascii="Times New Roman" w:eastAsiaTheme="minorEastAsia" w:hAnsi="Times New Roman" w:cs="Times New Roman"/>
          <w:sz w:val="26"/>
          <w:szCs w:val="26"/>
        </w:rPr>
      </w:pPr>
      <w:ins w:id="241" w:author="Melody Shellman" w:date="2021-10-21T09:31:00Z">
        <w:r>
          <w:rPr>
            <w:rFonts w:ascii="Times New Roman" w:eastAsiaTheme="minorEastAsia" w:hAnsi="Times New Roman" w:cs="Times New Roman"/>
            <w:sz w:val="26"/>
            <w:szCs w:val="26"/>
          </w:rPr>
          <w:t>Completions r</w:t>
        </w:r>
      </w:ins>
      <w:del w:id="242" w:author="Melody Shellman" w:date="2021-10-21T09:31:00Z">
        <w:r w:rsidR="00601DDE" w:rsidRPr="00577BF1" w:rsidDel="003E5E53">
          <w:rPr>
            <w:rFonts w:ascii="Times New Roman" w:eastAsiaTheme="minorEastAsia" w:hAnsi="Times New Roman" w:cs="Times New Roman"/>
            <w:sz w:val="26"/>
            <w:szCs w:val="26"/>
          </w:rPr>
          <w:delText>R</w:delText>
        </w:r>
      </w:del>
      <w:r w:rsidR="00601DDE" w:rsidRPr="00577BF1">
        <w:rPr>
          <w:rFonts w:ascii="Times New Roman" w:eastAsiaTheme="minorEastAsia" w:hAnsi="Times New Roman" w:cs="Times New Roman"/>
          <w:sz w:val="26"/>
          <w:szCs w:val="26"/>
        </w:rPr>
        <w:t>euse</w:t>
      </w:r>
      <w:del w:id="243" w:author="Melody Shellman" w:date="2021-10-21T09:31:00Z">
        <w:r w:rsidR="00601DDE" w:rsidRPr="00577BF1" w:rsidDel="003E5E53">
          <w:rPr>
            <w:rFonts w:ascii="Times New Roman" w:eastAsiaTheme="minorEastAsia" w:hAnsi="Times New Roman" w:cs="Times New Roman"/>
            <w:sz w:val="26"/>
            <w:szCs w:val="26"/>
          </w:rPr>
          <w:delText>d</w:delText>
        </w:r>
      </w:del>
      <w:r w:rsidR="00601DDE" w:rsidRPr="00577BF1">
        <w:rPr>
          <w:rFonts w:ascii="Times New Roman" w:eastAsiaTheme="minorEastAsia" w:hAnsi="Times New Roman" w:cs="Times New Roman"/>
          <w:sz w:val="26"/>
          <w:szCs w:val="26"/>
        </w:rPr>
        <w:t xml:space="preserv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del w:id="244" w:author="Melody Shellman" w:date="2021-10-21T09:31:00Z">
        <w:r w:rsidR="00601DDE" w:rsidRPr="00577BF1" w:rsidDel="003E5E53">
          <w:rPr>
            <w:rFonts w:ascii="Times New Roman" w:eastAsiaTheme="minorEastAsia" w:hAnsi="Times New Roman" w:cs="Times New Roman"/>
            <w:sz w:val="26"/>
            <w:szCs w:val="26"/>
          </w:rPr>
          <w:delText>input into</w:delText>
        </w:r>
      </w:del>
      <w:ins w:id="245" w:author="Melody Shellman" w:date="2021-10-21T09:31:00Z">
        <w:r>
          <w:rPr>
            <w:rFonts w:ascii="Times New Roman" w:eastAsiaTheme="minorEastAsia" w:hAnsi="Times New Roman" w:cs="Times New Roman"/>
            <w:sz w:val="26"/>
            <w:szCs w:val="26"/>
          </w:rPr>
          <w:t>that meets</w:t>
        </w:r>
      </w:ins>
      <w:r w:rsidR="00601DDE" w:rsidRPr="00577BF1">
        <w:rPr>
          <w:rFonts w:ascii="Times New Roman" w:eastAsiaTheme="minorEastAsia" w:hAnsi="Times New Roman" w:cs="Times New Roman"/>
          <w:sz w:val="26"/>
          <w:szCs w:val="26"/>
        </w:rPr>
        <w:t xml:space="preserve"> </w:t>
      </w:r>
      <w:del w:id="246" w:author="Drouven, Markus G." w:date="2021-11-03T14:52:00Z">
        <w:r w:rsidR="00601DDE" w:rsidRPr="00577BF1" w:rsidDel="007318FF">
          <w:rPr>
            <w:rFonts w:ascii="Times New Roman" w:eastAsiaTheme="minorEastAsia" w:hAnsi="Times New Roman" w:cs="Times New Roman"/>
            <w:sz w:val="26"/>
            <w:szCs w:val="26"/>
          </w:rPr>
          <w:delText>completion</w:delText>
        </w:r>
      </w:del>
      <w:ins w:id="247" w:author="Drouven, Markus G." w:date="2021-11-03T14:52:00Z">
        <w:r w:rsidR="007318FF">
          <w:rPr>
            <w:rFonts w:ascii="Times New Roman" w:eastAsiaTheme="minorEastAsia" w:hAnsi="Times New Roman" w:cs="Times New Roman"/>
            <w:sz w:val="26"/>
            <w:szCs w:val="26"/>
          </w:rPr>
          <w:t>completions</w:t>
        </w:r>
      </w:ins>
      <w:r w:rsidR="00601DDE" w:rsidRPr="00577BF1">
        <w:rPr>
          <w:rFonts w:ascii="Times New Roman" w:eastAsiaTheme="minorEastAsia" w:hAnsi="Times New Roman" w:cs="Times New Roman"/>
          <w:sz w:val="26"/>
          <w:szCs w:val="26"/>
        </w:rPr>
        <w:t xml:space="preserve"> pad</w:t>
      </w:r>
      <w:ins w:id="248" w:author="Melody Shellman" w:date="2021-10-21T09:31:00Z">
        <w:r>
          <w:rPr>
            <w:rFonts w:ascii="Times New Roman" w:eastAsiaTheme="minorEastAsia" w:hAnsi="Times New Roman" w:cs="Times New Roman"/>
            <w:sz w:val="26"/>
            <w:szCs w:val="26"/>
          </w:rPr>
          <w:t xml:space="preserve"> demand</w:t>
        </w:r>
      </w:ins>
      <w:del w:id="249" w:author="Melody Shellman" w:date="2021-10-21T09:31:00Z">
        <w:r w:rsidR="00601DDE" w:rsidRPr="00577BF1" w:rsidDel="003E5E53">
          <w:rPr>
            <w:rFonts w:ascii="Times New Roman" w:eastAsiaTheme="minorEastAsia" w:hAnsi="Times New Roman" w:cs="Times New Roman"/>
            <w:sz w:val="26"/>
            <w:szCs w:val="26"/>
          </w:rPr>
          <w:delText>s</w:delText>
        </w:r>
      </w:del>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ins w:id="250" w:author="Melody Shellman" w:date="2021-10-21T09:31:00Z">
        <w:r>
          <w:rPr>
            <w:rFonts w:ascii="Times New Roman" w:eastAsiaTheme="minorEastAsia" w:hAnsi="Times New Roman" w:cs="Times New Roman"/>
            <w:sz w:val="26"/>
            <w:szCs w:val="26"/>
          </w:rPr>
          <w:t xml:space="preserve">completions </w:t>
        </w:r>
      </w:ins>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5A68E9"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251"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252" w:author="Melody Shellman" w:date="2021-10-21T14:54: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5A68E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ins w:id="253" w:author="Melody Shellman" w:date="2021-10-21T09:26:00Z">
        <w:r w:rsidR="003E5E53">
          <w:rPr>
            <w:rFonts w:ascii="Times New Roman" w:eastAsiaTheme="minorEastAsia" w:hAnsi="Times New Roman" w:cs="Times New Roman"/>
            <w:b/>
            <w:bCs/>
            <w:sz w:val="26"/>
            <w:szCs w:val="26"/>
          </w:rPr>
          <w:t xml:space="preserve">Completions </w:t>
        </w:r>
      </w:ins>
      <w:r w:rsidRPr="008041EC">
        <w:rPr>
          <w:rFonts w:ascii="Times New Roman" w:eastAsiaTheme="minorEastAsia" w:hAnsi="Times New Roman" w:cs="Times New Roman"/>
          <w:b/>
          <w:bCs/>
          <w:sz w:val="26"/>
          <w:szCs w:val="26"/>
        </w:rPr>
        <w:t xml:space="preserve">Reuse </w:t>
      </w:r>
      <w:commentRangeStart w:id="254"/>
      <w:r w:rsidRPr="008041EC">
        <w:rPr>
          <w:rFonts w:ascii="Times New Roman" w:eastAsiaTheme="minorEastAsia" w:hAnsi="Times New Roman" w:cs="Times New Roman"/>
          <w:b/>
          <w:bCs/>
          <w:sz w:val="26"/>
          <w:szCs w:val="26"/>
        </w:rPr>
        <w:t>Volume</w:t>
      </w:r>
      <w:commentRangeEnd w:id="254"/>
      <w:r w:rsidR="00F27EEA">
        <w:rPr>
          <w:rStyle w:val="CommentReference"/>
        </w:rPr>
        <w:commentReference w:id="254"/>
      </w:r>
    </w:p>
    <w:p w14:paraId="7F7B10BF" w14:textId="09DE2288" w:rsidR="000B6AA4" w:rsidRPr="00C4010C" w:rsidRDefault="000B6AA4">
      <w:pPr>
        <w:rPr>
          <w:rFonts w:ascii="Times New Roman" w:eastAsiaTheme="minorEastAsia" w:hAnsi="Times New Roman" w:cs="Times New Roman"/>
          <w:sz w:val="26"/>
          <w:szCs w:val="26"/>
        </w:rPr>
        <w:pPrChange w:id="255" w:author="Melody Shellman" w:date="2021-10-21T09:23:00Z">
          <w:pPr>
            <w:pStyle w:val="CommentText"/>
          </w:pPr>
        </w:pPrChange>
      </w:pPr>
      <w:r>
        <w:rPr>
          <w:rStyle w:val="CommentReference"/>
        </w:rPr>
        <w:annotationRef/>
      </w:r>
      <w:r w:rsidR="00EF7C27" w:rsidRPr="00C4010C">
        <w:rPr>
          <w:rFonts w:ascii="Times New Roman" w:eastAsiaTheme="minorEastAsia" w:hAnsi="Times New Roman" w:cs="Times New Roman"/>
          <w:sz w:val="26"/>
          <w:szCs w:val="26"/>
        </w:rPr>
        <w:t xml:space="preserve">The total reuse volume is the total </w:t>
      </w:r>
      <w:ins w:id="256" w:author="Melody Shellman" w:date="2021-10-21T09:22:00Z">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ins>
      <w:ins w:id="257" w:author="Melody Shellman" w:date="2021-10-21T09:23:00Z">
        <w:r w:rsidR="000260A2">
          <w:rPr>
            <w:rFonts w:ascii="Times New Roman" w:eastAsiaTheme="minorEastAsia" w:hAnsi="Times New Roman" w:cs="Times New Roman"/>
            <w:sz w:val="26"/>
            <w:szCs w:val="26"/>
          </w:rPr>
          <w:t>, or the total</w:t>
        </w:r>
      </w:ins>
      <w:ins w:id="258" w:author="Melody Shellman" w:date="2021-10-21T09:22:00Z">
        <w:r w:rsidR="000260A2" w:rsidRPr="00C4010C">
          <w:rPr>
            <w:rFonts w:ascii="Times New Roman" w:eastAsiaTheme="minorEastAsia" w:hAnsi="Times New Roman" w:cs="Times New Roman"/>
            <w:sz w:val="26"/>
            <w:szCs w:val="26"/>
          </w:rPr>
          <w:t xml:space="preserve"> </w:t>
        </w:r>
      </w:ins>
      <w:r w:rsidR="00EF7C27" w:rsidRPr="00C4010C">
        <w:rPr>
          <w:rFonts w:ascii="Times New Roman" w:eastAsiaTheme="minorEastAsia" w:hAnsi="Times New Roman" w:cs="Times New Roman"/>
          <w:sz w:val="26"/>
          <w:szCs w:val="26"/>
        </w:rPr>
        <w:t xml:space="preserve">water </w:t>
      </w:r>
      <w:del w:id="259" w:author="Melody Shellman" w:date="2021-10-21T09:24:00Z">
        <w:r w:rsidR="00EF7C27" w:rsidRPr="00C4010C" w:rsidDel="000260A2">
          <w:rPr>
            <w:rFonts w:ascii="Times New Roman" w:eastAsiaTheme="minorEastAsia" w:hAnsi="Times New Roman" w:cs="Times New Roman"/>
            <w:sz w:val="26"/>
            <w:szCs w:val="26"/>
          </w:rPr>
          <w:delText>input into</w:delText>
        </w:r>
      </w:del>
      <w:ins w:id="260" w:author="Melody Shellman" w:date="2021-10-21T09:24:00Z">
        <w:r w:rsidR="000260A2">
          <w:rPr>
            <w:rFonts w:ascii="Times New Roman" w:eastAsiaTheme="minorEastAsia" w:hAnsi="Times New Roman" w:cs="Times New Roman"/>
            <w:sz w:val="26"/>
            <w:szCs w:val="26"/>
          </w:rPr>
          <w:t>meeting</w:t>
        </w:r>
      </w:ins>
      <w:r w:rsidR="00EF7C27" w:rsidRPr="00C4010C">
        <w:rPr>
          <w:rFonts w:ascii="Times New Roman" w:eastAsiaTheme="minorEastAsia" w:hAnsi="Times New Roman" w:cs="Times New Roman"/>
          <w:sz w:val="26"/>
          <w:szCs w:val="26"/>
        </w:rPr>
        <w:t xml:space="preserve"> </w:t>
      </w:r>
      <w:del w:id="261" w:author="Drouven, Markus G." w:date="2021-11-03T14:52:00Z">
        <w:r w:rsidR="00C4010C" w:rsidRPr="00C4010C" w:rsidDel="007318FF">
          <w:rPr>
            <w:rFonts w:ascii="Times New Roman" w:eastAsiaTheme="minorEastAsia" w:hAnsi="Times New Roman" w:cs="Times New Roman"/>
            <w:sz w:val="26"/>
            <w:szCs w:val="26"/>
          </w:rPr>
          <w:delText>completion</w:delText>
        </w:r>
      </w:del>
      <w:ins w:id="262" w:author="Drouven, Markus G." w:date="2021-11-03T14:52:00Z">
        <w:r w:rsidR="007318FF">
          <w:rPr>
            <w:rFonts w:ascii="Times New Roman" w:eastAsiaTheme="minorEastAsia" w:hAnsi="Times New Roman" w:cs="Times New Roman"/>
            <w:sz w:val="26"/>
            <w:szCs w:val="26"/>
          </w:rPr>
          <w:t>completions</w:t>
        </w:r>
      </w:ins>
      <w:r w:rsidR="00C4010C" w:rsidRPr="00C4010C">
        <w:rPr>
          <w:rFonts w:ascii="Times New Roman" w:eastAsiaTheme="minorEastAsia" w:hAnsi="Times New Roman" w:cs="Times New Roman"/>
          <w:sz w:val="26"/>
          <w:szCs w:val="26"/>
        </w:rPr>
        <w:t xml:space="preserve"> pad</w:t>
      </w:r>
      <w:ins w:id="263" w:author="Melody Shellman" w:date="2021-10-21T09:24:00Z">
        <w:r w:rsidR="000260A2">
          <w:rPr>
            <w:rFonts w:ascii="Times New Roman" w:eastAsiaTheme="minorEastAsia" w:hAnsi="Times New Roman" w:cs="Times New Roman"/>
            <w:sz w:val="26"/>
            <w:szCs w:val="26"/>
          </w:rPr>
          <w:t xml:space="preserve"> demand</w:t>
        </w:r>
      </w:ins>
      <w:del w:id="264" w:author="Melody Shellman" w:date="2021-10-21T09:24:00Z">
        <w:r w:rsidR="00C4010C" w:rsidRPr="00C4010C" w:rsidDel="000260A2">
          <w:rPr>
            <w:rFonts w:ascii="Times New Roman" w:eastAsiaTheme="minorEastAsia" w:hAnsi="Times New Roman" w:cs="Times New Roman"/>
            <w:sz w:val="26"/>
            <w:szCs w:val="26"/>
          </w:rPr>
          <w:delText>s</w:delText>
        </w:r>
      </w:del>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265"/>
    <w:p w14:paraId="0F8319D1" w14:textId="03E54C6C" w:rsidR="00BF3DA5" w:rsidRPr="00D14490" w:rsidRDefault="005A68E9"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266"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265"/>
          <m:r>
            <m:rPr>
              <m:sty m:val="p"/>
            </m:rPr>
            <w:rPr>
              <w:rStyle w:val="CommentReference"/>
            </w:rPr>
            <w:commentReference w:id="265"/>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103A097E" w14:textId="1F320BDF" w:rsidR="00E821E2" w:rsidRPr="00577BF1" w:rsidRDefault="000B6AA4" w:rsidP="00E821E2">
      <w:pPr>
        <w:pStyle w:val="CommentText"/>
        <w:rPr>
          <w:rFonts w:ascii="Times New Roman" w:eastAsiaTheme="minorEastAsia" w:hAnsi="Times New Roman" w:cs="Times New Roman"/>
          <w:sz w:val="26"/>
          <w:szCs w:val="26"/>
        </w:rPr>
      </w:pPr>
      <w:r>
        <w:rPr>
          <w:rStyle w:val="CommentReference"/>
        </w:rPr>
        <w:lastRenderedPageBreak/>
        <w:annotationRef/>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sidR="00AD79CD">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sidR="00AD79CD">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5A68E9"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5A68E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267"/>
      <w:r w:rsidRPr="008041EC">
        <w:rPr>
          <w:rFonts w:ascii="Times New Roman" w:eastAsiaTheme="minorEastAsia" w:hAnsi="Times New Roman" w:cs="Times New Roman"/>
          <w:b/>
          <w:bCs/>
          <w:sz w:val="26"/>
          <w:szCs w:val="26"/>
        </w:rPr>
        <w:t>Cost</w:t>
      </w:r>
      <w:commentRangeEnd w:id="267"/>
      <w:r w:rsidR="00114641">
        <w:rPr>
          <w:rStyle w:val="CommentReference"/>
        </w:rPr>
        <w:commentReference w:id="267"/>
      </w:r>
    </w:p>
    <w:p w14:paraId="42678366" w14:textId="04CEAC60" w:rsidR="00FA1EB2" w:rsidRPr="008041EC" w:rsidRDefault="00FA1EB2" w:rsidP="4FBBC697">
      <w:pPr>
        <w:pStyle w:val="CommentText"/>
        <w:rPr>
          <w:rFonts w:ascii="Times New Roman" w:eastAsiaTheme="minorEastAsia" w:hAnsi="Times New Roman" w:cs="Times New Roman"/>
          <w:b/>
          <w:bCs/>
          <w:sz w:val="26"/>
          <w:szCs w:val="26"/>
        </w:rPr>
      </w:pPr>
      <w:del w:id="268" w:author="Melody Shellman" w:date="2021-10-20T16:36:00Z">
        <w:r w:rsidRPr="4FBBC697" w:rsidDel="4FBBC697">
          <w:rPr>
            <w:rFonts w:ascii="Times New Roman" w:eastAsiaTheme="minorEastAsia" w:hAnsi="Times New Roman" w:cs="Times New Roman"/>
            <w:sz w:val="26"/>
            <w:szCs w:val="26"/>
          </w:rPr>
          <w:delText>Credits</w:delText>
        </w:r>
      </w:del>
      <w:ins w:id="269" w:author="Melody Shellman" w:date="2021-10-20T16:36:00Z">
        <w:r w:rsidR="4FBBC697" w:rsidRPr="4FBBC697">
          <w:rPr>
            <w:rFonts w:ascii="Times New Roman" w:eastAsiaTheme="minorEastAsia" w:hAnsi="Times New Roman" w:cs="Times New Roman"/>
            <w:sz w:val="26"/>
            <w:szCs w:val="26"/>
          </w:rPr>
          <w:t>Cost</w:t>
        </w:r>
      </w:ins>
      <w:r w:rsidR="4FBBC697" w:rsidRPr="4FBBC697">
        <w:rPr>
          <w:rFonts w:ascii="Times New Roman" w:eastAsiaTheme="minorEastAsia" w:hAnsi="Times New Roman" w:cs="Times New Roman"/>
          <w:sz w:val="26"/>
          <w:szCs w:val="26"/>
        </w:rPr>
        <w:t xml:space="preserve"> </w:t>
      </w:r>
      <w:del w:id="270" w:author="Melody Shellman" w:date="2021-10-21T16:50:00Z">
        <w:r w:rsidR="4FBBC697" w:rsidRPr="4FBBC697" w:rsidDel="005726AE">
          <w:rPr>
            <w:rFonts w:ascii="Times New Roman" w:eastAsiaTheme="minorEastAsia" w:hAnsi="Times New Roman" w:cs="Times New Roman"/>
            <w:sz w:val="26"/>
            <w:szCs w:val="26"/>
          </w:rPr>
          <w:delText xml:space="preserve">from </w:delText>
        </w:r>
      </w:del>
      <w:ins w:id="271" w:author="Melody Shellman" w:date="2021-10-21T16:50:00Z">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ins>
      <w:r w:rsidR="4FBBC697"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61A83AEC" w:rsidR="00A05037" w:rsidRPr="008041EC" w:rsidRDefault="005A68E9"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272" w:author="Melody Shellman" w:date="2021-10-20T16:50:00Z">
                          <w:rPr>
                            <w:rFonts w:ascii="Cambria Math" w:eastAsiaTheme="minorEastAsia" w:hAnsi="Cambria Math"/>
                            <w:color w:val="C00000"/>
                            <w:kern w:val="24"/>
                            <w:sz w:val="26"/>
                            <w:szCs w:val="26"/>
                          </w:rPr>
                          <m:t>s</m:t>
                        </w:ins>
                      </m:r>
                      <m:r>
                        <w:del w:id="273"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Piped</m:t>
                      </m:r>
                    </m:sup>
                  </m:sSubSup>
                </m:e>
              </m:nary>
              <m:r>
                <w:ins w:id="274" w:author="Melody Shellman" w:date="2021-11-17T10:54:00Z">
                  <w:rPr>
                    <w:rFonts w:ascii="Cambria Math" w:eastAsiaTheme="minorEastAsia" w:hAnsi="Cambria Math" w:cs="Times New Roman"/>
                    <w:sz w:val="26"/>
                    <w:szCs w:val="26"/>
                  </w:rPr>
                  <m:t>+</m:t>
                </w:ins>
              </m:r>
              <m:nary>
                <m:naryPr>
                  <m:chr m:val="∑"/>
                  <m:limLoc m:val="undOvr"/>
                  <m:supHide m:val="1"/>
                  <m:ctrlPr>
                    <w:ins w:id="275" w:author="Melody Shellman" w:date="2021-11-17T10:54:00Z">
                      <w:rPr>
                        <w:rFonts w:ascii="Cambria Math" w:eastAsiaTheme="minorEastAsia" w:hAnsi="Cambria Math" w:cs="Times New Roman"/>
                        <w:i/>
                        <w:sz w:val="26"/>
                        <w:szCs w:val="26"/>
                      </w:rPr>
                    </w:ins>
                  </m:ctrlPr>
                </m:naryPr>
                <m:sub>
                  <m:d>
                    <m:dPr>
                      <m:ctrlPr>
                        <w:ins w:id="276" w:author="Melody Shellman" w:date="2021-11-17T10:54:00Z">
                          <w:rPr>
                            <w:rFonts w:ascii="Cambria Math" w:eastAsiaTheme="minorEastAsia" w:hAnsi="Cambria Math" w:cs="Times New Roman"/>
                            <w:i/>
                            <w:sz w:val="26"/>
                            <w:szCs w:val="26"/>
                          </w:rPr>
                        </w:ins>
                      </m:ctrlPr>
                    </m:dPr>
                    <m:e>
                      <m:r>
                        <w:ins w:id="277" w:author="Melody Shellman" w:date="2021-11-17T10:54:00Z">
                          <w:rPr>
                            <w:rFonts w:ascii="Cambria Math" w:eastAsiaTheme="minorEastAsia" w:hAnsi="Cambria Math" w:cs="Times New Roman"/>
                            <w:sz w:val="26"/>
                            <w:szCs w:val="26"/>
                          </w:rPr>
                          <m:t>l,s</m:t>
                        </w:ins>
                      </m:r>
                    </m:e>
                  </m:d>
                  <m:r>
                    <w:ins w:id="278" w:author="Melody Shellman" w:date="2021-11-17T10:54:00Z">
                      <w:rPr>
                        <w:rFonts w:ascii="Cambria Math" w:eastAsiaTheme="minorEastAsia" w:hAnsi="Cambria Math" w:cs="Times New Roman"/>
                        <w:sz w:val="26"/>
                        <w:szCs w:val="26"/>
                      </w:rPr>
                      <m:t>∈</m:t>
                    </w:ins>
                  </m:r>
                  <m:d>
                    <m:dPr>
                      <m:begChr m:val="{"/>
                      <m:endChr m:val="}"/>
                      <m:ctrlPr>
                        <w:ins w:id="279" w:author="Melody Shellman" w:date="2021-11-17T10:54:00Z">
                          <w:rPr>
                            <w:rFonts w:ascii="Cambria Math" w:eastAsiaTheme="minorEastAsia" w:hAnsi="Cambria Math" w:cs="Times New Roman"/>
                            <w:i/>
                            <w:sz w:val="26"/>
                            <w:szCs w:val="26"/>
                          </w:rPr>
                        </w:ins>
                      </m:ctrlPr>
                    </m:dPr>
                    <m:e>
                      <m:r>
                        <w:ins w:id="280" w:author="Melody Shellman" w:date="2021-11-17T10:54:00Z">
                          <w:rPr>
                            <w:rFonts w:ascii="Cambria Math" w:eastAsiaTheme="minorEastAsia" w:hAnsi="Cambria Math" w:cs="Times New Roman"/>
                            <w:sz w:val="26"/>
                            <w:szCs w:val="26"/>
                          </w:rPr>
                          <m:t>RSA</m:t>
                        </w:ins>
                      </m:r>
                    </m:e>
                  </m:d>
                </m:sub>
                <m:sup/>
                <m:e>
                  <m:sSubSup>
                    <m:sSubSupPr>
                      <m:ctrlPr>
                        <w:ins w:id="281" w:author="Melody Shellman" w:date="2021-11-17T10:54:00Z">
                          <w:rPr>
                            <w:rFonts w:ascii="Cambria Math" w:eastAsiaTheme="minorEastAsia" w:hAnsi="Cambria Math"/>
                            <w:i/>
                            <w:color w:val="C00000"/>
                            <w:kern w:val="24"/>
                            <w:sz w:val="26"/>
                            <w:szCs w:val="26"/>
                          </w:rPr>
                        </w:ins>
                      </m:ctrlPr>
                    </m:sSubSupPr>
                    <m:e>
                      <m:r>
                        <w:ins w:id="282" w:author="Melody Shellman" w:date="2021-11-17T10:54:00Z">
                          <w:rPr>
                            <w:rFonts w:ascii="Cambria Math" w:eastAsiaTheme="minorEastAsia" w:hAnsi="Cambria Math"/>
                            <w:color w:val="C00000"/>
                            <w:kern w:val="24"/>
                            <w:sz w:val="26"/>
                            <w:szCs w:val="26"/>
                          </w:rPr>
                          <m:t>F</m:t>
                        </w:ins>
                      </m:r>
                    </m:e>
                    <m:sub>
                      <m:r>
                        <w:ins w:id="283" w:author="Melody Shellman" w:date="2021-11-17T10:54:00Z">
                          <w:rPr>
                            <w:rFonts w:ascii="Cambria Math" w:eastAsiaTheme="minorEastAsia" w:hAnsi="Cambria Math"/>
                            <w:color w:val="C00000"/>
                            <w:kern w:val="24"/>
                            <w:sz w:val="26"/>
                            <w:szCs w:val="26"/>
                          </w:rPr>
                          <m:t>l,s,t</m:t>
                        </w:ins>
                      </m:r>
                    </m:sub>
                    <m:sup>
                      <m:r>
                        <w:ins w:id="284" w:author="Melody Shellman" w:date="2021-11-17T10:55:00Z">
                          <w:rPr>
                            <w:rFonts w:ascii="Cambria Math" w:eastAsiaTheme="minorEastAsia" w:hAnsi="Cambria Math"/>
                            <w:color w:val="C00000"/>
                            <w:kern w:val="24"/>
                            <w:sz w:val="26"/>
                            <w:szCs w:val="26"/>
                          </w:rPr>
                          <m:t>Piped</m:t>
                        </w:ins>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285" w:author="Melody Shellman" w:date="2021-10-20T16:50:00Z">
                          <w:rPr>
                            <w:rFonts w:ascii="Cambria Math" w:eastAsiaTheme="minorEastAsia" w:hAnsi="Cambria Math"/>
                            <w:color w:val="C00000"/>
                            <w:kern w:val="24"/>
                            <w:sz w:val="26"/>
                            <w:szCs w:val="26"/>
                          </w:rPr>
                          <m:t>s</m:t>
                        </w:ins>
                      </m:r>
                      <m:r>
                        <w:del w:id="286"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ins w:id="287" w:author="Melody Shellman" w:date="2021-10-20T16:50:00Z">
                      <w:rPr>
                        <w:rFonts w:ascii="Cambria Math" w:eastAsiaTheme="minorEastAsia" w:hAnsi="Cambria Math" w:cs="Times New Roman"/>
                        <w:sz w:val="26"/>
                        <w:szCs w:val="26"/>
                      </w:rPr>
                      <m:t>+</m:t>
                    </w:ins>
                  </m:r>
                  <m:nary>
                    <m:naryPr>
                      <m:chr m:val="∑"/>
                      <m:limLoc m:val="undOvr"/>
                      <m:supHide m:val="1"/>
                      <m:ctrlPr>
                        <w:ins w:id="288" w:author="Melody Shellman" w:date="2021-10-20T16:50:00Z">
                          <w:rPr>
                            <w:rFonts w:ascii="Cambria Math" w:eastAsiaTheme="minorEastAsia" w:hAnsi="Cambria Math" w:cs="Times New Roman"/>
                            <w:i/>
                            <w:sz w:val="26"/>
                            <w:szCs w:val="26"/>
                          </w:rPr>
                        </w:ins>
                      </m:ctrlPr>
                    </m:naryPr>
                    <m:sub>
                      <m:d>
                        <m:dPr>
                          <m:ctrlPr>
                            <w:ins w:id="289" w:author="Melody Shellman" w:date="2021-10-20T16:50:00Z">
                              <w:rPr>
                                <w:rFonts w:ascii="Cambria Math" w:eastAsiaTheme="minorEastAsia" w:hAnsi="Cambria Math" w:cs="Times New Roman"/>
                                <w:i/>
                                <w:sz w:val="26"/>
                                <w:szCs w:val="26"/>
                              </w:rPr>
                            </w:ins>
                          </m:ctrlPr>
                        </m:dPr>
                        <m:e>
                          <m:r>
                            <w:ins w:id="290" w:author="Melody Shellman" w:date="2021-10-20T16:50:00Z">
                              <w:rPr>
                                <w:rFonts w:ascii="Cambria Math" w:eastAsiaTheme="minorEastAsia" w:hAnsi="Cambria Math" w:cs="Times New Roman"/>
                                <w:sz w:val="26"/>
                                <w:szCs w:val="26"/>
                              </w:rPr>
                              <m:t>l,s</m:t>
                            </w:ins>
                          </m:r>
                        </m:e>
                      </m:d>
                      <m:r>
                        <w:ins w:id="291" w:author="Melody Shellman" w:date="2021-10-20T16:50:00Z">
                          <w:rPr>
                            <w:rFonts w:ascii="Cambria Math" w:eastAsiaTheme="minorEastAsia" w:hAnsi="Cambria Math" w:cs="Times New Roman"/>
                            <w:sz w:val="26"/>
                            <w:szCs w:val="26"/>
                          </w:rPr>
                          <m:t>∈</m:t>
                        </w:ins>
                      </m:r>
                      <m:d>
                        <m:dPr>
                          <m:begChr m:val="{"/>
                          <m:endChr m:val="}"/>
                          <m:ctrlPr>
                            <w:ins w:id="292" w:author="Melody Shellman" w:date="2021-10-20T16:50:00Z">
                              <w:rPr>
                                <w:rFonts w:ascii="Cambria Math" w:eastAsiaTheme="minorEastAsia" w:hAnsi="Cambria Math" w:cs="Times New Roman"/>
                                <w:i/>
                                <w:sz w:val="26"/>
                                <w:szCs w:val="26"/>
                              </w:rPr>
                            </w:ins>
                          </m:ctrlPr>
                        </m:dPr>
                        <m:e>
                          <m:r>
                            <w:ins w:id="293" w:author="Melody Shellman" w:date="2021-10-20T16:50:00Z">
                              <w:rPr>
                                <w:rFonts w:ascii="Cambria Math" w:eastAsiaTheme="minorEastAsia" w:hAnsi="Cambria Math" w:cs="Times New Roman"/>
                                <w:sz w:val="26"/>
                                <w:szCs w:val="26"/>
                              </w:rPr>
                              <m:t>PST</m:t>
                            </w:ins>
                          </m:r>
                        </m:e>
                      </m:d>
                    </m:sub>
                    <m:sup/>
                    <m:e>
                      <m:sSubSup>
                        <m:sSubSupPr>
                          <m:ctrlPr>
                            <w:ins w:id="294" w:author="Melody Shellman" w:date="2021-10-20T16:50:00Z">
                              <w:rPr>
                                <w:rFonts w:ascii="Cambria Math" w:eastAsiaTheme="minorEastAsia" w:hAnsi="Cambria Math"/>
                                <w:i/>
                                <w:color w:val="C00000"/>
                                <w:kern w:val="24"/>
                                <w:sz w:val="26"/>
                                <w:szCs w:val="26"/>
                              </w:rPr>
                            </w:ins>
                          </m:ctrlPr>
                        </m:sSubSupPr>
                        <m:e>
                          <m:r>
                            <w:ins w:id="295" w:author="Melody Shellman" w:date="2021-10-20T16:50:00Z">
                              <w:rPr>
                                <w:rFonts w:ascii="Cambria Math" w:eastAsiaTheme="minorEastAsia" w:hAnsi="Cambria Math"/>
                                <w:color w:val="C00000"/>
                                <w:kern w:val="24"/>
                                <w:sz w:val="26"/>
                                <w:szCs w:val="26"/>
                              </w:rPr>
                              <m:t>F</m:t>
                            </w:ins>
                          </m:r>
                        </m:e>
                        <m:sub>
                          <m:r>
                            <w:ins w:id="296" w:author="Melody Shellman" w:date="2021-10-20T16:50:00Z">
                              <w:rPr>
                                <w:rFonts w:ascii="Cambria Math" w:eastAsiaTheme="minorEastAsia" w:hAnsi="Cambria Math"/>
                                <w:color w:val="C00000"/>
                                <w:kern w:val="24"/>
                                <w:sz w:val="26"/>
                                <w:szCs w:val="26"/>
                              </w:rPr>
                              <m:t>l,s,t</m:t>
                            </w:ins>
                          </m:r>
                        </m:sub>
                        <m:sup>
                          <m:r>
                            <w:ins w:id="297" w:author="Melody Shellman" w:date="2021-10-20T16:50:00Z">
                              <w:rPr>
                                <w:rFonts w:ascii="Cambria Math" w:eastAsiaTheme="minorEastAsia" w:hAnsi="Cambria Math"/>
                                <w:color w:val="C00000"/>
                                <w:kern w:val="24"/>
                                <w:sz w:val="26"/>
                                <w:szCs w:val="26"/>
                              </w:rPr>
                              <m:t>Trucked</m:t>
                            </w:ins>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298"/>
              <w:commentRangeEnd w:id="298"/>
              <m:r>
                <m:rPr>
                  <m:sty m:val="p"/>
                </m:rPr>
                <w:rPr>
                  <w:rStyle w:val="CommentReference"/>
                </w:rPr>
                <w:commentReference w:id="298"/>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5A68E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51373E86" w:rsidR="00050361" w:rsidRPr="008041EC" w:rsidRDefault="005A68E9"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299" w:author="Melody Shellman" w:date="2021-10-20T16:51:00Z">
                          <w:rPr>
                            <w:rFonts w:ascii="Cambria Math" w:eastAsiaTheme="minorEastAsia" w:hAnsi="Cambria Math" w:cs="Times New Roman"/>
                            <w:sz w:val="26"/>
                            <w:szCs w:val="26"/>
                          </w:rPr>
                          <m:t>s</m:t>
                        </w:ins>
                      </m:r>
                      <m:r>
                        <w:del w:id="300"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301" w:author="Melody Shellman" w:date="2021-10-20T16:51:00Z">
                          <w:rPr>
                            <w:rFonts w:ascii="Cambria Math" w:eastAsiaTheme="minorEastAsia" w:hAnsi="Cambria Math" w:cs="Times New Roman"/>
                            <w:sz w:val="26"/>
                            <w:szCs w:val="26"/>
                          </w:rPr>
                          <m:t>l</m:t>
                        </w:ins>
                      </m:r>
                      <m:r>
                        <w:del w:id="302"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303" w:author="Melody Shellman" w:date="2021-10-20T16:51:00Z">
                          <w:rPr>
                            <w:rFonts w:ascii="Cambria Math" w:eastAsiaTheme="minorEastAsia" w:hAnsi="Cambria Math"/>
                            <w:color w:val="C00000"/>
                            <w:kern w:val="24"/>
                            <w:sz w:val="26"/>
                            <w:szCs w:val="26"/>
                          </w:rPr>
                          <m:t>s</m:t>
                        </w:ins>
                      </m:r>
                      <m:r>
                        <w:del w:id="304"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305" w:author="Melody Shellman" w:date="2021-10-20T16:51:00Z">
                          <w:rPr>
                            <w:rFonts w:ascii="Cambria Math" w:eastAsiaTheme="minorEastAsia" w:hAnsi="Cambria Math" w:cs="Times New Roman"/>
                            <w:sz w:val="26"/>
                            <w:szCs w:val="26"/>
                          </w:rPr>
                          <m:t>s</m:t>
                        </w:ins>
                      </m:r>
                      <m:r>
                        <w:del w:id="306"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307" w:author="Melody Shellman" w:date="2021-10-20T16:51:00Z">
                          <w:rPr>
                            <w:rFonts w:ascii="Cambria Math" w:eastAsiaTheme="minorEastAsia" w:hAnsi="Cambria Math" w:cs="Times New Roman"/>
                            <w:sz w:val="26"/>
                            <w:szCs w:val="26"/>
                          </w:rPr>
                          <m:t>l</m:t>
                        </w:ins>
                      </m:r>
                      <m:r>
                        <w:del w:id="308"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309" w:author="Melody Shellman" w:date="2021-10-20T16:51:00Z">
                          <w:rPr>
                            <w:rFonts w:ascii="Cambria Math" w:eastAsiaTheme="minorEastAsia" w:hAnsi="Cambria Math"/>
                            <w:color w:val="C00000"/>
                            <w:kern w:val="24"/>
                            <w:sz w:val="26"/>
                            <w:szCs w:val="26"/>
                          </w:rPr>
                          <m:t>s</m:t>
                        </w:ins>
                      </m:r>
                      <m:r>
                        <w:del w:id="310"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5A68E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 is equal to the t</w:t>
      </w:r>
      <w:r w:rsidRPr="00AD0C6C">
        <w:rPr>
          <w:rFonts w:ascii="Times New Roman" w:eastAsiaTheme="minorEastAsia" w:hAnsi="Times New Roman" w:cs="Times New Roman"/>
          <w:sz w:val="26"/>
          <w:szCs w:val="26"/>
        </w:rPr>
        <w:t>rucking volume between locations in time t</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5A68E9"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5A68E9"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5A68E9"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5A68E9"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5A68E9"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5A68E9"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5A68E9"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5A68E9"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5A68E9"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580F9E4D" w14:textId="5734B86E" w:rsidR="0029066A" w:rsidRPr="008041EC" w:rsidDel="00541ADE" w:rsidRDefault="005A68E9" w:rsidP="0029066A">
      <w:pPr>
        <w:jc w:val="center"/>
        <w:rPr>
          <w:del w:id="311" w:author="Nienke Wagenaar" w:date="2021-11-16T14:19:00Z"/>
          <w:rFonts w:ascii="Times New Roman" w:eastAsiaTheme="minorEastAsia" w:hAnsi="Times New Roman" w:cs="Times New Roman"/>
          <w:sz w:val="26"/>
          <w:szCs w:val="26"/>
        </w:rPr>
      </w:pPr>
      <m:oMathPara>
        <m:oMath>
          <m:sSubSup>
            <m:sSubSupPr>
              <m:ctrlPr>
                <w:del w:id="312" w:author="Nienke Wagenaar" w:date="2021-11-16T14:19:00Z">
                  <w:rPr>
                    <w:rFonts w:ascii="Cambria Math" w:eastAsiaTheme="minorEastAsia" w:hAnsi="Cambria Math"/>
                    <w:i/>
                    <w:color w:val="C00000"/>
                    <w:kern w:val="24"/>
                    <w:sz w:val="26"/>
                    <w:szCs w:val="26"/>
                  </w:rPr>
                </w:del>
              </m:ctrlPr>
            </m:sSubSupPr>
            <m:e>
              <m:r>
                <w:del w:id="313" w:author="Nienke Wagenaar" w:date="2021-11-16T14:19:00Z">
                  <w:rPr>
                    <w:rFonts w:ascii="Cambria Math" w:eastAsiaTheme="minorEastAsia" w:hAnsi="Cambria Math"/>
                    <w:color w:val="C00000"/>
                    <w:kern w:val="24"/>
                    <w:sz w:val="26"/>
                    <w:szCs w:val="26"/>
                  </w:rPr>
                  <m:t>C</m:t>
                </w:del>
              </m:r>
            </m:e>
            <m:sub>
              <m:d>
                <m:dPr>
                  <m:begChr m:val="["/>
                  <m:endChr m:val="]"/>
                  <m:ctrlPr>
                    <w:del w:id="314" w:author="Nienke Wagenaar" w:date="2021-11-16T14:19:00Z">
                      <w:rPr>
                        <w:rFonts w:ascii="Cambria Math" w:eastAsiaTheme="minorEastAsia" w:hAnsi="Cambria Math"/>
                        <w:i/>
                        <w:color w:val="C00000"/>
                        <w:kern w:val="24"/>
                        <w:sz w:val="26"/>
                        <w:szCs w:val="26"/>
                      </w:rPr>
                    </w:del>
                  </m:ctrlPr>
                </m:dPr>
                <m:e>
                  <m:r>
                    <w:del w:id="315" w:author="Nienke Wagenaar" w:date="2021-11-16T14:19:00Z">
                      <w:rPr>
                        <w:rFonts w:ascii="Cambria Math" w:eastAsiaTheme="minorEastAsia" w:hAnsi="Cambria Math"/>
                        <w:color w:val="C00000"/>
                        <w:kern w:val="24"/>
                        <w:sz w:val="26"/>
                        <w:szCs w:val="26"/>
                      </w:rPr>
                      <m:t>t</m:t>
                    </w:del>
                  </m:r>
                </m:e>
              </m:d>
            </m:sub>
            <m:sup>
              <m:r>
                <w:del w:id="316" w:author="Nienke Wagenaar" w:date="2021-11-16T14:19:00Z">
                  <w:rPr>
                    <w:rFonts w:ascii="Cambria Math" w:eastAsiaTheme="minorEastAsia" w:hAnsi="Cambria Math"/>
                    <w:color w:val="C00000"/>
                    <w:kern w:val="24"/>
                    <w:sz w:val="26"/>
                    <w:szCs w:val="26"/>
                  </w:rPr>
                  <m:t>PipelineCapEx</m:t>
                </w:del>
              </m:r>
            </m:sup>
          </m:sSubSup>
          <m:r>
            <w:del w:id="317" w:author="Nienke Wagenaar" w:date="2021-11-16T14:19:00Z">
              <w:rPr>
                <w:rFonts w:ascii="Cambria Math" w:hAnsi="Cambria Math" w:cs="Times New Roman"/>
                <w:sz w:val="26"/>
                <w:szCs w:val="26"/>
              </w:rPr>
              <m:t>=</m:t>
            </w:del>
          </m:r>
          <m:nary>
            <m:naryPr>
              <m:chr m:val="∑"/>
              <m:limLoc m:val="undOvr"/>
              <m:supHide m:val="1"/>
              <m:ctrlPr>
                <w:del w:id="318" w:author="Nienke Wagenaar" w:date="2021-11-16T14:19:00Z">
                  <w:rPr>
                    <w:rFonts w:ascii="Cambria Math" w:eastAsiaTheme="minorEastAsia" w:hAnsi="Cambria Math" w:cs="Times New Roman"/>
                    <w:i/>
                    <w:sz w:val="26"/>
                    <w:szCs w:val="26"/>
                  </w:rPr>
                </w:del>
              </m:ctrlPr>
            </m:naryPr>
            <m:sub>
              <m:r>
                <w:del w:id="319" w:author="Nienke Wagenaar" w:date="2021-11-16T14:19:00Z">
                  <w:rPr>
                    <w:rFonts w:ascii="Cambria Math" w:eastAsiaTheme="minorEastAsia" w:hAnsi="Cambria Math" w:cs="Times New Roman"/>
                    <w:sz w:val="26"/>
                    <w:szCs w:val="26"/>
                  </w:rPr>
                  <m:t>l∈L</m:t>
                </w:del>
              </m:r>
            </m:sub>
            <m:sup/>
            <m:e>
              <m:r>
                <w:del w:id="320" w:author="Nienke Wagenaar" w:date="2021-11-16T14:19:00Z">
                  <w:rPr>
                    <w:rFonts w:ascii="Cambria Math" w:hAnsi="Cambria Math" w:cs="Times New Roman"/>
                    <w:sz w:val="26"/>
                    <w:szCs w:val="26"/>
                  </w:rPr>
                  <m:t xml:space="preserve"> </m:t>
                </w:del>
              </m:r>
              <m:nary>
                <m:naryPr>
                  <m:chr m:val="∑"/>
                  <m:limLoc m:val="undOvr"/>
                  <m:supHide m:val="1"/>
                  <m:ctrlPr>
                    <w:del w:id="321" w:author="Nienke Wagenaar" w:date="2021-11-16T14:19:00Z">
                      <w:rPr>
                        <w:rFonts w:ascii="Cambria Math" w:eastAsiaTheme="minorEastAsia" w:hAnsi="Cambria Math" w:cs="Times New Roman"/>
                        <w:i/>
                        <w:sz w:val="26"/>
                        <w:szCs w:val="26"/>
                      </w:rPr>
                    </w:del>
                  </m:ctrlPr>
                </m:naryPr>
                <m:sub>
                  <m:r>
                    <w:del w:id="322" w:author="Nienke Wagenaar" w:date="2021-11-16T14:19:00Z">
                      <w:rPr>
                        <w:rFonts w:ascii="Cambria Math" w:eastAsiaTheme="minorEastAsia" w:hAnsi="Cambria Math" w:cs="Times New Roman"/>
                        <w:sz w:val="26"/>
                        <w:szCs w:val="26"/>
                      </w:rPr>
                      <m:t>l∈L</m:t>
                    </w:del>
                  </m:r>
                </m:sub>
                <m:sup/>
                <m:e>
                  <m:r>
                    <w:del w:id="323" w:author="Nienke Wagenaar" w:date="2021-11-16T14:19:00Z">
                      <w:rPr>
                        <w:rFonts w:ascii="Cambria Math" w:hAnsi="Cambria Math" w:cs="Times New Roman"/>
                        <w:sz w:val="26"/>
                        <w:szCs w:val="26"/>
                      </w:rPr>
                      <m:t xml:space="preserve"> </m:t>
                    </w:del>
                  </m:r>
                  <m:nary>
                    <m:naryPr>
                      <m:chr m:val="∑"/>
                      <m:limLoc m:val="undOvr"/>
                      <m:supHide m:val="1"/>
                      <m:ctrlPr>
                        <w:del w:id="324" w:author="Nienke Wagenaar" w:date="2021-11-16T14:19:00Z">
                          <w:rPr>
                            <w:rFonts w:ascii="Cambria Math" w:eastAsiaTheme="minorEastAsia" w:hAnsi="Cambria Math" w:cs="Times New Roman"/>
                            <w:i/>
                            <w:sz w:val="26"/>
                            <w:szCs w:val="26"/>
                          </w:rPr>
                        </w:del>
                      </m:ctrlPr>
                    </m:naryPr>
                    <m:sub>
                      <m:r>
                        <w:del w:id="325" w:author="Nienke Wagenaar" w:date="2021-11-16T14:19:00Z">
                          <w:rPr>
                            <w:rFonts w:ascii="Cambria Math" w:eastAsiaTheme="minorEastAsia" w:hAnsi="Cambria Math" w:cs="Times New Roman"/>
                            <w:sz w:val="26"/>
                            <w:szCs w:val="26"/>
                          </w:rPr>
                          <m:t>d∈</m:t>
                        </w:del>
                      </m:r>
                      <m:sSub>
                        <m:sSubPr>
                          <m:ctrlPr>
                            <w:del w:id="326" w:author="Nienke Wagenaar" w:date="2021-11-16T14:19:00Z">
                              <w:rPr>
                                <w:rFonts w:ascii="Cambria Math" w:eastAsiaTheme="minorEastAsia" w:hAnsi="Cambria Math" w:cs="Times New Roman"/>
                                <w:i/>
                                <w:sz w:val="26"/>
                                <w:szCs w:val="26"/>
                              </w:rPr>
                            </w:del>
                          </m:ctrlPr>
                        </m:sSubPr>
                        <m:e>
                          <m:r>
                            <w:del w:id="327" w:author="Nienke Wagenaar" w:date="2021-11-16T14:19:00Z">
                              <w:rPr>
                                <w:rFonts w:ascii="Cambria Math" w:eastAsiaTheme="minorEastAsia" w:hAnsi="Cambria Math" w:cs="Times New Roman"/>
                                <w:sz w:val="26"/>
                                <w:szCs w:val="26"/>
                              </w:rPr>
                              <m:t>D</m:t>
                            </w:del>
                          </m:r>
                        </m:e>
                        <m:sub>
                          <m:r>
                            <w:del w:id="328" w:author="Nienke Wagenaar" w:date="2021-11-16T14:19:00Z">
                              <w:rPr>
                                <w:rFonts w:ascii="Cambria Math" w:eastAsiaTheme="minorEastAsia" w:hAnsi="Cambria Math" w:cs="Times New Roman"/>
                                <w:sz w:val="26"/>
                                <w:szCs w:val="26"/>
                              </w:rPr>
                              <m:t>0</m:t>
                            </w:del>
                          </m:r>
                        </m:sub>
                      </m:sSub>
                    </m:sub>
                    <m:sup/>
                    <m:e>
                      <m:r>
                        <w:del w:id="329" w:author="Nienke Wagenaar" w:date="2021-11-16T14:19:00Z">
                          <w:rPr>
                            <w:rFonts w:ascii="Cambria Math" w:hAnsi="Cambria Math" w:cs="Times New Roman"/>
                            <w:sz w:val="26"/>
                            <w:szCs w:val="26"/>
                          </w:rPr>
                          <m:t xml:space="preserve">  </m:t>
                        </w:del>
                      </m:r>
                      <m:sSubSup>
                        <m:sSubSupPr>
                          <m:ctrlPr>
                            <w:del w:id="330" w:author="Nienke Wagenaar" w:date="2021-11-16T14:19:00Z">
                              <w:rPr>
                                <w:rFonts w:ascii="Cambria Math" w:eastAsiaTheme="minorEastAsia" w:hAnsi="Cambria Math"/>
                                <w:i/>
                                <w:color w:val="00B050"/>
                                <w:kern w:val="24"/>
                                <w:sz w:val="26"/>
                                <w:szCs w:val="26"/>
                              </w:rPr>
                            </w:del>
                          </m:ctrlPr>
                        </m:sSubSupPr>
                        <m:e>
                          <m:r>
                            <w:del w:id="331" w:author="Nienke Wagenaar" w:date="2021-11-16T14:19:00Z">
                              <w:rPr>
                                <w:rFonts w:ascii="Cambria Math" w:eastAsiaTheme="minorEastAsia" w:hAnsi="Cambria Math"/>
                                <w:color w:val="00B050"/>
                                <w:kern w:val="24"/>
                                <w:sz w:val="26"/>
                                <w:szCs w:val="26"/>
                              </w:rPr>
                              <m:t>κ</m:t>
                            </w:del>
                          </m:r>
                        </m:e>
                        <m:sub>
                          <m:r>
                            <w:del w:id="332" w:author="Nienke Wagenaar" w:date="2021-11-16T14:19:00Z">
                              <w:rPr>
                                <w:rFonts w:ascii="Cambria Math" w:eastAsiaTheme="minorEastAsia" w:hAnsi="Cambria Math"/>
                                <w:color w:val="00B050"/>
                                <w:kern w:val="24"/>
                                <w:sz w:val="26"/>
                                <w:szCs w:val="26"/>
                              </w:rPr>
                              <m:t>l,l,d</m:t>
                            </w:del>
                          </m:r>
                        </m:sub>
                        <m:sup>
                          <m:r>
                            <w:del w:id="333" w:author="Nienke Wagenaar" w:date="2021-11-16T14:19:00Z">
                              <w:rPr>
                                <w:rFonts w:ascii="Cambria Math" w:eastAsiaTheme="minorEastAsia" w:hAnsi="Cambria Math"/>
                                <w:color w:val="00B050"/>
                                <w:kern w:val="24"/>
                                <w:sz w:val="26"/>
                                <w:szCs w:val="26"/>
                              </w:rPr>
                              <m:t>Pipeline</m:t>
                            </w:del>
                          </m:r>
                        </m:sup>
                      </m:sSubSup>
                      <m:r>
                        <w:del w:id="334" w:author="Nienke Wagenaar" w:date="2021-11-16T14:19:00Z">
                          <w:rPr>
                            <w:rFonts w:ascii="Cambria Math" w:hAnsi="Cambria Math" w:cs="Times New Roman"/>
                            <w:sz w:val="26"/>
                            <w:szCs w:val="26"/>
                          </w:rPr>
                          <m:t>⋅</m:t>
                        </w:del>
                      </m:r>
                      <m:sSubSup>
                        <m:sSubSupPr>
                          <m:ctrlPr>
                            <w:del w:id="335" w:author="Nienke Wagenaar" w:date="2021-11-16T14:19:00Z">
                              <w:rPr>
                                <w:rFonts w:ascii="Cambria Math" w:eastAsiaTheme="minorEastAsia" w:hAnsi="Cambria Math"/>
                                <w:i/>
                                <w:color w:val="00B050"/>
                                <w:kern w:val="24"/>
                                <w:sz w:val="26"/>
                                <w:szCs w:val="26"/>
                              </w:rPr>
                            </w:del>
                          </m:ctrlPr>
                        </m:sSubSupPr>
                        <m:e>
                          <m:r>
                            <w:del w:id="336" w:author="Nienke Wagenaar" w:date="2021-11-16T14:19:00Z">
                              <w:rPr>
                                <w:rFonts w:ascii="Cambria Math" w:eastAsiaTheme="minorEastAsia" w:hAnsi="Cambria Math"/>
                                <w:color w:val="00B050"/>
                                <w:kern w:val="24"/>
                                <w:sz w:val="26"/>
                                <w:szCs w:val="26"/>
                              </w:rPr>
                              <m:t>δ</m:t>
                            </w:del>
                          </m:r>
                        </m:e>
                        <m:sub>
                          <m:r>
                            <w:del w:id="337" w:author="Nienke Wagenaar" w:date="2021-11-16T14:19:00Z">
                              <w:rPr>
                                <w:rFonts w:ascii="Cambria Math" w:eastAsiaTheme="minorEastAsia" w:hAnsi="Cambria Math"/>
                                <w:color w:val="00B050"/>
                                <w:kern w:val="24"/>
                                <w:sz w:val="26"/>
                                <w:szCs w:val="26"/>
                              </w:rPr>
                              <m:t>d</m:t>
                            </w:del>
                          </m:r>
                        </m:sub>
                        <m:sup>
                          <m:r>
                            <w:del w:id="338" w:author="Nienke Wagenaar" w:date="2021-11-16T14:19:00Z">
                              <w:rPr>
                                <w:rFonts w:ascii="Cambria Math" w:eastAsiaTheme="minorEastAsia" w:hAnsi="Cambria Math"/>
                                <w:color w:val="00B050"/>
                                <w:kern w:val="24"/>
                                <w:sz w:val="26"/>
                                <w:szCs w:val="26"/>
                              </w:rPr>
                              <m:t>Pipeline</m:t>
                            </w:del>
                          </m:r>
                        </m:sup>
                      </m:sSubSup>
                      <m:r>
                        <w:del w:id="339" w:author="Nienke Wagenaar" w:date="2021-11-16T14:19:00Z">
                          <w:rPr>
                            <w:rFonts w:ascii="Cambria Math" w:hAnsi="Cambria Math" w:cs="Times New Roman"/>
                            <w:sz w:val="26"/>
                            <w:szCs w:val="26"/>
                          </w:rPr>
                          <m:t xml:space="preserve">⋅  </m:t>
                        </w:del>
                      </m:r>
                      <m:sSubSup>
                        <m:sSubSupPr>
                          <m:ctrlPr>
                            <w:del w:id="340" w:author="Nienke Wagenaar" w:date="2021-11-16T14:19:00Z">
                              <w:rPr>
                                <w:rFonts w:ascii="Cambria Math" w:eastAsiaTheme="minorEastAsia" w:hAnsi="Cambria Math"/>
                                <w:i/>
                                <w:color w:val="C00000"/>
                                <w:kern w:val="24"/>
                                <w:sz w:val="26"/>
                                <w:szCs w:val="26"/>
                              </w:rPr>
                            </w:del>
                          </m:ctrlPr>
                        </m:sSubSupPr>
                        <m:e>
                          <m:r>
                            <w:del w:id="341" w:author="Nienke Wagenaar" w:date="2021-11-16T14:19:00Z">
                              <w:rPr>
                                <w:rFonts w:ascii="Cambria Math" w:eastAsiaTheme="minorEastAsia" w:hAnsi="Cambria Math"/>
                                <w:color w:val="C00000"/>
                                <w:kern w:val="24"/>
                                <w:sz w:val="26"/>
                                <w:szCs w:val="26"/>
                              </w:rPr>
                              <m:t>y</m:t>
                            </w:del>
                          </m:r>
                        </m:e>
                        <m:sub>
                          <m:r>
                            <w:del w:id="342" w:author="Nienke Wagenaar" w:date="2021-11-16T14:19:00Z">
                              <w:rPr>
                                <w:rFonts w:ascii="Cambria Math" w:eastAsiaTheme="minorEastAsia" w:hAnsi="Cambria Math"/>
                                <w:color w:val="C00000"/>
                                <w:kern w:val="24"/>
                                <w:sz w:val="26"/>
                                <w:szCs w:val="26"/>
                              </w:rPr>
                              <m:t>l,l,d</m:t>
                            </w:del>
                          </m:r>
                        </m:sub>
                        <m:sup>
                          <m:r>
                            <w:del w:id="343" w:author="Nienke Wagenaar" w:date="2021-11-16T14:19:00Z">
                              <w:rPr>
                                <w:rFonts w:ascii="Cambria Math" w:eastAsiaTheme="minorEastAsia" w:hAnsi="Cambria Math"/>
                                <w:color w:val="C00000"/>
                                <w:kern w:val="24"/>
                                <w:sz w:val="26"/>
                                <w:szCs w:val="26"/>
                              </w:rPr>
                              <m:t>Pipeline</m:t>
                            </w:del>
                          </m:r>
                        </m:sup>
                      </m:sSubSup>
                    </m:e>
                  </m:nary>
                </m:e>
              </m:nary>
            </m:e>
          </m:nary>
        </m:oMath>
      </m:oMathPara>
    </w:p>
    <w:p w14:paraId="36255B9E" w14:textId="7DCD8F91" w:rsidR="009C3869" w:rsidRPr="008041EC" w:rsidRDefault="005A68E9" w:rsidP="009C3869">
      <w:pPr>
        <w:jc w:val="center"/>
        <w:rPr>
          <w:ins w:id="344" w:author="Nienke Wagenaar" w:date="2021-11-11T17:49:00Z"/>
          <w:rFonts w:ascii="Times New Roman" w:eastAsiaTheme="minorEastAsia" w:hAnsi="Times New Roman" w:cs="Times New Roman"/>
          <w:sz w:val="26"/>
          <w:szCs w:val="26"/>
        </w:rPr>
      </w:pPr>
      <m:oMathPara>
        <m:oMath>
          <m:sSubSup>
            <m:sSubSupPr>
              <m:ctrlPr>
                <w:ins w:id="345" w:author="Nienke Wagenaar" w:date="2021-11-11T17:49:00Z">
                  <w:rPr>
                    <w:rFonts w:ascii="Cambria Math" w:eastAsiaTheme="minorEastAsia" w:hAnsi="Cambria Math"/>
                    <w:i/>
                    <w:color w:val="C00000"/>
                    <w:kern w:val="24"/>
                    <w:sz w:val="26"/>
                    <w:szCs w:val="26"/>
                  </w:rPr>
                </w:ins>
              </m:ctrlPr>
            </m:sSubSupPr>
            <m:e>
              <m:r>
                <w:ins w:id="346" w:author="Nienke Wagenaar" w:date="2021-11-11T17:49:00Z">
                  <w:rPr>
                    <w:rFonts w:ascii="Cambria Math" w:eastAsiaTheme="minorEastAsia" w:hAnsi="Cambria Math"/>
                    <w:color w:val="C00000"/>
                    <w:kern w:val="24"/>
                    <w:sz w:val="26"/>
                    <w:szCs w:val="26"/>
                  </w:rPr>
                  <m:t>C</m:t>
                </w:ins>
              </m:r>
            </m:e>
            <m:sub>
              <m:d>
                <m:dPr>
                  <m:begChr m:val="["/>
                  <m:endChr m:val="]"/>
                  <m:ctrlPr>
                    <w:ins w:id="347" w:author="Nienke Wagenaar" w:date="2021-11-11T17:49:00Z">
                      <w:rPr>
                        <w:rFonts w:ascii="Cambria Math" w:eastAsiaTheme="minorEastAsia" w:hAnsi="Cambria Math"/>
                        <w:i/>
                        <w:color w:val="C00000"/>
                        <w:kern w:val="24"/>
                        <w:sz w:val="26"/>
                        <w:szCs w:val="26"/>
                      </w:rPr>
                    </w:ins>
                  </m:ctrlPr>
                </m:dPr>
                <m:e>
                  <m:r>
                    <w:ins w:id="348" w:author="Nienke Wagenaar" w:date="2021-11-11T17:49:00Z">
                      <w:rPr>
                        <w:rFonts w:ascii="Cambria Math" w:eastAsiaTheme="minorEastAsia" w:hAnsi="Cambria Math"/>
                        <w:color w:val="C00000"/>
                        <w:kern w:val="24"/>
                        <w:sz w:val="26"/>
                        <w:szCs w:val="26"/>
                      </w:rPr>
                      <m:t>t</m:t>
                    </w:ins>
                  </m:r>
                </m:e>
              </m:d>
            </m:sub>
            <m:sup>
              <m:r>
                <w:ins w:id="349" w:author="Nienke Wagenaar" w:date="2021-11-11T17:49:00Z">
                  <w:rPr>
                    <w:rFonts w:ascii="Cambria Math" w:eastAsiaTheme="minorEastAsia" w:hAnsi="Cambria Math"/>
                    <w:color w:val="C00000"/>
                    <w:kern w:val="24"/>
                    <w:sz w:val="26"/>
                    <w:szCs w:val="26"/>
                  </w:rPr>
                  <m:t>PipelineCapEx</m:t>
                </w:ins>
              </m:r>
            </m:sup>
          </m:sSubSup>
          <m:r>
            <w:ins w:id="350" w:author="Nienke Wagenaar" w:date="2021-11-11T17:49:00Z">
              <w:rPr>
                <w:rFonts w:ascii="Cambria Math" w:hAnsi="Cambria Math" w:cs="Times New Roman"/>
                <w:sz w:val="26"/>
                <w:szCs w:val="26"/>
              </w:rPr>
              <m:t>=</m:t>
            </w:ins>
          </m:r>
          <m:nary>
            <m:naryPr>
              <m:chr m:val="∑"/>
              <m:limLoc m:val="undOvr"/>
              <m:supHide m:val="1"/>
              <m:ctrlPr>
                <w:ins w:id="351" w:author="Nienke Wagenaar" w:date="2021-11-11T17:49:00Z">
                  <w:rPr>
                    <w:rFonts w:ascii="Cambria Math" w:eastAsiaTheme="minorEastAsia" w:hAnsi="Cambria Math" w:cs="Times New Roman"/>
                    <w:i/>
                    <w:sz w:val="26"/>
                    <w:szCs w:val="26"/>
                  </w:rPr>
                </w:ins>
              </m:ctrlPr>
            </m:naryPr>
            <m:sub>
              <m:r>
                <w:ins w:id="352" w:author="Nienke Wagenaar" w:date="2021-11-11T17:49:00Z">
                  <w:rPr>
                    <w:rFonts w:ascii="Cambria Math" w:eastAsiaTheme="minorEastAsia" w:hAnsi="Cambria Math" w:cs="Times New Roman"/>
                    <w:sz w:val="26"/>
                    <w:szCs w:val="26"/>
                  </w:rPr>
                  <m:t>l∈L</m:t>
                </w:ins>
              </m:r>
            </m:sub>
            <m:sup/>
            <m:e>
              <m:r>
                <w:ins w:id="353" w:author="Nienke Wagenaar" w:date="2021-11-11T17:49:00Z">
                  <w:rPr>
                    <w:rFonts w:ascii="Cambria Math" w:hAnsi="Cambria Math" w:cs="Times New Roman"/>
                    <w:sz w:val="26"/>
                    <w:szCs w:val="26"/>
                  </w:rPr>
                  <m:t xml:space="preserve"> </m:t>
                </w:ins>
              </m:r>
              <m:nary>
                <m:naryPr>
                  <m:chr m:val="∑"/>
                  <m:limLoc m:val="undOvr"/>
                  <m:supHide m:val="1"/>
                  <m:ctrlPr>
                    <w:ins w:id="354" w:author="Nienke Wagenaar" w:date="2021-11-11T17:49:00Z">
                      <w:rPr>
                        <w:rFonts w:ascii="Cambria Math" w:eastAsiaTheme="minorEastAsia" w:hAnsi="Cambria Math" w:cs="Times New Roman"/>
                        <w:i/>
                        <w:sz w:val="26"/>
                        <w:szCs w:val="26"/>
                      </w:rPr>
                    </w:ins>
                  </m:ctrlPr>
                </m:naryPr>
                <m:sub>
                  <m:r>
                    <w:ins w:id="355" w:author="Nienke Wagenaar" w:date="2021-11-11T17:49:00Z">
                      <w:rPr>
                        <w:rFonts w:ascii="Cambria Math" w:eastAsiaTheme="minorEastAsia" w:hAnsi="Cambria Math" w:cs="Times New Roman"/>
                        <w:sz w:val="26"/>
                        <w:szCs w:val="26"/>
                      </w:rPr>
                      <m:t>l∈L</m:t>
                    </w:ins>
                  </m:r>
                </m:sub>
                <m:sup/>
                <m:e>
                  <m:r>
                    <w:ins w:id="356" w:author="Nienke Wagenaar" w:date="2021-11-11T17:49:00Z">
                      <w:rPr>
                        <w:rFonts w:ascii="Cambria Math" w:hAnsi="Cambria Math" w:cs="Times New Roman"/>
                        <w:sz w:val="26"/>
                        <w:szCs w:val="26"/>
                      </w:rPr>
                      <m:t xml:space="preserve"> </m:t>
                    </w:ins>
                  </m:r>
                  <m:nary>
                    <m:naryPr>
                      <m:chr m:val="∑"/>
                      <m:limLoc m:val="undOvr"/>
                      <m:supHide m:val="1"/>
                      <m:ctrlPr>
                        <w:ins w:id="357" w:author="Nienke Wagenaar" w:date="2021-11-11T17:49:00Z">
                          <w:rPr>
                            <w:rFonts w:ascii="Cambria Math" w:eastAsiaTheme="minorEastAsia" w:hAnsi="Cambria Math" w:cs="Times New Roman"/>
                            <w:i/>
                            <w:sz w:val="26"/>
                            <w:szCs w:val="26"/>
                          </w:rPr>
                        </w:ins>
                      </m:ctrlPr>
                    </m:naryPr>
                    <m:sub>
                      <m:r>
                        <w:ins w:id="358" w:author="Nienke Wagenaar" w:date="2021-11-11T17:49:00Z">
                          <w:rPr>
                            <w:rFonts w:ascii="Cambria Math" w:eastAsiaTheme="minorEastAsia" w:hAnsi="Cambria Math" w:cs="Times New Roman"/>
                            <w:sz w:val="26"/>
                            <w:szCs w:val="26"/>
                          </w:rPr>
                          <m:t>d∈</m:t>
                        </w:ins>
                      </m:r>
                      <m:sSub>
                        <m:sSubPr>
                          <m:ctrlPr>
                            <w:ins w:id="359" w:author="Nienke Wagenaar" w:date="2021-11-11T17:49:00Z">
                              <w:rPr>
                                <w:rFonts w:ascii="Cambria Math" w:eastAsiaTheme="minorEastAsia" w:hAnsi="Cambria Math" w:cs="Times New Roman"/>
                                <w:i/>
                                <w:sz w:val="26"/>
                                <w:szCs w:val="26"/>
                              </w:rPr>
                            </w:ins>
                          </m:ctrlPr>
                        </m:sSubPr>
                        <m:e>
                          <m:r>
                            <w:ins w:id="360" w:author="Nienke Wagenaar" w:date="2021-11-11T17:49:00Z">
                              <w:rPr>
                                <w:rFonts w:ascii="Cambria Math" w:eastAsiaTheme="minorEastAsia" w:hAnsi="Cambria Math" w:cs="Times New Roman"/>
                                <w:sz w:val="26"/>
                                <w:szCs w:val="26"/>
                              </w:rPr>
                              <m:t>D</m:t>
                            </w:ins>
                          </m:r>
                        </m:e>
                        <m:sub>
                          <m:r>
                            <w:ins w:id="361" w:author="Nienke Wagenaar" w:date="2021-11-11T17:49:00Z">
                              <w:rPr>
                                <w:rFonts w:ascii="Cambria Math" w:eastAsiaTheme="minorEastAsia" w:hAnsi="Cambria Math" w:cs="Times New Roman"/>
                                <w:sz w:val="26"/>
                                <w:szCs w:val="26"/>
                              </w:rPr>
                              <m:t>0</m:t>
                            </w:ins>
                          </m:r>
                        </m:sub>
                      </m:sSub>
                    </m:sub>
                    <m:sup/>
                    <m:e>
                      <m:r>
                        <w:ins w:id="362" w:author="Nienke Wagenaar" w:date="2021-11-11T17:49:00Z">
                          <w:rPr>
                            <w:rFonts w:ascii="Cambria Math" w:hAnsi="Cambria Math" w:cs="Times New Roman"/>
                            <w:sz w:val="26"/>
                            <w:szCs w:val="26"/>
                          </w:rPr>
                          <m:t xml:space="preserve">  </m:t>
                        </w:ins>
                      </m:r>
                      <m:sSup>
                        <m:sSupPr>
                          <m:ctrlPr>
                            <w:ins w:id="363" w:author="Nienke Wagenaar" w:date="2021-11-11T17:53:00Z">
                              <w:rPr>
                                <w:rFonts w:ascii="Cambria Math" w:eastAsiaTheme="minorEastAsia" w:hAnsi="Cambria Math"/>
                                <w:i/>
                                <w:color w:val="00B050"/>
                                <w:kern w:val="24"/>
                                <w:sz w:val="26"/>
                                <w:szCs w:val="26"/>
                              </w:rPr>
                            </w:ins>
                          </m:ctrlPr>
                        </m:sSupPr>
                        <m:e>
                          <m:r>
                            <w:ins w:id="364" w:author="Nienke Wagenaar" w:date="2021-11-11T17:52:00Z">
                              <w:rPr>
                                <w:rFonts w:ascii="Cambria Math" w:eastAsiaTheme="minorEastAsia" w:hAnsi="Cambria Math"/>
                                <w:color w:val="00B050"/>
                                <w:kern w:val="24"/>
                                <w:sz w:val="26"/>
                                <w:szCs w:val="26"/>
                              </w:rPr>
                              <m:t>κ</m:t>
                            </w:ins>
                          </m:r>
                          <m:ctrlPr>
                            <w:ins w:id="365" w:author="Nienke Wagenaar" w:date="2021-11-11T17:53:00Z">
                              <w:rPr>
                                <w:rFonts w:ascii="Cambria Math" w:hAnsi="Cambria Math" w:cs="Times New Roman"/>
                                <w:i/>
                                <w:color w:val="00B050"/>
                                <w:sz w:val="26"/>
                                <w:szCs w:val="26"/>
                              </w:rPr>
                            </w:ins>
                          </m:ctrlPr>
                        </m:e>
                        <m:sup>
                          <m:r>
                            <w:ins w:id="366" w:author="Nienke Wagenaar" w:date="2021-11-11T17:53:00Z">
                              <w:rPr>
                                <w:rFonts w:ascii="Cambria Math" w:eastAsiaTheme="minorEastAsia" w:hAnsi="Cambria Math"/>
                                <w:color w:val="00B050"/>
                                <w:kern w:val="24"/>
                                <w:sz w:val="26"/>
                                <w:szCs w:val="26"/>
                              </w:rPr>
                              <m:t>Pipeline</m:t>
                            </w:ins>
                          </m:r>
                        </m:sup>
                      </m:sSup>
                      <m:r>
                        <w:ins w:id="367" w:author="Nienke Wagenaar" w:date="2021-11-11T17:49:00Z">
                          <w:rPr>
                            <w:rFonts w:ascii="Cambria Math" w:hAnsi="Cambria Math" w:cs="Times New Roman"/>
                            <w:color w:val="00B050"/>
                            <w:sz w:val="26"/>
                            <w:szCs w:val="26"/>
                            <w:rPrChange w:id="368" w:author="Nienke Wagenaar" w:date="2021-11-11T17:54:00Z">
                              <w:rPr>
                                <w:rFonts w:ascii="Cambria Math" w:hAnsi="Cambria Math" w:cs="Times New Roman"/>
                                <w:sz w:val="26"/>
                                <w:szCs w:val="26"/>
                              </w:rPr>
                            </w:rPrChange>
                          </w:rPr>
                          <m:t>⋅</m:t>
                        </w:ins>
                      </m:r>
                      <m:sSubSup>
                        <m:sSubSupPr>
                          <m:ctrlPr>
                            <w:ins w:id="369" w:author="Nienke Wagenaar" w:date="2021-11-11T17:49:00Z">
                              <w:rPr>
                                <w:rFonts w:ascii="Cambria Math" w:eastAsiaTheme="minorEastAsia" w:hAnsi="Cambria Math"/>
                                <w:i/>
                                <w:color w:val="00B050"/>
                                <w:kern w:val="24"/>
                                <w:sz w:val="26"/>
                                <w:szCs w:val="26"/>
                              </w:rPr>
                            </w:ins>
                          </m:ctrlPr>
                        </m:sSubSupPr>
                        <m:e>
                          <m:r>
                            <w:ins w:id="370" w:author="Nienke Wagenaar" w:date="2021-11-16T14:19:00Z">
                              <w:rPr>
                                <w:rFonts w:ascii="Cambria Math" w:eastAsiaTheme="minorEastAsia" w:hAnsi="Cambria Math"/>
                                <w:color w:val="00B050"/>
                                <w:kern w:val="24"/>
                                <w:sz w:val="26"/>
                                <w:szCs w:val="26"/>
                              </w:rPr>
                              <m:t>μ</m:t>
                            </w:ins>
                          </m:r>
                        </m:e>
                        <m:sub>
                          <m:r>
                            <w:ins w:id="371" w:author="Nienke Wagenaar" w:date="2021-11-11T17:49:00Z">
                              <w:rPr>
                                <w:rFonts w:ascii="Cambria Math" w:eastAsiaTheme="minorEastAsia" w:hAnsi="Cambria Math"/>
                                <w:color w:val="00B050"/>
                                <w:kern w:val="24"/>
                                <w:sz w:val="26"/>
                                <w:szCs w:val="26"/>
                              </w:rPr>
                              <m:t>d</m:t>
                            </w:ins>
                          </m:r>
                        </m:sub>
                        <m:sup>
                          <m:r>
                            <w:ins w:id="372" w:author="Nienke Wagenaar" w:date="2021-11-11T17:49:00Z">
                              <w:rPr>
                                <w:rFonts w:ascii="Cambria Math" w:eastAsiaTheme="minorEastAsia" w:hAnsi="Cambria Math"/>
                                <w:color w:val="00B050"/>
                                <w:kern w:val="24"/>
                                <w:sz w:val="26"/>
                                <w:szCs w:val="26"/>
                              </w:rPr>
                              <m:t>Pipeline</m:t>
                            </w:ins>
                          </m:r>
                        </m:sup>
                      </m:sSubSup>
                      <m:r>
                        <w:ins w:id="373" w:author="Nienke Wagenaar" w:date="2021-11-11T17:49:00Z">
                          <w:rPr>
                            <w:rFonts w:ascii="Cambria Math" w:hAnsi="Cambria Math" w:cs="Times New Roman"/>
                            <w:color w:val="00B050"/>
                            <w:sz w:val="26"/>
                            <w:szCs w:val="26"/>
                            <w:rPrChange w:id="374" w:author="Nienke Wagenaar" w:date="2021-11-11T17:54:00Z">
                              <w:rPr>
                                <w:rFonts w:ascii="Cambria Math" w:hAnsi="Cambria Math" w:cs="Times New Roman"/>
                                <w:sz w:val="26"/>
                                <w:szCs w:val="26"/>
                              </w:rPr>
                            </w:rPrChange>
                          </w:rPr>
                          <m:t>⋅</m:t>
                        </w:ins>
                      </m:r>
                      <m:sSubSup>
                        <m:sSubSupPr>
                          <m:ctrlPr>
                            <w:ins w:id="375" w:author="Nienke Wagenaar" w:date="2021-11-11T17:54:00Z">
                              <w:rPr>
                                <w:rFonts w:ascii="Cambria Math" w:eastAsiaTheme="minorEastAsia" w:hAnsi="Cambria Math"/>
                                <w:i/>
                                <w:color w:val="00B050"/>
                                <w:kern w:val="24"/>
                                <w:sz w:val="26"/>
                                <w:szCs w:val="26"/>
                              </w:rPr>
                            </w:ins>
                          </m:ctrlPr>
                        </m:sSubSupPr>
                        <m:e>
                          <m:r>
                            <w:ins w:id="376" w:author="Nienke Wagenaar" w:date="2021-11-11T17:54:00Z">
                              <w:rPr>
                                <w:rFonts w:ascii="Cambria Math" w:eastAsiaTheme="minorEastAsia" w:hAnsi="Cambria Math"/>
                                <w:color w:val="00B050"/>
                                <w:kern w:val="24"/>
                                <w:sz w:val="26"/>
                                <w:szCs w:val="26"/>
                              </w:rPr>
                              <m:t>λ</m:t>
                            </w:ins>
                          </m:r>
                        </m:e>
                        <m:sub>
                          <m:r>
                            <w:ins w:id="377" w:author="Nienke Wagenaar" w:date="2021-11-11T17:54:00Z">
                              <w:rPr>
                                <w:rFonts w:ascii="Cambria Math" w:eastAsiaTheme="minorEastAsia" w:hAnsi="Cambria Math"/>
                                <w:color w:val="00B050"/>
                                <w:kern w:val="24"/>
                                <w:sz w:val="26"/>
                                <w:szCs w:val="26"/>
                              </w:rPr>
                              <m:t>l,l</m:t>
                            </w:ins>
                          </m:r>
                        </m:sub>
                        <m:sup>
                          <m:r>
                            <w:ins w:id="378" w:author="Nienke Wagenaar" w:date="2021-11-11T17:54:00Z">
                              <w:rPr>
                                <w:rFonts w:ascii="Cambria Math" w:eastAsiaTheme="minorEastAsia" w:hAnsi="Cambria Math"/>
                                <w:color w:val="00B050"/>
                                <w:kern w:val="24"/>
                                <w:sz w:val="26"/>
                                <w:szCs w:val="26"/>
                              </w:rPr>
                              <m:t>Pipeline</m:t>
                            </w:ins>
                          </m:r>
                        </m:sup>
                      </m:sSubSup>
                      <m:r>
                        <w:ins w:id="379" w:author="Nienke Wagenaar" w:date="2021-11-11T17:49:00Z">
                          <w:rPr>
                            <w:rFonts w:ascii="Cambria Math" w:hAnsi="Cambria Math" w:cs="Times New Roman"/>
                            <w:sz w:val="26"/>
                            <w:szCs w:val="26"/>
                          </w:rPr>
                          <m:t xml:space="preserve">  </m:t>
                        </w:ins>
                      </m:r>
                      <m:r>
                        <w:ins w:id="380" w:author="Nienke Wagenaar" w:date="2021-11-11T17:54:00Z">
                          <w:rPr>
                            <w:rFonts w:ascii="Cambria Math" w:hAnsi="Cambria Math" w:cs="Times New Roman"/>
                            <w:sz w:val="26"/>
                            <w:szCs w:val="26"/>
                          </w:rPr>
                          <m:t>⋅</m:t>
                        </w:ins>
                      </m:r>
                      <m:sSubSup>
                        <m:sSubSupPr>
                          <m:ctrlPr>
                            <w:ins w:id="381" w:author="Nienke Wagenaar" w:date="2021-11-11T17:49:00Z">
                              <w:rPr>
                                <w:rFonts w:ascii="Cambria Math" w:eastAsiaTheme="minorEastAsia" w:hAnsi="Cambria Math"/>
                                <w:i/>
                                <w:color w:val="C00000"/>
                                <w:kern w:val="24"/>
                                <w:sz w:val="26"/>
                                <w:szCs w:val="26"/>
                              </w:rPr>
                            </w:ins>
                          </m:ctrlPr>
                        </m:sSubSupPr>
                        <m:e>
                          <m:r>
                            <w:ins w:id="382" w:author="Nienke Wagenaar" w:date="2021-11-11T17:49:00Z">
                              <w:rPr>
                                <w:rFonts w:ascii="Cambria Math" w:eastAsiaTheme="minorEastAsia" w:hAnsi="Cambria Math"/>
                                <w:color w:val="C00000"/>
                                <w:kern w:val="24"/>
                                <w:sz w:val="26"/>
                                <w:szCs w:val="26"/>
                              </w:rPr>
                              <m:t>y</m:t>
                            </w:ins>
                          </m:r>
                        </m:e>
                        <m:sub>
                          <m:r>
                            <w:ins w:id="383" w:author="Nienke Wagenaar" w:date="2021-11-11T17:49:00Z">
                              <w:rPr>
                                <w:rFonts w:ascii="Cambria Math" w:eastAsiaTheme="minorEastAsia" w:hAnsi="Cambria Math"/>
                                <w:color w:val="C00000"/>
                                <w:kern w:val="24"/>
                                <w:sz w:val="26"/>
                                <w:szCs w:val="26"/>
                              </w:rPr>
                              <m:t>l,l,d</m:t>
                            </w:ins>
                          </m:r>
                        </m:sub>
                        <m:sup>
                          <m:r>
                            <w:ins w:id="384" w:author="Nienke Wagenaar" w:date="2021-11-11T17:49:00Z">
                              <w:rPr>
                                <w:rFonts w:ascii="Cambria Math" w:eastAsiaTheme="minorEastAsia" w:hAnsi="Cambria Math"/>
                                <w:color w:val="C00000"/>
                                <w:kern w:val="24"/>
                                <w:sz w:val="26"/>
                                <w:szCs w:val="26"/>
                              </w:rPr>
                              <m:t>Pipeline</m:t>
                            </w:ins>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5A68E9"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71C3261" w:rsidR="00626450" w:rsidRPr="00AD0C6C" w:rsidRDefault="00626450" w:rsidP="00626450">
      <w:pPr>
        <w:pStyle w:val="CommentText"/>
        <w:rPr>
          <w:rFonts w:ascii="Times New Roman" w:eastAsiaTheme="minorEastAsia" w:hAnsi="Times New Roman" w:cs="Times New Roman"/>
          <w:sz w:val="26"/>
          <w:szCs w:val="26"/>
        </w:rPr>
      </w:pPr>
      <w:r>
        <w:rPr>
          <w:rStyle w:val="CommentReference"/>
        </w:rPr>
        <w:annotationRef/>
      </w:r>
      <w:r w:rsidR="00FA1BDB"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5A68E9"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385" w:author="Melody Shellman" w:date="2021-10-21T14: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386" w:author="Melody Shellman" w:date="2021-10-21T14:56: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5A68E9"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5A68E9"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5A68E9"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5A68E9"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ins w:id="387" w:author="Drouven, Markus G." w:date="2021-11-03T14:54:00Z"/>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388"/>
      <w:r>
        <w:rPr>
          <w:rFonts w:ascii="Times New Roman" w:eastAsiaTheme="minorEastAsia" w:hAnsi="Times New Roman" w:cs="Times New Roman"/>
          <w:b/>
          <w:sz w:val="26"/>
          <w:szCs w:val="26"/>
        </w:rPr>
        <w:t>Deliveries Constraints</w:t>
      </w:r>
      <w:commentRangeEnd w:id="388"/>
      <w:r w:rsidR="00476188">
        <w:rPr>
          <w:rStyle w:val="CommentReference"/>
        </w:rPr>
        <w:commentReference w:id="388"/>
      </w:r>
    </w:p>
    <w:p w14:paraId="51ACA9D2" w14:textId="3C811F70" w:rsidR="00212CDE" w:rsidRPr="00DA4952" w:rsidRDefault="00BD08B3" w:rsidP="00C333C3">
      <w:pPr>
        <w:rPr>
          <w:rFonts w:ascii="Times New Roman" w:eastAsiaTheme="minorEastAsia" w:hAnsi="Times New Roman" w:cs="Times New Roman"/>
          <w:sz w:val="26"/>
          <w:szCs w:val="26"/>
        </w:rPr>
      </w:pPr>
      <w:ins w:id="389" w:author="Melody Shellman" w:date="2021-10-21T14:56:00Z">
        <w:r>
          <w:rPr>
            <w:rFonts w:ascii="Times New Roman" w:eastAsiaTheme="minorEastAsia" w:hAnsi="Times New Roman" w:cs="Times New Roman"/>
            <w:sz w:val="26"/>
            <w:szCs w:val="26"/>
          </w:rPr>
          <w:t>Co</w:t>
        </w:r>
      </w:ins>
      <w:ins w:id="390" w:author="Melody Shellman" w:date="2021-10-21T14:57:00Z">
        <w:r>
          <w:rPr>
            <w:rFonts w:ascii="Times New Roman" w:eastAsiaTheme="minorEastAsia" w:hAnsi="Times New Roman" w:cs="Times New Roman"/>
            <w:sz w:val="26"/>
            <w:szCs w:val="26"/>
          </w:rPr>
          <w:t>mpletions r</w:t>
        </w:r>
      </w:ins>
      <w:del w:id="391" w:author="Melody Shellman" w:date="2021-10-21T14:57:00Z">
        <w:r w:rsidR="00212CDE" w:rsidRPr="00DA4952" w:rsidDel="00BD08B3">
          <w:rPr>
            <w:rFonts w:ascii="Times New Roman" w:eastAsiaTheme="minorEastAsia" w:hAnsi="Times New Roman" w:cs="Times New Roman"/>
            <w:sz w:val="26"/>
            <w:szCs w:val="26"/>
          </w:rPr>
          <w:delText>R</w:delText>
        </w:r>
      </w:del>
      <w:r w:rsidR="00212CDE" w:rsidRPr="00DA4952">
        <w:rPr>
          <w:rFonts w:ascii="Times New Roman" w:eastAsiaTheme="minorEastAsia" w:hAnsi="Times New Roman" w:cs="Times New Roman"/>
          <w:sz w:val="26"/>
          <w:szCs w:val="26"/>
        </w:rPr>
        <w:t xml:space="preserve">euse deliveries at a </w:t>
      </w:r>
      <w:del w:id="392" w:author="Drouven, Markus G." w:date="2021-11-03T14:52:00Z">
        <w:r w:rsidR="00212CDE" w:rsidRPr="00DA4952" w:rsidDel="007318FF">
          <w:rPr>
            <w:rFonts w:ascii="Times New Roman" w:eastAsiaTheme="minorEastAsia" w:hAnsi="Times New Roman" w:cs="Times New Roman"/>
            <w:sz w:val="26"/>
            <w:szCs w:val="26"/>
          </w:rPr>
          <w:delText>completion</w:delText>
        </w:r>
      </w:del>
      <w:ins w:id="393"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 in time period t is equal to all piped and trucked water moved into the </w:t>
      </w:r>
      <w:del w:id="394" w:author="Drouven, Markus G." w:date="2021-11-03T14:52:00Z">
        <w:r w:rsidR="00212CDE" w:rsidRPr="00DA4952" w:rsidDel="007318FF">
          <w:rPr>
            <w:rFonts w:ascii="Times New Roman" w:eastAsiaTheme="minorEastAsia" w:hAnsi="Times New Roman" w:cs="Times New Roman"/>
            <w:sz w:val="26"/>
            <w:szCs w:val="26"/>
          </w:rPr>
          <w:delText>completion</w:delText>
        </w:r>
      </w:del>
      <w:ins w:id="395"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w:t>
      </w:r>
      <w:ins w:id="396" w:author="Melody Shellman" w:date="2021-10-21T14:57:00Z">
        <w:r>
          <w:rPr>
            <w:rFonts w:ascii="Times New Roman" w:eastAsiaTheme="minorEastAsia" w:hAnsi="Times New Roman" w:cs="Times New Roman"/>
            <w:sz w:val="26"/>
            <w:szCs w:val="26"/>
          </w:rPr>
          <w:t>, excluding freshwater</w:t>
        </w:r>
      </w:ins>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44B036F2" w:rsidR="00C333C3" w:rsidRPr="008041EC" w:rsidRDefault="005A68E9"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397" w:author="Melody Shellman" w:date="2021-10-21T14: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m:t>
              </m:r>
              <m:r>
                <w:ins w:id="398" w:author="Melody Shellman" w:date="2021-10-20T16:52:00Z">
                  <w:rPr>
                    <w:rFonts w:ascii="Cambria Math" w:eastAsiaTheme="minorEastAsia" w:hAnsi="Cambria Math" w:cs="Times New Roman"/>
                    <w:sz w:val="26"/>
                    <w:szCs w:val="26"/>
                  </w:rPr>
                  <m:t>{P,N,R,S}</m:t>
                </w:ins>
              </m:r>
              <m:r>
                <w:del w:id="399" w:author="Melody Shellman" w:date="2021-10-20T16:52:00Z">
                  <w:rPr>
                    <w:rFonts w:ascii="Cambria Math" w:eastAsiaTheme="minorEastAsia" w:hAnsi="Cambria Math" w:cs="Times New Roman"/>
                    <w:sz w:val="26"/>
                    <w:szCs w:val="26"/>
                  </w:rPr>
                  <m:t>L</m:t>
                </w:del>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5A68E9"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60525B9" w14:textId="5263F6BB" w:rsidR="0029066A" w:rsidRPr="008041EC" w:rsidDel="00724E28" w:rsidRDefault="00FD75B8" w:rsidP="00FD75B8">
      <w:pPr>
        <w:rPr>
          <w:del w:id="400" w:author="Drouven, Markus G." w:date="2021-11-03T14:54:00Z"/>
          <w:rFonts w:ascii="Times New Roman" w:eastAsiaTheme="minorEastAsia" w:hAnsi="Times New Roman" w:cs="Times New Roman"/>
          <w:sz w:val="26"/>
          <w:szCs w:val="26"/>
          <w:u w:val="single"/>
        </w:rPr>
      </w:pPr>
      <w:del w:id="401" w:author="Drouven, Markus G." w:date="2021-11-03T14:54:00Z">
        <w:r w:rsidRPr="008041EC" w:rsidDel="00724E28">
          <w:rPr>
            <w:rFonts w:ascii="Times New Roman" w:eastAsiaTheme="minorEastAsia" w:hAnsi="Times New Roman" w:cs="Times New Roman"/>
            <w:sz w:val="26"/>
            <w:szCs w:val="26"/>
            <w:u w:val="single"/>
          </w:rPr>
          <w:delText>General Comments</w:delText>
        </w:r>
      </w:del>
    </w:p>
    <w:p w14:paraId="1153161F" w14:textId="131CCB99" w:rsidR="00C263BD" w:rsidRPr="008041EC" w:rsidDel="00724E28" w:rsidRDefault="00FD75B8" w:rsidP="00C263BD">
      <w:pPr>
        <w:pStyle w:val="ListParagraph"/>
        <w:numPr>
          <w:ilvl w:val="0"/>
          <w:numId w:val="1"/>
        </w:numPr>
        <w:rPr>
          <w:del w:id="402" w:author="Drouven, Markus G." w:date="2021-11-03T14:54:00Z"/>
          <w:rFonts w:ascii="Times New Roman" w:eastAsiaTheme="minorEastAsia" w:hAnsi="Times New Roman" w:cs="Times New Roman"/>
          <w:sz w:val="26"/>
          <w:szCs w:val="26"/>
        </w:rPr>
      </w:pPr>
      <w:del w:id="403" w:author="Drouven, Markus G." w:date="2021-11-03T14:54:00Z">
        <w:r w:rsidRPr="008041EC" w:rsidDel="00724E28">
          <w:rPr>
            <w:rFonts w:ascii="Times New Roman" w:eastAsiaTheme="minorEastAsia" w:hAnsi="Times New Roman" w:cs="Times New Roman"/>
            <w:sz w:val="26"/>
            <w:szCs w:val="26"/>
          </w:rPr>
          <w:delText xml:space="preserve">The optimization problem can be </w:delText>
        </w:r>
        <w:r w:rsidR="00C11242" w:rsidRPr="008041EC" w:rsidDel="00724E28">
          <w:rPr>
            <w:rFonts w:ascii="Times New Roman" w:eastAsiaTheme="minorEastAsia" w:hAnsi="Times New Roman" w:cs="Times New Roman"/>
            <w:sz w:val="26"/>
            <w:szCs w:val="26"/>
          </w:rPr>
          <w:delText>enhanced/complicated</w:delText>
        </w:r>
        <w:r w:rsidRPr="008041EC" w:rsidDel="00724E28">
          <w:rPr>
            <w:rFonts w:ascii="Times New Roman" w:eastAsiaTheme="minorEastAsia" w:hAnsi="Times New Roman" w:cs="Times New Roman"/>
            <w:sz w:val="26"/>
            <w:szCs w:val="26"/>
          </w:rPr>
          <w:delText xml:space="preserve"> significantly IF </w:delText>
        </w:r>
        <w:r w:rsidR="00D5729A" w:rsidRPr="008041EC" w:rsidDel="00724E28">
          <w:rPr>
            <w:rFonts w:ascii="Times New Roman" w:eastAsiaTheme="minorEastAsia" w:hAnsi="Times New Roman" w:cs="Times New Roman"/>
            <w:sz w:val="26"/>
            <w:szCs w:val="26"/>
          </w:rPr>
          <w:delText xml:space="preserve">capacity expansion/construction decisions are </w:delText>
        </w:r>
        <w:r w:rsidR="00C11242" w:rsidRPr="008041EC" w:rsidDel="00724E28">
          <w:rPr>
            <w:rFonts w:ascii="Times New Roman" w:eastAsiaTheme="minorEastAsia" w:hAnsi="Times New Roman" w:cs="Times New Roman"/>
            <w:sz w:val="26"/>
            <w:szCs w:val="26"/>
          </w:rPr>
          <w:delText xml:space="preserve">modeled being </w:delText>
        </w:r>
        <w:r w:rsidR="00D5729A" w:rsidRPr="008041EC" w:rsidDel="00724E28">
          <w:rPr>
            <w:rFonts w:ascii="Times New Roman" w:eastAsiaTheme="minorEastAsia" w:hAnsi="Times New Roman" w:cs="Times New Roman"/>
            <w:sz w:val="26"/>
            <w:szCs w:val="26"/>
          </w:rPr>
          <w:delText xml:space="preserve">time dependent, i.e., the program </w:delText>
        </w:r>
        <w:r w:rsidR="00C11242" w:rsidRPr="008041EC" w:rsidDel="00724E28">
          <w:rPr>
            <w:rFonts w:ascii="Times New Roman" w:eastAsiaTheme="minorEastAsia" w:hAnsi="Times New Roman" w:cs="Times New Roman"/>
            <w:sz w:val="26"/>
            <w:szCs w:val="26"/>
          </w:rPr>
          <w:delText xml:space="preserve">not </w:delText>
        </w:r>
        <w:r w:rsidR="00D5729A" w:rsidRPr="008041EC" w:rsidDel="00724E28">
          <w:rPr>
            <w:rFonts w:ascii="Times New Roman" w:eastAsiaTheme="minorEastAsia" w:hAnsi="Times New Roman" w:cs="Times New Roman"/>
            <w:sz w:val="26"/>
            <w:szCs w:val="26"/>
          </w:rPr>
          <w:delText xml:space="preserve">only determines whether a pipeline/storage/disposal facility is built </w:delText>
        </w:r>
        <w:r w:rsidR="00C11242" w:rsidRPr="008041EC" w:rsidDel="00724E28">
          <w:rPr>
            <w:rFonts w:ascii="Times New Roman" w:eastAsiaTheme="minorEastAsia" w:hAnsi="Times New Roman" w:cs="Times New Roman"/>
            <w:sz w:val="26"/>
            <w:szCs w:val="26"/>
          </w:rPr>
          <w:delText xml:space="preserve">but also WHEN </w:delText>
        </w:r>
        <w:r w:rsidR="00D5729A" w:rsidRPr="008041EC" w:rsidDel="00724E28">
          <w:rPr>
            <w:rFonts w:ascii="Times New Roman" w:eastAsiaTheme="minorEastAsia" w:hAnsi="Times New Roman" w:cs="Times New Roman"/>
            <w:sz w:val="26"/>
            <w:szCs w:val="26"/>
          </w:rPr>
          <w:delText xml:space="preserve">that will occur. </w:delText>
        </w:r>
        <w:r w:rsidR="00C11242" w:rsidRPr="008041EC" w:rsidDel="00724E28">
          <w:rPr>
            <w:rFonts w:ascii="Times New Roman" w:eastAsiaTheme="minorEastAsia" w:hAnsi="Times New Roman" w:cs="Times New Roman"/>
            <w:sz w:val="26"/>
            <w:szCs w:val="26"/>
          </w:rPr>
          <w:delText xml:space="preserve">The most promising option would be </w:delText>
        </w:r>
        <w:r w:rsidR="00C263BD" w:rsidRPr="008041EC" w:rsidDel="00724E28">
          <w:rPr>
            <w:rFonts w:ascii="Times New Roman" w:eastAsiaTheme="minorEastAsia" w:hAnsi="Times New Roman" w:cs="Times New Roman"/>
            <w:sz w:val="26"/>
            <w:szCs w:val="26"/>
          </w:rPr>
          <w:delText xml:space="preserve">to solve the time-independent design problem initially and then address the </w:delText>
        </w:r>
        <w:r w:rsidR="00C11242" w:rsidRPr="008041EC" w:rsidDel="00724E28">
          <w:rPr>
            <w:rFonts w:ascii="Times New Roman" w:eastAsiaTheme="minorEastAsia" w:hAnsi="Times New Roman" w:cs="Times New Roman"/>
            <w:sz w:val="26"/>
            <w:szCs w:val="26"/>
          </w:rPr>
          <w:delText xml:space="preserve">time-sensitive </w:delText>
        </w:r>
        <w:r w:rsidR="00C263BD" w:rsidRPr="008041EC" w:rsidDel="00724E28">
          <w:rPr>
            <w:rFonts w:ascii="Times New Roman" w:eastAsiaTheme="minorEastAsia" w:hAnsi="Times New Roman" w:cs="Times New Roman"/>
            <w:sz w:val="26"/>
            <w:szCs w:val="26"/>
          </w:rPr>
          <w:delText xml:space="preserve">planning problem subsequently. </w:delText>
        </w:r>
      </w:del>
    </w:p>
    <w:p w14:paraId="34EDEFC8" w14:textId="0A51E655" w:rsidR="007C1D76" w:rsidRPr="008041EC" w:rsidDel="00724E28" w:rsidRDefault="007C1D76" w:rsidP="00C263BD">
      <w:pPr>
        <w:pStyle w:val="ListParagraph"/>
        <w:numPr>
          <w:ilvl w:val="0"/>
          <w:numId w:val="1"/>
        </w:numPr>
        <w:rPr>
          <w:del w:id="404" w:author="Drouven, Markus G." w:date="2021-11-03T14:54:00Z"/>
          <w:rFonts w:ascii="Times New Roman" w:eastAsiaTheme="minorEastAsia" w:hAnsi="Times New Roman" w:cs="Times New Roman"/>
          <w:sz w:val="26"/>
          <w:szCs w:val="26"/>
        </w:rPr>
      </w:pPr>
      <w:del w:id="405" w:author="Drouven, Markus G." w:date="2021-11-03T14:54:00Z">
        <w:r w:rsidRPr="008041EC" w:rsidDel="00724E28">
          <w:rPr>
            <w:rFonts w:ascii="Times New Roman" w:eastAsiaTheme="minorEastAsia" w:hAnsi="Times New Roman" w:cs="Times New Roman"/>
            <w:sz w:val="26"/>
            <w:szCs w:val="26"/>
          </w:rPr>
          <w:delText xml:space="preserve">At this time the framework is primarily geared towards the design and operation of a </w:delText>
        </w:r>
        <w:r w:rsidRPr="008041EC" w:rsidDel="00724E28">
          <w:rPr>
            <w:rFonts w:ascii="Times New Roman" w:eastAsiaTheme="minorEastAsia" w:hAnsi="Times New Roman" w:cs="Times New Roman"/>
            <w:sz w:val="26"/>
            <w:szCs w:val="26"/>
            <w:u w:val="single"/>
          </w:rPr>
          <w:delText>produced</w:delText>
        </w:r>
        <w:r w:rsidRPr="008041EC" w:rsidDel="00724E28">
          <w:rPr>
            <w:rFonts w:ascii="Times New Roman" w:eastAsiaTheme="minorEastAsia" w:hAnsi="Times New Roman" w:cs="Times New Roman"/>
            <w:sz w:val="26"/>
            <w:szCs w:val="26"/>
          </w:rPr>
          <w:delText xml:space="preserve"> water pipeline network; does the model need to be expanded to consider (complex) </w:delText>
        </w:r>
        <w:r w:rsidRPr="008041EC" w:rsidDel="00724E28">
          <w:rPr>
            <w:rFonts w:ascii="Times New Roman" w:eastAsiaTheme="minorEastAsia" w:hAnsi="Times New Roman" w:cs="Times New Roman"/>
            <w:sz w:val="26"/>
            <w:szCs w:val="26"/>
            <w:u w:val="single"/>
          </w:rPr>
          <w:delText>freshwater</w:delText>
        </w:r>
        <w:r w:rsidRPr="008041EC" w:rsidDel="00724E28">
          <w:rPr>
            <w:rFonts w:ascii="Times New Roman" w:eastAsiaTheme="minorEastAsia" w:hAnsi="Times New Roman" w:cs="Times New Roman"/>
            <w:sz w:val="26"/>
            <w:szCs w:val="26"/>
          </w:rPr>
          <w:delText xml:space="preserve"> pipeline networks too? </w:delText>
        </w:r>
      </w:del>
    </w:p>
    <w:p w14:paraId="7B616184" w14:textId="52B123FC" w:rsidR="00C263BD" w:rsidRPr="008041EC" w:rsidDel="00724E28" w:rsidRDefault="002724A3" w:rsidP="00FD75B8">
      <w:pPr>
        <w:pStyle w:val="ListParagraph"/>
        <w:numPr>
          <w:ilvl w:val="0"/>
          <w:numId w:val="1"/>
        </w:numPr>
        <w:rPr>
          <w:del w:id="406" w:author="Drouven, Markus G." w:date="2021-11-03T14:54:00Z"/>
          <w:rFonts w:ascii="Times New Roman" w:eastAsiaTheme="minorEastAsia" w:hAnsi="Times New Roman" w:cs="Times New Roman"/>
          <w:sz w:val="26"/>
          <w:szCs w:val="26"/>
        </w:rPr>
      </w:pPr>
      <w:del w:id="407" w:author="Drouven, Markus G." w:date="2021-11-03T14:54:00Z">
        <w:r w:rsidRPr="008041EC" w:rsidDel="00724E28">
          <w:rPr>
            <w:rFonts w:ascii="Times New Roman" w:eastAsiaTheme="minorEastAsia" w:hAnsi="Times New Roman" w:cs="Times New Roman"/>
            <w:sz w:val="26"/>
            <w:szCs w:val="26"/>
          </w:rPr>
          <w:delTex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delText>
        </w:r>
      </w:del>
    </w:p>
    <w:p w14:paraId="6E9B62E4" w14:textId="70BE5116" w:rsidR="004B12EC" w:rsidRPr="008041EC" w:rsidDel="00724E28" w:rsidRDefault="004B12EC" w:rsidP="004B12EC">
      <w:pPr>
        <w:rPr>
          <w:del w:id="408" w:author="Drouven, Markus G." w:date="2021-11-03T14:54:00Z"/>
          <w:rFonts w:ascii="Times New Roman" w:eastAsiaTheme="minorEastAsia" w:hAnsi="Times New Roman" w:cs="Times New Roman"/>
          <w:sz w:val="26"/>
          <w:szCs w:val="26"/>
        </w:rPr>
      </w:pPr>
    </w:p>
    <w:p w14:paraId="1F2AE8C6" w14:textId="5054B290" w:rsidR="004B12EC" w:rsidRPr="008041EC" w:rsidDel="00724E28" w:rsidRDefault="004B12EC" w:rsidP="004B12EC">
      <w:pPr>
        <w:rPr>
          <w:del w:id="409" w:author="Drouven, Markus G." w:date="2021-11-03T14:54:00Z"/>
          <w:rFonts w:ascii="Times New Roman" w:eastAsiaTheme="minorEastAsia" w:hAnsi="Times New Roman" w:cs="Times New Roman"/>
          <w:sz w:val="26"/>
          <w:szCs w:val="26"/>
        </w:rPr>
      </w:pPr>
      <w:del w:id="410" w:author="Drouven, Markus G." w:date="2021-11-03T14:54:00Z">
        <w:r w:rsidRPr="008041EC" w:rsidDel="00724E28">
          <w:rPr>
            <w:rFonts w:ascii="Times New Roman" w:eastAsiaTheme="minorEastAsia" w:hAnsi="Times New Roman" w:cs="Times New Roman"/>
            <w:sz w:val="26"/>
            <w:szCs w:val="26"/>
            <w:u w:val="single"/>
          </w:rPr>
          <w:delText>Open Questions</w:delText>
        </w:r>
      </w:del>
    </w:p>
    <w:p w14:paraId="5A42F2C6" w14:textId="16D7E92F" w:rsidR="00E614A4" w:rsidRPr="008041EC" w:rsidDel="00724E28" w:rsidRDefault="00E614A4" w:rsidP="004B12EC">
      <w:pPr>
        <w:pStyle w:val="ListParagraph"/>
        <w:numPr>
          <w:ilvl w:val="0"/>
          <w:numId w:val="2"/>
        </w:numPr>
        <w:rPr>
          <w:del w:id="411" w:author="Drouven, Markus G." w:date="2021-11-03T14:54:00Z"/>
          <w:rFonts w:ascii="Times New Roman" w:eastAsiaTheme="minorEastAsia" w:hAnsi="Times New Roman" w:cs="Times New Roman"/>
          <w:sz w:val="26"/>
          <w:szCs w:val="26"/>
        </w:rPr>
      </w:pPr>
      <w:del w:id="412" w:author="Drouven, Markus G." w:date="2021-11-03T14:54:00Z">
        <w:r w:rsidRPr="008041EC" w:rsidDel="00724E28">
          <w:rPr>
            <w:rFonts w:ascii="Times New Roman" w:eastAsiaTheme="minorEastAsia" w:hAnsi="Times New Roman" w:cs="Times New Roman"/>
            <w:sz w:val="26"/>
            <w:szCs w:val="26"/>
          </w:rPr>
          <w:delText xml:space="preserve">Should we include an “offloading” limits (trucking AND piping) for produced water deliveries (completion pads, storage sites and disposal sites)? This could include treatment bottlenecks at completion sites. </w:delText>
        </w:r>
      </w:del>
    </w:p>
    <w:p w14:paraId="48993E77" w14:textId="0C3273BA" w:rsidR="00990B20" w:rsidRPr="008041EC" w:rsidDel="00724E28" w:rsidRDefault="00990B20" w:rsidP="004B12EC">
      <w:pPr>
        <w:pStyle w:val="ListParagraph"/>
        <w:numPr>
          <w:ilvl w:val="0"/>
          <w:numId w:val="2"/>
        </w:numPr>
        <w:rPr>
          <w:del w:id="413" w:author="Drouven, Markus G." w:date="2021-11-03T14:54:00Z"/>
          <w:rFonts w:ascii="Times New Roman" w:eastAsiaTheme="minorEastAsia" w:hAnsi="Times New Roman" w:cs="Times New Roman"/>
          <w:sz w:val="26"/>
          <w:szCs w:val="26"/>
        </w:rPr>
      </w:pPr>
      <w:del w:id="414" w:author="Drouven, Markus G." w:date="2021-11-03T14:54:00Z">
        <w:r w:rsidRPr="008041EC" w:rsidDel="00724E28">
          <w:rPr>
            <w:rFonts w:ascii="Times New Roman" w:eastAsiaTheme="minorEastAsia" w:hAnsi="Times New Roman" w:cs="Times New Roman"/>
            <w:sz w:val="26"/>
            <w:szCs w:val="26"/>
          </w:rPr>
          <w:delText>Should “storage costs” include a cost term specifically dedicated to treating the water to “clean brine” specification?</w:delText>
        </w:r>
      </w:del>
    </w:p>
    <w:p w14:paraId="0CD85F6C" w14:textId="1F0745B0" w:rsidR="004B12EC" w:rsidRPr="008041EC" w:rsidDel="00724E28" w:rsidRDefault="004B12EC" w:rsidP="004B12EC">
      <w:pPr>
        <w:pStyle w:val="ListParagraph"/>
        <w:numPr>
          <w:ilvl w:val="0"/>
          <w:numId w:val="2"/>
        </w:numPr>
        <w:rPr>
          <w:del w:id="415" w:author="Drouven, Markus G." w:date="2021-11-03T14:54:00Z"/>
          <w:rFonts w:ascii="Times New Roman" w:eastAsiaTheme="minorEastAsia" w:hAnsi="Times New Roman" w:cs="Times New Roman"/>
          <w:sz w:val="26"/>
          <w:szCs w:val="26"/>
        </w:rPr>
      </w:pPr>
      <w:del w:id="416" w:author="Drouven, Markus G." w:date="2021-11-03T14:54:00Z">
        <w:r w:rsidRPr="008041EC" w:rsidDel="00724E28">
          <w:rPr>
            <w:rFonts w:ascii="Times New Roman" w:eastAsiaTheme="minorEastAsia" w:hAnsi="Times New Roman" w:cs="Times New Roman"/>
            <w:sz w:val="26"/>
            <w:szCs w:val="26"/>
          </w:rPr>
          <w:delText xml:space="preserve">Should we develop a water scheduling model in addition to the water management model? Would a scheduling horizon be more suitable for Marcellus and/or DJ operations? Does that conflict with Revonos’ business model? </w:delText>
        </w:r>
      </w:del>
    </w:p>
    <w:p w14:paraId="5C0EB929" w14:textId="3A89F404" w:rsidR="004B12EC" w:rsidRPr="008041EC" w:rsidDel="00724E28" w:rsidRDefault="004B12EC" w:rsidP="004B12EC">
      <w:pPr>
        <w:pStyle w:val="ListParagraph"/>
        <w:numPr>
          <w:ilvl w:val="0"/>
          <w:numId w:val="2"/>
        </w:numPr>
        <w:rPr>
          <w:del w:id="417" w:author="Drouven, Markus G." w:date="2021-11-03T14:54:00Z"/>
          <w:rFonts w:ascii="Times New Roman" w:eastAsiaTheme="minorEastAsia" w:hAnsi="Times New Roman" w:cs="Times New Roman"/>
          <w:sz w:val="26"/>
          <w:szCs w:val="26"/>
        </w:rPr>
      </w:pPr>
      <w:del w:id="418" w:author="Drouven, Markus G." w:date="2021-11-03T14:54:00Z">
        <w:r w:rsidRPr="008041EC" w:rsidDel="00724E28">
          <w:rPr>
            <w:rFonts w:ascii="Times New Roman" w:eastAsiaTheme="minorEastAsia" w:hAnsi="Times New Roman" w:cs="Times New Roman"/>
            <w:sz w:val="26"/>
            <w:szCs w:val="26"/>
          </w:rPr>
          <w:delText>How do we capture the treatment setups in the Permian and the DJ basins? Do we simply assume pad-based treatment pre-frac or central treatment with pad delivery?</w:delText>
        </w:r>
      </w:del>
    </w:p>
    <w:p w14:paraId="037A3BC1" w14:textId="59630AB4" w:rsidR="00D0749D" w:rsidRPr="008041EC" w:rsidDel="00724E28" w:rsidRDefault="00D0749D" w:rsidP="005A3A5F">
      <w:pPr>
        <w:rPr>
          <w:del w:id="419" w:author="Drouven, Markus G." w:date="2021-11-03T14:54:00Z"/>
          <w:rFonts w:ascii="Times New Roman" w:eastAsiaTheme="minorEastAsia" w:hAnsi="Times New Roman" w:cs="Times New Roman"/>
          <w:sz w:val="26"/>
          <w:szCs w:val="26"/>
          <w:u w:val="single"/>
        </w:rPr>
      </w:pPr>
    </w:p>
    <w:p w14:paraId="03675AC5" w14:textId="2693B822" w:rsidR="005A3A5F" w:rsidRPr="008041EC" w:rsidDel="00724E28" w:rsidRDefault="005A3A5F" w:rsidP="005A3A5F">
      <w:pPr>
        <w:rPr>
          <w:del w:id="420" w:author="Drouven, Markus G." w:date="2021-11-03T14:54:00Z"/>
          <w:rFonts w:ascii="Times New Roman" w:eastAsiaTheme="minorEastAsia" w:hAnsi="Times New Roman" w:cs="Times New Roman"/>
          <w:sz w:val="26"/>
          <w:szCs w:val="26"/>
        </w:rPr>
      </w:pPr>
      <w:del w:id="421" w:author="Drouven, Markus G." w:date="2021-11-03T14:54:00Z">
        <w:r w:rsidRPr="008041EC" w:rsidDel="00724E28">
          <w:rPr>
            <w:rFonts w:ascii="Times New Roman" w:eastAsiaTheme="minorEastAsia" w:hAnsi="Times New Roman" w:cs="Times New Roman"/>
            <w:sz w:val="26"/>
            <w:szCs w:val="26"/>
            <w:u w:val="single"/>
          </w:rPr>
          <w:delText>Outstanding Items</w:delText>
        </w:r>
      </w:del>
    </w:p>
    <w:p w14:paraId="25EAA0DF" w14:textId="4011B128" w:rsidR="005A3A5F" w:rsidDel="00724E28" w:rsidRDefault="005A3A5F" w:rsidP="005A3A5F">
      <w:pPr>
        <w:pStyle w:val="ListParagraph"/>
        <w:numPr>
          <w:ilvl w:val="0"/>
          <w:numId w:val="3"/>
        </w:numPr>
        <w:rPr>
          <w:del w:id="422" w:author="Drouven, Markus G." w:date="2021-11-03T14:54:00Z"/>
          <w:rFonts w:ascii="Times New Roman" w:eastAsiaTheme="minorEastAsia" w:hAnsi="Times New Roman" w:cs="Times New Roman"/>
          <w:strike/>
          <w:sz w:val="26"/>
          <w:szCs w:val="26"/>
        </w:rPr>
      </w:pPr>
      <w:del w:id="423" w:author="Drouven, Markus G." w:date="2021-11-03T14:54:00Z">
        <w:r w:rsidRPr="008041EC" w:rsidDel="00724E28">
          <w:rPr>
            <w:rFonts w:ascii="Times New Roman" w:eastAsiaTheme="minorEastAsia" w:hAnsi="Times New Roman" w:cs="Times New Roman"/>
            <w:strike/>
            <w:sz w:val="26"/>
            <w:szCs w:val="26"/>
          </w:rPr>
          <w:delText>Introduce slack variables where necessary or useful (especially: offloading/processing capacity constraints)</w:delText>
        </w:r>
        <w:r w:rsidR="00D0749D" w:rsidRPr="008041EC" w:rsidDel="00724E28">
          <w:rPr>
            <w:rFonts w:ascii="Times New Roman" w:eastAsiaTheme="minorEastAsia" w:hAnsi="Times New Roman" w:cs="Times New Roman"/>
            <w:strike/>
            <w:sz w:val="26"/>
            <w:szCs w:val="26"/>
          </w:rPr>
          <w:delText xml:space="preserve"> </w:delText>
        </w:r>
      </w:del>
    </w:p>
    <w:p w14:paraId="343D9752" w14:textId="01C624A0" w:rsidR="00021B8B" w:rsidDel="00724E28" w:rsidRDefault="00021B8B" w:rsidP="00021B8B">
      <w:pPr>
        <w:rPr>
          <w:del w:id="424" w:author="Drouven, Markus G." w:date="2021-11-03T14:54:00Z"/>
          <w:rFonts w:ascii="Times New Roman" w:eastAsiaTheme="minorEastAsia" w:hAnsi="Times New Roman" w:cs="Times New Roman"/>
          <w:strike/>
          <w:sz w:val="26"/>
          <w:szCs w:val="26"/>
        </w:rPr>
      </w:pPr>
    </w:p>
    <w:p w14:paraId="71E130A5" w14:textId="334A3D2A" w:rsidR="00021B8B" w:rsidRDefault="00021B8B" w:rsidP="00021B8B">
      <w:pPr>
        <w:rPr>
          <w:rFonts w:ascii="Times New Roman" w:hAnsi="Times New Roman" w:cs="Times New Roman"/>
          <w:bCs/>
          <w:sz w:val="26"/>
          <w:szCs w:val="26"/>
          <w:u w:val="single"/>
        </w:rPr>
      </w:pPr>
      <w:r>
        <w:rPr>
          <w:rFonts w:ascii="Times New Roman" w:hAnsi="Times New Roman" w:cs="Times New Roman"/>
          <w:bCs/>
          <w:sz w:val="26"/>
          <w:szCs w:val="26"/>
          <w:u w:val="single"/>
        </w:rPr>
        <w:lastRenderedPageBreak/>
        <w:t>Terminology</w:t>
      </w:r>
    </w:p>
    <w:p w14:paraId="3B1DC962" w14:textId="30E72F5D" w:rsidR="003E5E53" w:rsidRPr="003E5E53" w:rsidRDefault="003E5E53">
      <w:pPr>
        <w:rPr>
          <w:ins w:id="425" w:author="Melody Shellman" w:date="2021-10-21T09:32:00Z"/>
          <w:rFonts w:ascii="Times New Roman" w:hAnsi="Times New Roman" w:cs="Times New Roman"/>
          <w:b/>
          <w:bCs/>
          <w:sz w:val="26"/>
          <w:szCs w:val="26"/>
        </w:rPr>
        <w:pPrChange w:id="426" w:author="Melody Shellman" w:date="2021-10-21T09:32:00Z">
          <w:pPr>
            <w:pStyle w:val="CommentText"/>
          </w:pPr>
        </w:pPrChange>
      </w:pPr>
      <w:ins w:id="427" w:author="Melody Shellman" w:date="2021-10-21T09:32:00Z">
        <w:r>
          <w:rPr>
            <w:rFonts w:ascii="Times New Roman" w:hAnsi="Times New Roman" w:cs="Times New Roman"/>
            <w:b/>
            <w:sz w:val="26"/>
            <w:szCs w:val="26"/>
          </w:rPr>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ins>
      <w:ins w:id="428" w:author="Melody Shellman" w:date="2021-10-21T09:33:00Z">
        <w:r>
          <w:rPr>
            <w:rFonts w:ascii="Times New Roman" w:hAnsi="Times New Roman" w:cs="Times New Roman"/>
            <w:bCs/>
            <w:sz w:val="26"/>
            <w:szCs w:val="26"/>
          </w:rPr>
          <w:t xml:space="preserve">the reuse of water at </w:t>
        </w:r>
      </w:ins>
      <w:ins w:id="429" w:author="Melody Shellman" w:date="2021-10-21T09:32:00Z">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ins>
    </w:p>
    <w:p w14:paraId="3CA5D493" w14:textId="4E807CE2" w:rsidR="00E20EC6" w:rsidRDefault="00E20EC6" w:rsidP="00E20EC6">
      <w:pPr>
        <w:pStyle w:val="CommentText"/>
        <w:rPr>
          <w:ins w:id="430" w:author="Melody Shellman" w:date="2021-10-21T09:32:00Z"/>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ins w:id="431" w:author="Melody Shellman" w:date="2021-10-21T09:35:00Z">
        <w:r w:rsidR="00EF55BA">
          <w:rPr>
            <w:rFonts w:ascii="Times New Roman" w:hAnsi="Times New Roman" w:cs="Times New Roman"/>
            <w:bCs/>
            <w:sz w:val="26"/>
            <w:szCs w:val="26"/>
          </w:rPr>
          <w:t>D</w:t>
        </w:r>
      </w:ins>
      <w:del w:id="432" w:author="Melody Shellman" w:date="2021-10-21T09:35:00Z">
        <w:r w:rsidRPr="00CE5E0B" w:rsidDel="00EF55BA">
          <w:rPr>
            <w:rFonts w:ascii="Times New Roman" w:hAnsi="Times New Roman" w:cs="Times New Roman"/>
            <w:bCs/>
            <w:sz w:val="26"/>
            <w:szCs w:val="26"/>
          </w:rPr>
          <w:delText>Completions demand</w:delText>
        </w:r>
        <w:r w:rsidDel="00EF55BA">
          <w:rPr>
            <w:rFonts w:ascii="Times New Roman" w:hAnsi="Times New Roman" w:cs="Times New Roman"/>
            <w:bCs/>
            <w:sz w:val="26"/>
            <w:szCs w:val="26"/>
          </w:rPr>
          <w:delText xml:space="preserve"> is water d</w:delText>
        </w:r>
      </w:del>
      <w:r>
        <w:rPr>
          <w:rFonts w:ascii="Times New Roman" w:hAnsi="Times New Roman" w:cs="Times New Roman"/>
          <w:bCs/>
          <w:sz w:val="26"/>
          <w:szCs w:val="26"/>
        </w:rPr>
        <w:t xml:space="preserve">emand set by </w:t>
      </w:r>
      <w:del w:id="433" w:author="Drouven, Markus G." w:date="2021-11-03T14:52:00Z">
        <w:r w:rsidDel="007318FF">
          <w:rPr>
            <w:rFonts w:ascii="Times New Roman" w:hAnsi="Times New Roman" w:cs="Times New Roman"/>
            <w:bCs/>
            <w:sz w:val="26"/>
            <w:szCs w:val="26"/>
          </w:rPr>
          <w:delText>completion</w:delText>
        </w:r>
      </w:del>
      <w:ins w:id="434" w:author="Drouven, Markus G." w:date="2021-11-03T14:52:00Z">
        <w:r w:rsidR="007318FF">
          <w:rPr>
            <w:rFonts w:ascii="Times New Roman" w:hAnsi="Times New Roman" w:cs="Times New Roman"/>
            <w:bCs/>
            <w:sz w:val="26"/>
            <w:szCs w:val="26"/>
          </w:rPr>
          <w:t>completions</w:t>
        </w:r>
      </w:ins>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6C0BAE5E" w:rsidR="003E5E53" w:rsidRDefault="003E5E53" w:rsidP="003E5E53">
      <w:pPr>
        <w:rPr>
          <w:ins w:id="435" w:author="Melody Shellman" w:date="2021-10-21T09:32:00Z"/>
          <w:rFonts w:ascii="Times New Roman" w:hAnsi="Times New Roman" w:cs="Times New Roman"/>
          <w:bCs/>
          <w:sz w:val="26"/>
          <w:szCs w:val="26"/>
        </w:rPr>
      </w:pPr>
      <w:ins w:id="436" w:author="Melody Shellman" w:date="2021-10-21T09:32:00Z">
        <w:r>
          <w:rPr>
            <w:rFonts w:ascii="Times New Roman" w:hAnsi="Times New Roman" w:cs="Times New Roman"/>
            <w:b/>
            <w:bCs/>
            <w:sz w:val="26"/>
            <w:szCs w:val="26"/>
          </w:rPr>
          <w:t xml:space="preserve">Completions Reuse Water: </w:t>
        </w:r>
      </w:ins>
      <w:ins w:id="437" w:author="Melody Shellman" w:date="2021-10-21T09:35:00Z">
        <w:r w:rsidR="00EF55BA">
          <w:rPr>
            <w:rFonts w:ascii="Times New Roman" w:hAnsi="Times New Roman" w:cs="Times New Roman"/>
            <w:sz w:val="26"/>
            <w:szCs w:val="26"/>
          </w:rPr>
          <w:t>W</w:t>
        </w:r>
      </w:ins>
      <w:ins w:id="438" w:author="Melody Shellman" w:date="2021-10-21T09:32:00Z">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del w:id="439" w:author="Drouven, Markus G." w:date="2021-11-03T14:52:00Z">
          <w:r w:rsidRPr="00021B8B" w:rsidDel="007318FF">
            <w:rPr>
              <w:rFonts w:ascii="Times New Roman" w:hAnsi="Times New Roman" w:cs="Times New Roman"/>
              <w:sz w:val="26"/>
              <w:szCs w:val="26"/>
            </w:rPr>
            <w:delText>completion</w:delText>
          </w:r>
        </w:del>
      </w:ins>
      <w:ins w:id="440" w:author="Drouven, Markus G." w:date="2021-11-03T14:52:00Z">
        <w:r w:rsidR="007318FF">
          <w:rPr>
            <w:rFonts w:ascii="Times New Roman" w:hAnsi="Times New Roman" w:cs="Times New Roman"/>
            <w:sz w:val="26"/>
            <w:szCs w:val="26"/>
          </w:rPr>
          <w:t>completions</w:t>
        </w:r>
      </w:ins>
      <w:ins w:id="441" w:author="Melody Shellman" w:date="2021-10-21T09:32:00Z">
        <w:r w:rsidRPr="00021B8B">
          <w:rPr>
            <w:rFonts w:ascii="Times New Roman" w:hAnsi="Times New Roman" w:cs="Times New Roman"/>
            <w:sz w:val="26"/>
            <w:szCs w:val="26"/>
          </w:rPr>
          <w:t xml:space="preserve"> site</w:t>
        </w:r>
      </w:ins>
      <w:ins w:id="442" w:author="Melody Shellman" w:date="2021-10-21T09:34:00Z">
        <w:r>
          <w:rPr>
            <w:rFonts w:ascii="Times New Roman" w:hAnsi="Times New Roman" w:cs="Times New Roman"/>
            <w:sz w:val="26"/>
            <w:szCs w:val="26"/>
          </w:rPr>
          <w:t>. This does not include</w:t>
        </w:r>
      </w:ins>
      <w:ins w:id="443" w:author="Melody Shellman" w:date="2021-10-21T09:32:00Z">
        <w:r w:rsidRPr="00021B8B">
          <w:rPr>
            <w:rFonts w:ascii="Times New Roman" w:hAnsi="Times New Roman" w:cs="Times New Roman"/>
            <w:sz w:val="26"/>
            <w:szCs w:val="26"/>
          </w:rPr>
          <w:t xml:space="preserve"> freshwater</w:t>
        </w:r>
      </w:ins>
      <w:ins w:id="444" w:author="Melody Shellman" w:date="2021-10-21T09:34:00Z">
        <w:r>
          <w:rPr>
            <w:rFonts w:ascii="Times New Roman" w:hAnsi="Times New Roman" w:cs="Times New Roman"/>
            <w:sz w:val="26"/>
            <w:szCs w:val="26"/>
          </w:rPr>
          <w:t xml:space="preserve"> or </w:t>
        </w:r>
      </w:ins>
      <w:ins w:id="445" w:author="Melody Shellman" w:date="2021-10-21T09:32:00Z">
        <w:r>
          <w:rPr>
            <w:rFonts w:ascii="Times New Roman" w:hAnsi="Times New Roman" w:cs="Times New Roman"/>
            <w:sz w:val="26"/>
            <w:szCs w:val="26"/>
          </w:rPr>
          <w:t xml:space="preserve">water for beneficial reuse. </w:t>
        </w:r>
      </w:ins>
    </w:p>
    <w:p w14:paraId="4CE28755" w14:textId="2977C07B" w:rsidR="003E5E53" w:rsidDel="00724E28" w:rsidRDefault="003E5E53" w:rsidP="00E20EC6">
      <w:pPr>
        <w:pStyle w:val="CommentText"/>
        <w:rPr>
          <w:del w:id="446" w:author="Drouven, Markus G." w:date="2021-11-03T14:54:00Z"/>
          <w:rFonts w:ascii="Times New Roman" w:hAnsi="Times New Roman" w:cs="Times New Roman"/>
          <w:bCs/>
          <w:sz w:val="26"/>
          <w:szCs w:val="26"/>
        </w:rPr>
      </w:pP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01CB615B" w14:textId="7E8C59B2" w:rsidR="00A8577B" w:rsidDel="003E5E53" w:rsidRDefault="00021B8B" w:rsidP="00021B8B">
      <w:pPr>
        <w:rPr>
          <w:del w:id="447" w:author="Melody Shellman" w:date="2021-10-21T09:32:00Z"/>
          <w:rFonts w:ascii="Times New Roman" w:hAnsi="Times New Roman" w:cs="Times New Roman"/>
          <w:b/>
          <w:bCs/>
          <w:sz w:val="26"/>
          <w:szCs w:val="26"/>
        </w:rPr>
      </w:pPr>
      <w:del w:id="448" w:author="Melody Shellman" w:date="2021-10-21T09:32:00Z">
        <w:r w:rsidRPr="00021B8B" w:rsidDel="003E5E53">
          <w:rPr>
            <w:rFonts w:ascii="Times New Roman" w:hAnsi="Times New Roman" w:cs="Times New Roman"/>
            <w:b/>
            <w:sz w:val="26"/>
            <w:szCs w:val="26"/>
          </w:rPr>
          <w:delText>Reuse</w:delText>
        </w:r>
        <w:r w:rsidR="00A123F3" w:rsidDel="003E5E53">
          <w:rPr>
            <w:rFonts w:ascii="Times New Roman" w:hAnsi="Times New Roman" w:cs="Times New Roman"/>
            <w:b/>
            <w:sz w:val="26"/>
            <w:szCs w:val="26"/>
          </w:rPr>
          <w:delText xml:space="preserve"> Options</w:delText>
        </w:r>
        <w:r w:rsidRPr="00021B8B" w:rsidDel="003E5E53">
          <w:rPr>
            <w:rFonts w:ascii="Times New Roman" w:hAnsi="Times New Roman" w:cs="Times New Roman"/>
            <w:b/>
            <w:sz w:val="26"/>
            <w:szCs w:val="26"/>
          </w:rPr>
          <w:delText>:</w:delText>
        </w:r>
        <w:r w:rsidDel="003E5E53">
          <w:rPr>
            <w:rFonts w:ascii="Times New Roman" w:hAnsi="Times New Roman" w:cs="Times New Roman"/>
            <w:bCs/>
            <w:sz w:val="26"/>
            <w:szCs w:val="26"/>
          </w:rPr>
          <w:delText xml:space="preserve"> </w:delText>
        </w:r>
        <w:r w:rsidR="00BD3B34" w:rsidDel="003E5E53">
          <w:rPr>
            <w:rFonts w:ascii="Times New Roman" w:hAnsi="Times New Roman" w:cs="Times New Roman"/>
            <w:bCs/>
            <w:sz w:val="26"/>
            <w:szCs w:val="26"/>
          </w:rPr>
          <w:delText>This term refers to</w:delText>
        </w:r>
        <w:r w:rsidRPr="00021B8B" w:rsidDel="003E5E53">
          <w:rPr>
            <w:rFonts w:ascii="Times New Roman" w:hAnsi="Times New Roman" w:cs="Times New Roman"/>
            <w:bCs/>
            <w:sz w:val="26"/>
            <w:szCs w:val="26"/>
          </w:rPr>
          <w:delText xml:space="preserve"> “beneficial reuse” of produced water. These can be mining facilities, farms, etc.</w:delText>
        </w:r>
        <w:r w:rsidRPr="00021B8B" w:rsidDel="003E5E53">
          <w:rPr>
            <w:rFonts w:ascii="Times New Roman" w:hAnsi="Times New Roman" w:cs="Times New Roman"/>
            <w:b/>
            <w:bCs/>
            <w:sz w:val="26"/>
            <w:szCs w:val="26"/>
          </w:rPr>
          <w:tab/>
        </w:r>
      </w:del>
    </w:p>
    <w:p w14:paraId="67141C81" w14:textId="48C4A1B4" w:rsidR="00021B8B" w:rsidDel="003E5E53" w:rsidRDefault="00A8577B" w:rsidP="00021B8B">
      <w:pPr>
        <w:rPr>
          <w:del w:id="449" w:author="Melody Shellman" w:date="2021-10-21T09:32:00Z"/>
          <w:rFonts w:ascii="Times New Roman" w:hAnsi="Times New Roman" w:cs="Times New Roman"/>
          <w:bCs/>
          <w:sz w:val="26"/>
          <w:szCs w:val="26"/>
        </w:rPr>
      </w:pPr>
      <w:del w:id="450" w:author="Melody Shellman" w:date="2021-10-21T09:32:00Z">
        <w:r w:rsidDel="003E5E53">
          <w:rPr>
            <w:rFonts w:ascii="Times New Roman" w:hAnsi="Times New Roman" w:cs="Times New Roman"/>
            <w:b/>
            <w:bCs/>
            <w:sz w:val="26"/>
            <w:szCs w:val="26"/>
          </w:rPr>
          <w:delText xml:space="preserve">Reused Water: </w:delText>
        </w:r>
        <w:r w:rsidR="00CE5E0B" w:rsidRPr="00CE5E0B" w:rsidDel="003E5E53">
          <w:rPr>
            <w:rFonts w:ascii="Times New Roman" w:hAnsi="Times New Roman" w:cs="Times New Roman"/>
            <w:sz w:val="26"/>
            <w:szCs w:val="26"/>
          </w:rPr>
          <w:delText xml:space="preserve">In this model, </w:delText>
        </w:r>
        <w:r w:rsidR="00CE5E0B" w:rsidDel="003E5E53">
          <w:rPr>
            <w:rFonts w:ascii="Times New Roman" w:hAnsi="Times New Roman" w:cs="Times New Roman"/>
            <w:sz w:val="26"/>
            <w:szCs w:val="26"/>
          </w:rPr>
          <w:delText>r</w:delText>
        </w:r>
        <w:r w:rsidR="00021B8B" w:rsidRPr="00021B8B" w:rsidDel="003E5E53">
          <w:rPr>
            <w:rFonts w:ascii="Times New Roman" w:hAnsi="Times New Roman" w:cs="Times New Roman"/>
            <w:sz w:val="26"/>
            <w:szCs w:val="26"/>
          </w:rPr>
          <w:delText xml:space="preserve">eused water is water </w:delText>
        </w:r>
        <w:r w:rsidR="00D33128" w:rsidDel="003E5E53">
          <w:rPr>
            <w:rFonts w:ascii="Times New Roman" w:hAnsi="Times New Roman" w:cs="Times New Roman"/>
            <w:sz w:val="26"/>
            <w:szCs w:val="26"/>
          </w:rPr>
          <w:delText>that meets demand at</w:delText>
        </w:r>
        <w:r w:rsidR="00021B8B" w:rsidRPr="00021B8B" w:rsidDel="003E5E53">
          <w:rPr>
            <w:rFonts w:ascii="Times New Roman" w:hAnsi="Times New Roman" w:cs="Times New Roman"/>
            <w:sz w:val="26"/>
            <w:szCs w:val="26"/>
          </w:rPr>
          <w:delText xml:space="preserve"> </w:delText>
        </w:r>
        <w:r w:rsidR="00CE5E0B" w:rsidDel="003E5E53">
          <w:rPr>
            <w:rFonts w:ascii="Times New Roman" w:hAnsi="Times New Roman" w:cs="Times New Roman"/>
            <w:sz w:val="26"/>
            <w:szCs w:val="26"/>
          </w:rPr>
          <w:delText>a</w:delText>
        </w:r>
        <w:r w:rsidR="00021B8B" w:rsidRPr="00021B8B" w:rsidDel="003E5E53">
          <w:rPr>
            <w:rFonts w:ascii="Times New Roman" w:hAnsi="Times New Roman" w:cs="Times New Roman"/>
            <w:sz w:val="26"/>
            <w:szCs w:val="26"/>
          </w:rPr>
          <w:delText xml:space="preserve"> completion site, excluding freshwater</w:delText>
        </w:r>
        <w:r w:rsidR="000D6347" w:rsidDel="003E5E53">
          <w:rPr>
            <w:rFonts w:ascii="Times New Roman" w:hAnsi="Times New Roman" w:cs="Times New Roman"/>
            <w:sz w:val="26"/>
            <w:szCs w:val="26"/>
          </w:rPr>
          <w:delText xml:space="preserve">. </w:delText>
        </w:r>
      </w:del>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45BC15C9"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time period.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ins w:id="451" w:author="Melody Shellman" w:date="2021-10-21T09:37:00Z">
        <w:r w:rsidR="00EF55BA">
          <w:rPr>
            <w:rFonts w:ascii="Times New Roman" w:hAnsi="Times New Roman" w:cs="Times New Roman"/>
            <w:bCs/>
            <w:sz w:val="26"/>
            <w:szCs w:val="26"/>
          </w:rPr>
          <w:t xml:space="preserve">likely </w:t>
        </w:r>
      </w:ins>
      <w:del w:id="452" w:author="Melody Shellman" w:date="2021-10-21T09:37:00Z">
        <w:r w:rsidR="00692A84" w:rsidRPr="00692A84" w:rsidDel="00EF55BA">
          <w:rPr>
            <w:rFonts w:ascii="Times New Roman" w:hAnsi="Times New Roman" w:cs="Times New Roman"/>
            <w:bCs/>
            <w:sz w:val="26"/>
            <w:szCs w:val="26"/>
          </w:rPr>
          <w:delText xml:space="preserve">all </w:delText>
        </w:r>
      </w:del>
      <w:r w:rsidR="00692A84" w:rsidRPr="00692A84">
        <w:rPr>
          <w:rFonts w:ascii="Times New Roman" w:hAnsi="Times New Roman" w:cs="Times New Roman"/>
          <w:bCs/>
          <w:sz w:val="26"/>
          <w:szCs w:val="26"/>
        </w:rPr>
        <w:t xml:space="preserve">be depleted in the last time period.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Melody Shellman" w:date="2021-11-12T15: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84" w:author="Nienke Wagenaar" w:date="2021-11-11T18: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86" w:author="Nienke Wagenaar" w:date="2021-11-11T19: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150" w:author="Melody Shellman" w:date="2021-11-12T15: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168" w:author="Melody Shellman" w:date="2021-11-12T15: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171" w:author="Melody Shellman" w:date="2021-11-12T15:30:00Z" w:initials="MS">
    <w:p w14:paraId="70DCE298" w14:textId="7EE2C92A" w:rsidR="0060104F" w:rsidRDefault="0060104F">
      <w:pPr>
        <w:pStyle w:val="CommentText"/>
      </w:pPr>
      <w:r>
        <w:rPr>
          <w:rStyle w:val="CommentReference"/>
        </w:rPr>
        <w:annotationRef/>
      </w:r>
      <w:r>
        <w:t>Added RSA</w:t>
      </w:r>
      <w:r w:rsidR="0009761B">
        <w:t>, added to code</w:t>
      </w:r>
    </w:p>
  </w:comment>
  <w:comment w:id="189" w:author="Melody Shellman" w:date="2021-11-12T15: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201" w:author="Melody Shellman" w:date="2021-11-15T10: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216" w:author="Melody Shellman" w:date="2021-11-12T15:35:00Z" w:initials="MS">
    <w:p w14:paraId="06E97233" w14:textId="130EAC2E" w:rsidR="00C56D6C" w:rsidRDefault="00C56D6C">
      <w:pPr>
        <w:pStyle w:val="CommentText"/>
      </w:pPr>
      <w:r>
        <w:rPr>
          <w:rStyle w:val="CommentReference"/>
        </w:rPr>
        <w:annotationRef/>
      </w:r>
      <w:r>
        <w:t>Added RSA</w:t>
      </w:r>
      <w:r w:rsidR="00136AA3">
        <w:t>, updated code</w:t>
      </w:r>
    </w:p>
  </w:comment>
  <w:comment w:id="240" w:author="Melody Shellman" w:date="2021-11-15T10:52:00Z" w:initials="MS">
    <w:p w14:paraId="0D24E65C" w14:textId="4CD6A41D" w:rsidR="00136AA3" w:rsidRDefault="00136AA3">
      <w:pPr>
        <w:pStyle w:val="CommentText"/>
      </w:pPr>
      <w:r>
        <w:rPr>
          <w:rStyle w:val="CommentReference"/>
        </w:rPr>
        <w:annotationRef/>
      </w:r>
      <w:r>
        <w:t>SCA already included</w:t>
      </w:r>
      <w:r w:rsidR="00F27EEA">
        <w:t>, code too</w:t>
      </w:r>
    </w:p>
  </w:comment>
  <w:comment w:id="254" w:author="Melody Shellman" w:date="2021-11-15T10:53:00Z" w:initials="MS">
    <w:p w14:paraId="340AA49C" w14:textId="46B3C31D" w:rsidR="00F27EEA" w:rsidRDefault="00F27EEA">
      <w:pPr>
        <w:pStyle w:val="CommentText"/>
      </w:pPr>
      <w:r>
        <w:rPr>
          <w:rStyle w:val="CommentReference"/>
        </w:rPr>
        <w:annotationRef/>
      </w:r>
      <w:r>
        <w:t>SCA already included, code too</w:t>
      </w:r>
    </w:p>
  </w:comment>
  <w:comment w:id="265" w:author="Andres Joaquin Calderon" w:date="2021-10-20T11:42:00Z" w:initials="AJC">
    <w:p w14:paraId="1C7EF223" w14:textId="6CD0D986" w:rsidR="00940A60" w:rsidRDefault="00940A60">
      <w:pPr>
        <w:pStyle w:val="CommentText"/>
      </w:pPr>
      <w:r>
        <w:rPr>
          <w:rStyle w:val="CommentReference"/>
        </w:rPr>
        <w:annotationRef/>
      </w:r>
      <w:r>
        <w:t>Should we include here beneficial reuse too?</w:t>
      </w:r>
    </w:p>
  </w:comment>
  <w:comment w:id="267" w:author="Melody Shellman" w:date="2021-11-15T10:53:00Z" w:initials="MS">
    <w:p w14:paraId="7205FAF7" w14:textId="2763F7AE" w:rsidR="00114641" w:rsidRDefault="00114641">
      <w:pPr>
        <w:pStyle w:val="CommentText"/>
      </w:pPr>
      <w:r>
        <w:rPr>
          <w:rStyle w:val="CommentReference"/>
        </w:rPr>
        <w:annotationRef/>
      </w:r>
      <w:r>
        <w:t>Add RSA</w:t>
      </w:r>
      <w:r w:rsidR="00527B5F">
        <w:t>, added in code</w:t>
      </w:r>
    </w:p>
  </w:comment>
  <w:comment w:id="298" w:author="Melody Shellman" w:date="2021-09-22T14: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documentation  here.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388" w:author="Melody Shellman" w:date="2021-09-22T11: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1"/>
  <w15:commentEx w15:paraId="7205FAF7" w15:done="0"/>
  <w15:commentEx w15:paraId="05ACDAA5" w15:done="1"/>
  <w15:commentEx w15:paraId="6B2A3F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AD18" w14:textId="77777777" w:rsidR="005A68E9" w:rsidRDefault="005A68E9" w:rsidP="00824992">
      <w:pPr>
        <w:spacing w:after="0" w:line="240" w:lineRule="auto"/>
      </w:pPr>
      <w:r>
        <w:separator/>
      </w:r>
    </w:p>
  </w:endnote>
  <w:endnote w:type="continuationSeparator" w:id="0">
    <w:p w14:paraId="27EE330A" w14:textId="77777777" w:rsidR="005A68E9" w:rsidRDefault="005A68E9" w:rsidP="00824992">
      <w:pPr>
        <w:spacing w:after="0" w:line="240" w:lineRule="auto"/>
      </w:pPr>
      <w:r>
        <w:continuationSeparator/>
      </w:r>
    </w:p>
  </w:endnote>
  <w:endnote w:type="continuationNotice" w:id="1">
    <w:p w14:paraId="51FF01BA" w14:textId="77777777" w:rsidR="005A68E9" w:rsidRDefault="005A68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14182" w14:textId="77777777" w:rsidR="005A68E9" w:rsidRDefault="005A68E9" w:rsidP="00824992">
      <w:pPr>
        <w:spacing w:after="0" w:line="240" w:lineRule="auto"/>
      </w:pPr>
      <w:r>
        <w:separator/>
      </w:r>
    </w:p>
  </w:footnote>
  <w:footnote w:type="continuationSeparator" w:id="0">
    <w:p w14:paraId="1E78681C" w14:textId="77777777" w:rsidR="005A68E9" w:rsidRDefault="005A68E9" w:rsidP="00824992">
      <w:pPr>
        <w:spacing w:after="0" w:line="240" w:lineRule="auto"/>
      </w:pPr>
      <w:r>
        <w:continuationSeparator/>
      </w:r>
    </w:p>
  </w:footnote>
  <w:footnote w:type="continuationNotice" w:id="1">
    <w:p w14:paraId="5FDFB9B4" w14:textId="77777777" w:rsidR="005A68E9" w:rsidRDefault="005A68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ouven, Markus G.">
    <w15:presenceInfo w15:providerId="AD" w15:userId="S::Markus.Drouven@netl.doe.gov::42ca5490-31ba-40c7-a22e-006c1b182948"/>
  </w15:person>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200149"/>
    <w:rsid w:val="002065FF"/>
    <w:rsid w:val="00210CBC"/>
    <w:rsid w:val="00212CDE"/>
    <w:rsid w:val="00215611"/>
    <w:rsid w:val="00215B89"/>
    <w:rsid w:val="002205FD"/>
    <w:rsid w:val="00220B9F"/>
    <w:rsid w:val="002237C8"/>
    <w:rsid w:val="00225002"/>
    <w:rsid w:val="0023248C"/>
    <w:rsid w:val="00236ACD"/>
    <w:rsid w:val="00240DFB"/>
    <w:rsid w:val="00241AF8"/>
    <w:rsid w:val="00245D6A"/>
    <w:rsid w:val="00250EA5"/>
    <w:rsid w:val="00252E86"/>
    <w:rsid w:val="00261C10"/>
    <w:rsid w:val="00264B9A"/>
    <w:rsid w:val="00264FC2"/>
    <w:rsid w:val="00266A59"/>
    <w:rsid w:val="00272067"/>
    <w:rsid w:val="002724A3"/>
    <w:rsid w:val="00274557"/>
    <w:rsid w:val="00275E7F"/>
    <w:rsid w:val="00287366"/>
    <w:rsid w:val="00287711"/>
    <w:rsid w:val="0029066A"/>
    <w:rsid w:val="00296D43"/>
    <w:rsid w:val="002A11CB"/>
    <w:rsid w:val="002A3AC5"/>
    <w:rsid w:val="002A58F6"/>
    <w:rsid w:val="002B01B1"/>
    <w:rsid w:val="002B0268"/>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E19"/>
    <w:rsid w:val="004D2E48"/>
    <w:rsid w:val="004E0D94"/>
    <w:rsid w:val="004E7827"/>
    <w:rsid w:val="004F3ACA"/>
    <w:rsid w:val="004F42E7"/>
    <w:rsid w:val="0050417D"/>
    <w:rsid w:val="00506E10"/>
    <w:rsid w:val="00511935"/>
    <w:rsid w:val="005151BB"/>
    <w:rsid w:val="005156D6"/>
    <w:rsid w:val="005279A0"/>
    <w:rsid w:val="00527B5F"/>
    <w:rsid w:val="00527CAF"/>
    <w:rsid w:val="00533C71"/>
    <w:rsid w:val="00536339"/>
    <w:rsid w:val="00541ADE"/>
    <w:rsid w:val="00543629"/>
    <w:rsid w:val="00550CC0"/>
    <w:rsid w:val="00552FE6"/>
    <w:rsid w:val="00556C58"/>
    <w:rsid w:val="0056330C"/>
    <w:rsid w:val="005673F2"/>
    <w:rsid w:val="00570993"/>
    <w:rsid w:val="00571AB5"/>
    <w:rsid w:val="005726AE"/>
    <w:rsid w:val="00572D9F"/>
    <w:rsid w:val="00577BF1"/>
    <w:rsid w:val="00577C26"/>
    <w:rsid w:val="00583E7E"/>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DDE"/>
    <w:rsid w:val="00604C3C"/>
    <w:rsid w:val="006066B1"/>
    <w:rsid w:val="006067E8"/>
    <w:rsid w:val="00607E3C"/>
    <w:rsid w:val="00617163"/>
    <w:rsid w:val="00621C57"/>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6829"/>
    <w:rsid w:val="006927D1"/>
    <w:rsid w:val="00692A84"/>
    <w:rsid w:val="006A0DC6"/>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79AE"/>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6E7F"/>
    <w:rsid w:val="007D7DEB"/>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2ACF"/>
    <w:rsid w:val="008475D1"/>
    <w:rsid w:val="008509B8"/>
    <w:rsid w:val="00851E13"/>
    <w:rsid w:val="00852D42"/>
    <w:rsid w:val="00854DE0"/>
    <w:rsid w:val="0085671D"/>
    <w:rsid w:val="008700FE"/>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5319B"/>
    <w:rsid w:val="009568EB"/>
    <w:rsid w:val="00957CDF"/>
    <w:rsid w:val="00965BBD"/>
    <w:rsid w:val="00967812"/>
    <w:rsid w:val="00984C39"/>
    <w:rsid w:val="0098653F"/>
    <w:rsid w:val="009879DC"/>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796A"/>
    <w:rsid w:val="00B218A0"/>
    <w:rsid w:val="00B21A04"/>
    <w:rsid w:val="00B31B68"/>
    <w:rsid w:val="00B348FB"/>
    <w:rsid w:val="00B455A7"/>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DA9"/>
    <w:rsid w:val="00F4416E"/>
    <w:rsid w:val="00F5048B"/>
    <w:rsid w:val="00F57C02"/>
    <w:rsid w:val="00F77658"/>
    <w:rsid w:val="00F801D6"/>
    <w:rsid w:val="00F932A3"/>
    <w:rsid w:val="00F96F9A"/>
    <w:rsid w:val="00FA1BDB"/>
    <w:rsid w:val="00FA1EB2"/>
    <w:rsid w:val="00FA2B9B"/>
    <w:rsid w:val="00FA4441"/>
    <w:rsid w:val="00FA6CD7"/>
    <w:rsid w:val="00FB66BA"/>
    <w:rsid w:val="00FC5F9A"/>
    <w:rsid w:val="00FC66A2"/>
    <w:rsid w:val="00FD03AD"/>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1E41AD8B-7088-4C29-A371-C3CA6D2F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2.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4.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5784</Words>
  <Characters>32973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15</cp:revision>
  <dcterms:created xsi:type="dcterms:W3CDTF">2021-11-03T18:54:00Z</dcterms:created>
  <dcterms:modified xsi:type="dcterms:W3CDTF">2021-11-17T15:55:00Z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