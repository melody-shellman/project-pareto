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51DFD98C" w:rsidR="004B3664" w:rsidRPr="005A7F98" w:rsidRDefault="001B532D" w:rsidP="00266A59">
      <w:pPr>
        <w:jc w:val="center"/>
        <w:rPr>
          <w:rFonts w:ascii="Times New Roman" w:hAnsi="Times New Roman" w:cs="Times New Roman"/>
          <w:bCs/>
          <w:sz w:val="26"/>
          <w:szCs w:val="26"/>
        </w:rPr>
      </w:pPr>
      <w:r w:rsidRPr="005A7F98">
        <w:rPr>
          <w:rFonts w:ascii="Times New Roman" w:hAnsi="Times New Roman" w:cs="Times New Roman"/>
          <w:b/>
          <w:bCs/>
          <w:sz w:val="26"/>
          <w:szCs w:val="26"/>
        </w:rPr>
        <w:t>Operational</w:t>
      </w:r>
      <w:r w:rsidR="00B73BD2" w:rsidRPr="005A7F98">
        <w:rPr>
          <w:rFonts w:ascii="Times New Roman" w:hAnsi="Times New Roman" w:cs="Times New Roman"/>
          <w:b/>
          <w:bCs/>
          <w:sz w:val="26"/>
          <w:szCs w:val="26"/>
        </w:rPr>
        <w:t xml:space="preserve"> </w:t>
      </w:r>
      <w:r w:rsidR="00266A59" w:rsidRPr="005A7F98">
        <w:rPr>
          <w:rFonts w:ascii="Times New Roman" w:hAnsi="Times New Roman" w:cs="Times New Roman"/>
          <w:b/>
          <w:bCs/>
          <w:sz w:val="26"/>
          <w:szCs w:val="26"/>
        </w:rPr>
        <w:t>Produced Water Management Optimization</w:t>
      </w:r>
      <w:r w:rsidR="00850038">
        <w:rPr>
          <w:rFonts w:ascii="Times New Roman" w:hAnsi="Times New Roman" w:cs="Times New Roman"/>
          <w:b/>
          <w:bCs/>
          <w:sz w:val="26"/>
          <w:szCs w:val="26"/>
        </w:rPr>
        <w:t xml:space="preserve"> Model</w:t>
      </w:r>
    </w:p>
    <w:p w14:paraId="05D35FC7" w14:textId="00726B78" w:rsidR="00266A59" w:rsidRPr="005A7F98" w:rsidRDefault="00850038" w:rsidP="00266A59">
      <w:pPr>
        <w:jc w:val="center"/>
        <w:rPr>
          <w:rFonts w:ascii="Times New Roman" w:hAnsi="Times New Roman" w:cs="Times New Roman"/>
          <w:bCs/>
          <w:sz w:val="26"/>
          <w:szCs w:val="26"/>
        </w:rPr>
      </w:pPr>
      <w:r>
        <w:rPr>
          <w:rFonts w:ascii="Times New Roman" w:hAnsi="Times New Roman" w:cs="Times New Roman"/>
          <w:bCs/>
          <w:sz w:val="26"/>
          <w:szCs w:val="26"/>
        </w:rPr>
        <w:t xml:space="preserve">November </w:t>
      </w:r>
      <w:r w:rsidR="00266A59" w:rsidRPr="005A7F98">
        <w:rPr>
          <w:rFonts w:ascii="Times New Roman" w:hAnsi="Times New Roman" w:cs="Times New Roman"/>
          <w:bCs/>
          <w:sz w:val="26"/>
          <w:szCs w:val="26"/>
        </w:rPr>
        <w:t>2021</w:t>
      </w:r>
    </w:p>
    <w:p w14:paraId="3DA92397" w14:textId="7E5B5D8A" w:rsidR="00266A59" w:rsidRPr="005A7F98" w:rsidRDefault="00266A59" w:rsidP="00266A59">
      <w:pPr>
        <w:rPr>
          <w:rFonts w:ascii="Times New Roman" w:hAnsi="Times New Roman" w:cs="Times New Roman"/>
          <w:bCs/>
          <w:sz w:val="26"/>
          <w:szCs w:val="26"/>
        </w:rPr>
      </w:pPr>
      <w:r w:rsidRPr="005A7F98">
        <w:rPr>
          <w:rFonts w:ascii="Times New Roman" w:hAnsi="Times New Roman" w:cs="Times New Roman"/>
          <w:bCs/>
          <w:sz w:val="26"/>
          <w:szCs w:val="26"/>
          <w:u w:val="single"/>
        </w:rPr>
        <w:t>Mathematical Notation</w:t>
      </w:r>
    </w:p>
    <w:p w14:paraId="12206834" w14:textId="5F0A81B1" w:rsidR="00266A59" w:rsidRPr="005A7F98" w:rsidRDefault="00266A59" w:rsidP="00266A59">
      <w:pPr>
        <w:rPr>
          <w:rFonts w:ascii="Times New Roman" w:hAnsi="Times New Roman" w:cs="Times New Roman"/>
          <w:sz w:val="26"/>
          <w:szCs w:val="26"/>
        </w:rPr>
      </w:pPr>
      <w:r w:rsidRPr="005A7F98">
        <w:rPr>
          <w:rFonts w:ascii="Times New Roman" w:hAnsi="Times New Roman" w:cs="Times New Roman"/>
          <w:b/>
          <w:sz w:val="26"/>
          <w:szCs w:val="26"/>
        </w:rPr>
        <w:t>Sets</w:t>
      </w:r>
    </w:p>
    <w:p w14:paraId="311E4010" w14:textId="2506EB1B"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t∈T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Time periods (i.e. </w:t>
      </w:r>
      <w:r w:rsidR="006B3C3A" w:rsidRPr="005A7F98">
        <w:rPr>
          <w:rFonts w:ascii="Times New Roman" w:eastAsiaTheme="minorEastAsia" w:hAnsi="Times New Roman" w:cs="Times New Roman"/>
          <w:sz w:val="26"/>
          <w:szCs w:val="26"/>
        </w:rPr>
        <w:t>days</w:t>
      </w:r>
      <w:r w:rsidRPr="005A7F98">
        <w:rPr>
          <w:rFonts w:ascii="Times New Roman" w:eastAsiaTheme="minorEastAsia" w:hAnsi="Times New Roman" w:cs="Times New Roman"/>
          <w:sz w:val="26"/>
          <w:szCs w:val="26"/>
        </w:rPr>
        <w:t>)</w:t>
      </w:r>
    </w:p>
    <w:p w14:paraId="4A330CC9" w14:textId="5D2D61C5"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Well pads </w:t>
      </w:r>
    </w:p>
    <w:p w14:paraId="4B9CB62B" w14:textId="3022E6B4"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Production pads (subset of well pads </w:t>
      </w:r>
      <m:oMath>
        <m:r>
          <w:rPr>
            <w:rFonts w:ascii="Cambria Math" w:hAnsi="Cambria Math"/>
            <w:color w:val="0070C0"/>
            <w:sz w:val="26"/>
            <w:szCs w:val="26"/>
          </w:rPr>
          <m:t>P</m:t>
        </m:r>
      </m:oMath>
      <w:r w:rsidRPr="005A7F98">
        <w:rPr>
          <w:rFonts w:ascii="Times New Roman" w:eastAsiaTheme="minorEastAsia" w:hAnsi="Times New Roman" w:cs="Times New Roman"/>
          <w:sz w:val="26"/>
          <w:szCs w:val="26"/>
        </w:rPr>
        <w:t>)</w:t>
      </w:r>
    </w:p>
    <w:p w14:paraId="4FD97D42" w14:textId="458CFD82" w:rsidR="00266A59"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p∈CP</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pads (subset of well pads </w:t>
      </w:r>
      <m:oMath>
        <m:r>
          <w:rPr>
            <w:rFonts w:ascii="Cambria Math" w:hAnsi="Cambria Math"/>
            <w:color w:val="0070C0"/>
            <w:sz w:val="26"/>
            <w:szCs w:val="26"/>
          </w:rPr>
          <m:t>P</m:t>
        </m:r>
      </m:oMath>
      <w:r w:rsidRPr="005A7F98">
        <w:rPr>
          <w:rFonts w:ascii="Times New Roman" w:eastAsiaTheme="minorEastAsia" w:hAnsi="Times New Roman" w:cs="Times New Roman"/>
          <w:sz w:val="26"/>
          <w:szCs w:val="26"/>
        </w:rPr>
        <w:t>)</w:t>
      </w:r>
    </w:p>
    <w:p w14:paraId="7B2EDE1F" w14:textId="376C02C1"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f∈F</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 sources</w:t>
      </w:r>
    </w:p>
    <w:p w14:paraId="4C688FEF" w14:textId="50201E15"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k∈K</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Disposal sites</w:t>
      </w:r>
    </w:p>
    <w:p w14:paraId="072B0513" w14:textId="52A73AD6"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s∈S</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 sites</w:t>
      </w:r>
    </w:p>
    <w:p w14:paraId="46808E49" w14:textId="3CA56EEE"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r∈R</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Treatment sites</w:t>
      </w:r>
    </w:p>
    <w:p w14:paraId="0221A55F" w14:textId="45BB7DAD" w:rsidR="00266A59" w:rsidRPr="005A7F98"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o∈O</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ins w:id="0" w:author="Melody Shellman" w:date="2021-10-26T12:51:00Z">
        <w:r w:rsidR="00A54F78">
          <w:rPr>
            <w:rFonts w:ascii="Times New Roman" w:eastAsiaTheme="minorEastAsia" w:hAnsi="Times New Roman" w:cs="Times New Roman"/>
            <w:sz w:val="26"/>
            <w:szCs w:val="26"/>
          </w:rPr>
          <w:t xml:space="preserve">Beneficial </w:t>
        </w:r>
      </w:ins>
      <w:r w:rsidRPr="005A7F98">
        <w:rPr>
          <w:rFonts w:ascii="Times New Roman" w:eastAsiaTheme="minorEastAsia" w:hAnsi="Times New Roman" w:cs="Times New Roman"/>
          <w:sz w:val="26"/>
          <w:szCs w:val="26"/>
        </w:rPr>
        <w:t>Reuse options</w:t>
      </w:r>
    </w:p>
    <w:p w14:paraId="035D3E1C" w14:textId="77777777" w:rsidR="00F4416E" w:rsidRPr="005A7F98" w:rsidRDefault="00F4416E" w:rsidP="00F4416E">
      <w:pPr>
        <w:rPr>
          <w:rFonts w:ascii="Times New Roman" w:eastAsiaTheme="minorEastAsia" w:hAnsi="Times New Roman" w:cs="Times New Roman"/>
          <w:sz w:val="26"/>
          <w:szCs w:val="26"/>
        </w:rPr>
      </w:pPr>
      <m:oMath>
        <m:r>
          <w:rPr>
            <w:rFonts w:ascii="Cambria Math" w:hAnsi="Cambria Math"/>
            <w:color w:val="0070C0"/>
            <w:sz w:val="26"/>
            <w:szCs w:val="26"/>
          </w:rPr>
          <m:t>n∈N</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Network nodes</w:t>
      </w:r>
    </w:p>
    <w:p w14:paraId="71F95065" w14:textId="4B402B11" w:rsidR="00266A59"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l∈L</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Locations (superset of well pads, disposal sites, </w:t>
      </w:r>
      <w:r w:rsidR="00F4416E" w:rsidRPr="005A7F98">
        <w:rPr>
          <w:rFonts w:ascii="Times New Roman" w:eastAsiaTheme="minorEastAsia" w:hAnsi="Times New Roman" w:cs="Times New Roman"/>
          <w:sz w:val="26"/>
          <w:szCs w:val="26"/>
        </w:rPr>
        <w:t xml:space="preserve">nodes, </w:t>
      </w:r>
      <w:r w:rsidRPr="005A7F98">
        <w:rPr>
          <w:rFonts w:ascii="Times New Roman" w:eastAsiaTheme="minorEastAsia" w:hAnsi="Times New Roman" w:cs="Times New Roman"/>
          <w:sz w:val="26"/>
          <w:szCs w:val="26"/>
        </w:rPr>
        <w:t>…)</w:t>
      </w:r>
    </w:p>
    <w:p w14:paraId="4E1B43A5" w14:textId="77777777" w:rsidR="00D54411" w:rsidRDefault="00D54411" w:rsidP="00D54411">
      <w:pPr>
        <w:rPr>
          <w:rFonts w:ascii="Times New Roman" w:eastAsiaTheme="minorEastAsia" w:hAnsi="Times New Roman" w:cs="Times New Roman"/>
          <w:sz w:val="26"/>
          <w:szCs w:val="26"/>
        </w:rPr>
      </w:pPr>
      <m:oMath>
        <m:r>
          <w:rPr>
            <w:rFonts w:ascii="Cambria Math" w:hAnsi="Cambria Math"/>
            <w:color w:val="0070C0"/>
            <w:sz w:val="26"/>
            <w:szCs w:val="26"/>
          </w:rPr>
          <m:t>a∈A</m:t>
        </m:r>
      </m:oMath>
      <w:r w:rsidRPr="00850038">
        <w:rPr>
          <w:rFonts w:ascii="Times New Roman" w:eastAsiaTheme="minorEastAsia" w:hAnsi="Times New Roman" w:cs="Times New Roman"/>
          <w:sz w:val="26"/>
          <w:szCs w:val="26"/>
        </w:rPr>
        <w:tab/>
      </w:r>
      <w:r w:rsidRPr="00850038">
        <w:rPr>
          <w:rFonts w:ascii="Times New Roman" w:eastAsiaTheme="minorEastAsia" w:hAnsi="Times New Roman" w:cs="Times New Roman"/>
          <w:sz w:val="26"/>
          <w:szCs w:val="26"/>
        </w:rPr>
        <w:tab/>
      </w:r>
      <w:r w:rsidRPr="00850038">
        <w:rPr>
          <w:rFonts w:ascii="Times New Roman" w:eastAsiaTheme="minorEastAsia" w:hAnsi="Times New Roman" w:cs="Times New Roman"/>
          <w:sz w:val="26"/>
          <w:szCs w:val="26"/>
        </w:rPr>
        <w:tab/>
      </w:r>
      <w:r w:rsidRPr="00850038">
        <w:rPr>
          <w:rFonts w:ascii="Times New Roman" w:eastAsiaTheme="minorEastAsia" w:hAnsi="Times New Roman" w:cs="Times New Roman"/>
          <w:sz w:val="26"/>
          <w:szCs w:val="26"/>
        </w:rPr>
        <w:tab/>
        <w:t>Production tanks</w:t>
      </w:r>
      <w:r>
        <w:rPr>
          <w:rFonts w:ascii="Times New Roman" w:eastAsiaTheme="minorEastAsia" w:hAnsi="Times New Roman" w:cs="Times New Roman"/>
          <w:sz w:val="26"/>
          <w:szCs w:val="26"/>
        </w:rPr>
        <w:t xml:space="preserve"> </w:t>
      </w:r>
    </w:p>
    <w:p w14:paraId="793FA08B" w14:textId="2A97E2D0" w:rsidR="000F3452" w:rsidRPr="005A7F98" w:rsidDel="00D052FB" w:rsidRDefault="000F3452" w:rsidP="000F3452">
      <w:pPr>
        <w:rPr>
          <w:del w:id="1" w:author="Melody Shellman" w:date="2021-10-26T14:47:00Z"/>
          <w:rFonts w:ascii="Times New Roman" w:eastAsiaTheme="minorEastAsia" w:hAnsi="Times New Roman" w:cs="Times New Roman"/>
          <w:strike/>
          <w:sz w:val="26"/>
          <w:szCs w:val="26"/>
        </w:rPr>
      </w:pPr>
      <m:oMath>
        <m:r>
          <w:del w:id="2" w:author="Melody Shellman" w:date="2021-10-26T14:47:00Z">
            <w:rPr>
              <w:rFonts w:ascii="Cambria Math" w:hAnsi="Cambria Math" w:cs="Times New Roman"/>
              <w:strike/>
              <w:sz w:val="26"/>
              <w:szCs w:val="26"/>
            </w:rPr>
            <m:t>d∈D</m:t>
          </w:del>
        </m:r>
      </m:oMath>
      <w:del w:id="3" w:author="Melody Shellman" w:date="2021-10-26T14:47:00Z">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delText xml:space="preserve">Pipeline </w:delText>
        </w:r>
        <w:commentRangeStart w:id="4"/>
        <w:r w:rsidRPr="005A7F98" w:rsidDel="00D052FB">
          <w:rPr>
            <w:rFonts w:ascii="Times New Roman" w:eastAsiaTheme="minorEastAsia" w:hAnsi="Times New Roman" w:cs="Times New Roman"/>
            <w:strike/>
            <w:sz w:val="26"/>
            <w:szCs w:val="26"/>
          </w:rPr>
          <w:delText>diameters</w:delText>
        </w:r>
      </w:del>
      <w:commentRangeEnd w:id="4"/>
      <w:r w:rsidR="00132A86">
        <w:rPr>
          <w:rStyle w:val="CommentReference"/>
        </w:rPr>
        <w:commentReference w:id="4"/>
      </w:r>
    </w:p>
    <w:p w14:paraId="3703E973" w14:textId="693E9FDB" w:rsidR="000F3452" w:rsidRPr="005A7F98" w:rsidDel="00D052FB" w:rsidRDefault="000F3452" w:rsidP="000F3452">
      <w:pPr>
        <w:rPr>
          <w:del w:id="5" w:author="Melody Shellman" w:date="2021-10-26T14:47:00Z"/>
          <w:rFonts w:ascii="Times New Roman" w:eastAsiaTheme="minorEastAsia" w:hAnsi="Times New Roman" w:cs="Times New Roman"/>
          <w:strike/>
          <w:sz w:val="26"/>
          <w:szCs w:val="26"/>
        </w:rPr>
      </w:pPr>
      <m:oMath>
        <m:r>
          <w:del w:id="6" w:author="Melody Shellman" w:date="2021-10-26T14:47:00Z">
            <w:rPr>
              <w:rFonts w:ascii="Cambria Math" w:hAnsi="Cambria Math" w:cs="Times New Roman"/>
              <w:strike/>
              <w:sz w:val="26"/>
              <w:szCs w:val="26"/>
            </w:rPr>
            <m:t>c∈C</m:t>
          </w:del>
        </m:r>
      </m:oMath>
      <w:del w:id="7" w:author="Melody Shellman" w:date="2021-10-26T14:47:00Z">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delText>Storage capacities</w:delText>
        </w:r>
      </w:del>
    </w:p>
    <w:p w14:paraId="55FCADDC" w14:textId="5512C83B" w:rsidR="00134FED" w:rsidRPr="005A7F98" w:rsidDel="00D052FB" w:rsidRDefault="00134FED" w:rsidP="00134FED">
      <w:pPr>
        <w:rPr>
          <w:del w:id="8" w:author="Melody Shellman" w:date="2021-10-26T14:47:00Z"/>
          <w:rFonts w:ascii="Times New Roman" w:eastAsiaTheme="minorEastAsia" w:hAnsi="Times New Roman" w:cs="Times New Roman"/>
          <w:strike/>
          <w:sz w:val="26"/>
          <w:szCs w:val="26"/>
        </w:rPr>
      </w:pPr>
      <m:oMath>
        <m:r>
          <w:del w:id="9" w:author="Melody Shellman" w:date="2021-10-26T14:47:00Z">
            <w:rPr>
              <w:rFonts w:ascii="Cambria Math" w:hAnsi="Cambria Math" w:cs="Times New Roman"/>
              <w:strike/>
              <w:sz w:val="26"/>
              <w:szCs w:val="26"/>
            </w:rPr>
            <m:t>i∈I</m:t>
          </w:del>
        </m:r>
      </m:oMath>
      <w:del w:id="10" w:author="Melody Shellman" w:date="2021-10-26T14:47:00Z">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r>
        <w:r w:rsidRPr="005A7F98" w:rsidDel="00D052FB">
          <w:rPr>
            <w:rFonts w:ascii="Times New Roman" w:eastAsiaTheme="minorEastAsia" w:hAnsi="Times New Roman" w:cs="Times New Roman"/>
            <w:strike/>
            <w:sz w:val="26"/>
            <w:szCs w:val="26"/>
          </w:rPr>
          <w:tab/>
          <w:delText xml:space="preserve">Injection (i.e. disposal) capacities </w:delText>
        </w:r>
      </w:del>
    </w:p>
    <w:p w14:paraId="58866F5D" w14:textId="77777777" w:rsidR="00DB6AAC" w:rsidRPr="005A7F98" w:rsidRDefault="00DB6AAC" w:rsidP="00134FED">
      <w:pPr>
        <w:rPr>
          <w:rFonts w:ascii="Times New Roman" w:eastAsiaTheme="minorEastAsia" w:hAnsi="Times New Roman" w:cs="Times New Roman"/>
          <w:sz w:val="26"/>
          <w:szCs w:val="26"/>
        </w:rPr>
      </w:pPr>
    </w:p>
    <w:p w14:paraId="0594D69A" w14:textId="21BE9868" w:rsidR="005C6A55" w:rsidRPr="005A7F98" w:rsidRDefault="005C6A55" w:rsidP="005C6A55">
      <w:pPr>
        <w:rPr>
          <w:rFonts w:ascii="Times New Roman" w:eastAsiaTheme="minorEastAsia" w:hAnsi="Times New Roman" w:cs="Times New Roman"/>
          <w:sz w:val="26"/>
          <w:szCs w:val="26"/>
        </w:rPr>
      </w:pPr>
      <m:oMath>
        <m:r>
          <w:rPr>
            <w:rFonts w:ascii="Cambria Math" w:hAnsi="Cambria Math"/>
            <w:color w:val="0070C0"/>
            <w:sz w:val="26"/>
            <w:szCs w:val="26"/>
          </w:rPr>
          <m:t>(p,p)∈PCA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731C4B" w:rsidRPr="005A7F98">
        <w:rPr>
          <w:rFonts w:ascii="Times New Roman" w:eastAsiaTheme="minorEastAsia" w:hAnsi="Times New Roman" w:cs="Times New Roman"/>
          <w:sz w:val="26"/>
          <w:szCs w:val="26"/>
        </w:rPr>
        <w:t>Production-</w:t>
      </w:r>
      <w:r w:rsidR="000B051C" w:rsidRPr="005A7F98">
        <w:rPr>
          <w:rFonts w:ascii="Times New Roman" w:eastAsiaTheme="minorEastAsia" w:hAnsi="Times New Roman" w:cs="Times New Roman"/>
          <w:sz w:val="26"/>
          <w:szCs w:val="26"/>
        </w:rPr>
        <w:t>to-</w:t>
      </w:r>
      <w:r w:rsidR="004B05FD">
        <w:rPr>
          <w:rFonts w:ascii="Times New Roman" w:eastAsiaTheme="minorEastAsia" w:hAnsi="Times New Roman" w:cs="Times New Roman"/>
          <w:sz w:val="26"/>
          <w:szCs w:val="26"/>
        </w:rPr>
        <w:t>completions</w:t>
      </w:r>
      <w:r w:rsidR="00731C4B"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00731C4B" w:rsidRPr="005A7F98">
        <w:rPr>
          <w:rFonts w:ascii="Times New Roman" w:eastAsiaTheme="minorEastAsia" w:hAnsi="Times New Roman" w:cs="Times New Roman"/>
          <w:sz w:val="26"/>
          <w:szCs w:val="26"/>
        </w:rPr>
        <w:t>arcs</w:t>
      </w:r>
    </w:p>
    <w:p w14:paraId="621D49A2" w14:textId="444210A2" w:rsidR="00731C4B" w:rsidRPr="005A7F98" w:rsidRDefault="00731C4B" w:rsidP="00731C4B">
      <w:pPr>
        <w:rPr>
          <w:rFonts w:ascii="Times New Roman" w:eastAsiaTheme="minorEastAsia" w:hAnsi="Times New Roman" w:cs="Times New Roman"/>
          <w:sz w:val="26"/>
          <w:szCs w:val="26"/>
        </w:rPr>
      </w:pPr>
      <m:oMath>
        <m:r>
          <w:rPr>
            <w:rFonts w:ascii="Cambria Math" w:hAnsi="Cambria Math"/>
            <w:color w:val="0070C0"/>
            <w:sz w:val="26"/>
            <w:szCs w:val="26"/>
          </w:rPr>
          <m:t>(p,n)∈PNA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w:t>
      </w:r>
      <w:r w:rsidR="000B051C"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87090EA" w14:textId="3584DF88"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(p,p)∈PPA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Production-to-production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5E2FB75" w14:textId="2452D648" w:rsidR="000B051C"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(p,n)∈CNA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B269CA6" w14:textId="0E3C2A99" w:rsidR="00E721BD" w:rsidRPr="005A7F98" w:rsidRDefault="00E721BD" w:rsidP="00E721BD">
      <w:pPr>
        <w:rPr>
          <w:rFonts w:ascii="Times New Roman" w:eastAsiaTheme="minorEastAsia" w:hAnsi="Times New Roman" w:cs="Times New Roman"/>
          <w:sz w:val="26"/>
          <w:szCs w:val="26"/>
        </w:rPr>
      </w:pPr>
      <m:oMath>
        <m:r>
          <w:rPr>
            <w:rFonts w:ascii="Cambria Math" w:hAnsi="Cambria Math"/>
            <w:color w:val="0070C0"/>
            <w:sz w:val="26"/>
            <w:szCs w:val="26"/>
          </w:rPr>
          <m:t>(p,p)∈CCA</m:t>
        </m:r>
      </m:oMath>
      <w:r w:rsidRPr="001A59A6">
        <w:rPr>
          <w:rFonts w:ascii="Times New Roman" w:eastAsiaTheme="minorEastAsia" w:hAnsi="Times New Roman" w:cs="Times New Roman"/>
          <w:sz w:val="26"/>
          <w:szCs w:val="26"/>
        </w:rPr>
        <w:tab/>
      </w:r>
      <w:r w:rsidRPr="001A59A6">
        <w:rPr>
          <w:rFonts w:ascii="Times New Roman" w:eastAsiaTheme="minorEastAsia" w:hAnsi="Times New Roman" w:cs="Times New Roman"/>
          <w:sz w:val="26"/>
          <w:szCs w:val="26"/>
        </w:rPr>
        <w:tab/>
      </w:r>
      <w:r w:rsidRPr="001A59A6">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1A59A6">
        <w:rPr>
          <w:rFonts w:ascii="Times New Roman" w:eastAsiaTheme="minorEastAsia" w:hAnsi="Times New Roman" w:cs="Times New Roman"/>
          <w:sz w:val="26"/>
          <w:szCs w:val="26"/>
        </w:rPr>
        <w:t>-to-</w:t>
      </w:r>
      <w:r w:rsidR="004B05FD">
        <w:rPr>
          <w:rFonts w:ascii="Times New Roman" w:eastAsiaTheme="minorEastAsia" w:hAnsi="Times New Roman" w:cs="Times New Roman"/>
          <w:sz w:val="26"/>
          <w:szCs w:val="26"/>
        </w:rPr>
        <w:t>completions</w:t>
      </w:r>
      <w:r w:rsidRPr="001A59A6">
        <w:rPr>
          <w:rFonts w:ascii="Times New Roman" w:eastAsiaTheme="minorEastAsia" w:hAnsi="Times New Roman" w:cs="Times New Roman"/>
          <w:sz w:val="26"/>
          <w:szCs w:val="26"/>
        </w:rPr>
        <w:t xml:space="preserve"> pipeline arcs</w:t>
      </w:r>
    </w:p>
    <w:p w14:paraId="378BA889" w14:textId="64FA7BE2"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(n,n)∈NNA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4FC0EED9" w14:textId="0F294175"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(n,p)∈NCA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Node-to-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409AB082" w14:textId="67735EB3"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(n,k)∈NKA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Node-to-disposal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1FC14302" w14:textId="5004EB71" w:rsidR="000B051C" w:rsidRPr="005A7F98" w:rsidRDefault="000B051C" w:rsidP="000B051C">
      <w:pPr>
        <w:rPr>
          <w:rFonts w:ascii="Times New Roman" w:eastAsiaTheme="minorEastAsia" w:hAnsi="Times New Roman" w:cs="Times New Roman"/>
          <w:sz w:val="26"/>
          <w:szCs w:val="26"/>
        </w:rPr>
      </w:pPr>
      <m:oMath>
        <m:r>
          <w:rPr>
            <w:rFonts w:ascii="Cambria Math" w:hAnsi="Cambria Math"/>
            <w:color w:val="0070C0"/>
            <w:sz w:val="26"/>
            <w:szCs w:val="26"/>
          </w:rPr>
          <m:t>(n,s)∈NSA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F932A3" w:rsidRPr="005A7F98">
        <w:rPr>
          <w:rFonts w:ascii="Times New Roman" w:eastAsiaTheme="minorEastAsia" w:hAnsi="Times New Roman" w:cs="Times New Roman"/>
          <w:sz w:val="26"/>
          <w:szCs w:val="26"/>
        </w:rPr>
        <w:t>Node-to-storage</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A0C1DBE" w14:textId="67C935E6" w:rsidR="00F932A3" w:rsidRPr="005A7F98" w:rsidRDefault="00F932A3" w:rsidP="00F932A3">
      <w:pPr>
        <w:rPr>
          <w:rFonts w:ascii="Times New Roman" w:eastAsiaTheme="minorEastAsia" w:hAnsi="Times New Roman" w:cs="Times New Roman"/>
          <w:sz w:val="26"/>
          <w:szCs w:val="26"/>
        </w:rPr>
      </w:pPr>
      <m:oMath>
        <m:r>
          <w:rPr>
            <w:rFonts w:ascii="Cambria Math" w:hAnsi="Cambria Math"/>
            <w:color w:val="0070C0"/>
            <w:sz w:val="26"/>
            <w:szCs w:val="26"/>
          </w:rPr>
          <w:lastRenderedPageBreak/>
          <m:t>(n,r)∈NRA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Node-to-treatment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5013EC2" w14:textId="4343C48E" w:rsidR="00F932A3" w:rsidRPr="005A7F98" w:rsidRDefault="00F932A3" w:rsidP="00F932A3">
      <w:pPr>
        <w:rPr>
          <w:rFonts w:ascii="Times New Roman" w:eastAsiaTheme="minorEastAsia" w:hAnsi="Times New Roman" w:cs="Times New Roman"/>
          <w:sz w:val="26"/>
          <w:szCs w:val="26"/>
        </w:rPr>
      </w:pPr>
      <m:oMath>
        <m:r>
          <w:rPr>
            <w:rFonts w:ascii="Cambria Math" w:hAnsi="Cambria Math"/>
            <w:color w:val="0070C0"/>
            <w:sz w:val="26"/>
            <w:szCs w:val="26"/>
          </w:rPr>
          <m:t>(n,o)∈NOA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Node-to-</w:t>
      </w:r>
      <w:ins w:id="11" w:author="Melody Shellman" w:date="2021-10-26T12:52:00Z">
        <w:r w:rsidR="00A54F78">
          <w:rPr>
            <w:rFonts w:ascii="Times New Roman" w:eastAsiaTheme="minorEastAsia" w:hAnsi="Times New Roman" w:cs="Times New Roman"/>
            <w:sz w:val="26"/>
            <w:szCs w:val="26"/>
          </w:rPr>
          <w:t xml:space="preserve">beneficial </w:t>
        </w:r>
      </w:ins>
      <w:r w:rsidRPr="005A7F98">
        <w:rPr>
          <w:rFonts w:ascii="Times New Roman" w:eastAsiaTheme="minorEastAsia" w:hAnsi="Times New Roman" w:cs="Times New Roman"/>
          <w:sz w:val="26"/>
          <w:szCs w:val="26"/>
        </w:rPr>
        <w:t xml:space="preserve">reuse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38125CEB" w14:textId="4DE601D8" w:rsidR="007E34BA" w:rsidRPr="005A7F98" w:rsidRDefault="007E34BA" w:rsidP="007E34BA">
      <w:pPr>
        <w:rPr>
          <w:rFonts w:ascii="Times New Roman" w:eastAsiaTheme="minorEastAsia" w:hAnsi="Times New Roman" w:cs="Times New Roman"/>
          <w:sz w:val="26"/>
          <w:szCs w:val="26"/>
        </w:rPr>
      </w:pPr>
      <m:oMath>
        <m:r>
          <w:rPr>
            <w:rFonts w:ascii="Cambria Math" w:hAnsi="Cambria Math"/>
            <w:color w:val="0070C0"/>
            <w:sz w:val="26"/>
            <w:szCs w:val="26"/>
          </w:rPr>
          <m:t>(f,p)∈FCA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6D6AAD30" w14:textId="7DEFB8F8" w:rsidR="00E7179C" w:rsidRDefault="00E7179C" w:rsidP="00E7179C">
      <w:pPr>
        <w:rPr>
          <w:ins w:id="12" w:author="Melody Shellman" w:date="2021-10-26T12:52:00Z"/>
          <w:rFonts w:ascii="Times New Roman" w:eastAsiaTheme="minorEastAsia" w:hAnsi="Times New Roman" w:cs="Times New Roman"/>
          <w:sz w:val="26"/>
          <w:szCs w:val="26"/>
        </w:rPr>
      </w:pPr>
      <m:oMath>
        <m:r>
          <w:rPr>
            <w:rFonts w:ascii="Cambria Math" w:hAnsi="Cambria Math"/>
            <w:color w:val="0070C0"/>
            <w:sz w:val="26"/>
            <w:szCs w:val="26"/>
          </w:rPr>
          <m:t>(r,n)∈RNA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215B89" w:rsidRPr="005A7F98">
        <w:rPr>
          <w:rFonts w:ascii="Times New Roman" w:eastAsiaTheme="minorEastAsia" w:hAnsi="Times New Roman" w:cs="Times New Roman"/>
          <w:sz w:val="26"/>
          <w:szCs w:val="26"/>
        </w:rPr>
        <w:t>Treatment</w:t>
      </w:r>
      <w:r w:rsidRPr="005A7F98">
        <w:rPr>
          <w:rFonts w:ascii="Times New Roman" w:eastAsiaTheme="minorEastAsia" w:hAnsi="Times New Roman" w:cs="Times New Roman"/>
          <w:sz w:val="26"/>
          <w:szCs w:val="26"/>
        </w:rPr>
        <w:t>-</w:t>
      </w:r>
      <w:r w:rsidR="00215B89"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7417FA6D" w14:textId="2B427ECF" w:rsidR="00044F94" w:rsidRPr="005A7F98" w:rsidRDefault="00596A2F" w:rsidP="00E7179C">
      <w:pPr>
        <w:rPr>
          <w:rFonts w:ascii="Times New Roman" w:eastAsiaTheme="minorEastAsia" w:hAnsi="Times New Roman" w:cs="Times New Roman"/>
          <w:sz w:val="26"/>
          <w:szCs w:val="26"/>
        </w:rPr>
      </w:pPr>
      <m:oMath>
        <m:d>
          <m:dPr>
            <m:ctrlPr>
              <w:ins w:id="13" w:author="Melody Shellman" w:date="2021-10-26T12:52:00Z">
                <w:rPr>
                  <w:rFonts w:ascii="Cambria Math" w:hAnsi="Cambria Math"/>
                  <w:i/>
                  <w:color w:val="0070C0"/>
                  <w:sz w:val="26"/>
                  <w:szCs w:val="26"/>
                </w:rPr>
              </w:ins>
            </m:ctrlPr>
          </m:dPr>
          <m:e>
            <m:r>
              <w:ins w:id="14" w:author="Melody Shellman" w:date="2021-10-26T12:52:00Z">
                <w:rPr>
                  <w:rFonts w:ascii="Cambria Math" w:hAnsi="Cambria Math"/>
                  <w:color w:val="0070C0"/>
                  <w:sz w:val="26"/>
                  <w:szCs w:val="26"/>
                </w:rPr>
                <m:t>r,p</m:t>
              </w:ins>
            </m:r>
          </m:e>
        </m:d>
        <m:r>
          <w:ins w:id="15" w:author="Melody Shellman" w:date="2021-10-26T12:52:00Z">
            <w:rPr>
              <w:rFonts w:ascii="Cambria Math" w:hAnsi="Cambria Math"/>
              <w:color w:val="0070C0"/>
              <w:sz w:val="26"/>
              <w:szCs w:val="26"/>
            </w:rPr>
            <m:t>∈RCA</m:t>
          </w:ins>
        </m:r>
      </m:oMath>
      <w:ins w:id="16" w:author="Melody Shellman" w:date="2021-10-26T12:52:00Z">
        <w:r w:rsidR="00044F94" w:rsidRPr="00077949">
          <w:rPr>
            <w:rFonts w:ascii="Cambria Math" w:hAnsi="Cambria Math" w:cs="Times New Roman"/>
            <w:i/>
            <w:color w:val="0070C0"/>
            <w:sz w:val="26"/>
            <w:szCs w:val="26"/>
          </w:rPr>
          <w:tab/>
        </w:r>
        <w:r w:rsidR="00044F94" w:rsidRPr="00077949">
          <w:rPr>
            <w:rFonts w:ascii="Times New Roman" w:eastAsiaTheme="minorEastAsia" w:hAnsi="Times New Roman" w:cs="Times New Roman"/>
            <w:sz w:val="26"/>
            <w:szCs w:val="26"/>
          </w:rPr>
          <w:tab/>
        </w:r>
        <w:r w:rsidR="00044F94" w:rsidRPr="00077949">
          <w:rPr>
            <w:rFonts w:ascii="Times New Roman" w:eastAsiaTheme="minorEastAsia" w:hAnsi="Times New Roman" w:cs="Times New Roman"/>
            <w:sz w:val="26"/>
            <w:szCs w:val="26"/>
          </w:rPr>
          <w:tab/>
          <w:t>Treatment-to-</w:t>
        </w:r>
      </w:ins>
      <w:r w:rsidR="004B05FD">
        <w:rPr>
          <w:rFonts w:ascii="Times New Roman" w:eastAsiaTheme="minorEastAsia" w:hAnsi="Times New Roman" w:cs="Times New Roman"/>
          <w:sz w:val="26"/>
          <w:szCs w:val="26"/>
        </w:rPr>
        <w:t>completions</w:t>
      </w:r>
      <w:ins w:id="17" w:author="Melody Shellman" w:date="2021-10-26T12:52:00Z">
        <w:r w:rsidR="00044F94" w:rsidRPr="00077949">
          <w:rPr>
            <w:rFonts w:ascii="Times New Roman" w:eastAsiaTheme="minorEastAsia" w:hAnsi="Times New Roman" w:cs="Times New Roman"/>
            <w:sz w:val="26"/>
            <w:szCs w:val="26"/>
          </w:rPr>
          <w:t xml:space="preserve"> pipeline arcs</w:t>
        </w:r>
      </w:ins>
    </w:p>
    <w:p w14:paraId="127E706E" w14:textId="7097EDD7" w:rsidR="00215B89" w:rsidRPr="005A7F98" w:rsidRDefault="00215B89" w:rsidP="00215B89">
      <w:pPr>
        <w:rPr>
          <w:rFonts w:ascii="Times New Roman" w:eastAsiaTheme="minorEastAsia" w:hAnsi="Times New Roman" w:cs="Times New Roman"/>
          <w:sz w:val="26"/>
          <w:szCs w:val="26"/>
        </w:rPr>
      </w:pPr>
      <m:oMath>
        <m:r>
          <w:rPr>
            <w:rFonts w:ascii="Cambria Math" w:hAnsi="Cambria Math"/>
            <w:color w:val="0070C0"/>
            <w:sz w:val="26"/>
            <w:szCs w:val="26"/>
          </w:rPr>
          <m:t>(r,k)∈RKA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 xml:space="preserve">Treatment-to-disposal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7137E07A" w14:textId="0F8C32BE" w:rsidR="00D00E33" w:rsidRPr="005A7F98" w:rsidRDefault="00D00E33" w:rsidP="00D00E33">
      <w:pPr>
        <w:rPr>
          <w:rFonts w:ascii="Times New Roman" w:eastAsiaTheme="minorEastAsia" w:hAnsi="Times New Roman" w:cs="Times New Roman"/>
          <w:sz w:val="26"/>
          <w:szCs w:val="26"/>
        </w:rPr>
      </w:pPr>
      <m:oMath>
        <m:r>
          <w:rPr>
            <w:rFonts w:ascii="Cambria Math" w:hAnsi="Cambria Math"/>
            <w:color w:val="0070C0"/>
            <w:sz w:val="26"/>
            <w:szCs w:val="26"/>
          </w:rPr>
          <m:t>(s,n)∈SNA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FF491C" w:rsidRPr="005A7F98">
        <w:rPr>
          <w:rFonts w:ascii="Times New Roman" w:eastAsiaTheme="minorEastAsia" w:hAnsi="Times New Roman" w:cs="Times New Roman"/>
          <w:sz w:val="26"/>
          <w:szCs w:val="26"/>
        </w:rPr>
        <w:t>Storage</w:t>
      </w:r>
      <w:r w:rsidRPr="005A7F98">
        <w:rPr>
          <w:rFonts w:ascii="Times New Roman" w:eastAsiaTheme="minorEastAsia" w:hAnsi="Times New Roman" w:cs="Times New Roman"/>
          <w:sz w:val="26"/>
          <w:szCs w:val="26"/>
        </w:rPr>
        <w:t xml:space="preserve">-to-node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295B3391" w14:textId="2ABFBC41" w:rsidR="00BC232E" w:rsidRPr="005A7F98" w:rsidRDefault="00BC232E" w:rsidP="00BC232E">
      <w:pPr>
        <w:rPr>
          <w:rFonts w:ascii="Times New Roman" w:eastAsiaTheme="minorEastAsia" w:hAnsi="Times New Roman" w:cs="Times New Roman"/>
          <w:sz w:val="26"/>
          <w:szCs w:val="26"/>
        </w:rPr>
      </w:pPr>
      <m:oMath>
        <m:r>
          <w:rPr>
            <w:rFonts w:ascii="Cambria Math" w:hAnsi="Cambria Math"/>
            <w:color w:val="0070C0"/>
            <w:sz w:val="26"/>
            <w:szCs w:val="26"/>
          </w:rPr>
          <m:t>(s,p)∈SCA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w:t>
      </w:r>
      <w:r w:rsidR="00497279" w:rsidRPr="005A7F98">
        <w:rPr>
          <w:rFonts w:ascii="Times New Roman" w:eastAsiaTheme="minorEastAsia" w:hAnsi="Times New Roman" w:cs="Times New Roman"/>
          <w:sz w:val="26"/>
          <w:szCs w:val="26"/>
        </w:rPr>
        <w:t xml:space="preserve">pipeline </w:t>
      </w:r>
      <w:r w:rsidRPr="005A7F98">
        <w:rPr>
          <w:rFonts w:ascii="Times New Roman" w:eastAsiaTheme="minorEastAsia" w:hAnsi="Times New Roman" w:cs="Times New Roman"/>
          <w:sz w:val="26"/>
          <w:szCs w:val="26"/>
        </w:rPr>
        <w:t>arcs</w:t>
      </w:r>
    </w:p>
    <w:p w14:paraId="52B66960" w14:textId="30D689B6" w:rsidR="00081449" w:rsidRPr="005A7F98" w:rsidRDefault="00081449" w:rsidP="00081449">
      <w:pPr>
        <w:rPr>
          <w:rFonts w:ascii="Times New Roman" w:eastAsiaTheme="minorEastAsia" w:hAnsi="Times New Roman" w:cs="Times New Roman"/>
          <w:sz w:val="26"/>
          <w:szCs w:val="26"/>
        </w:rPr>
      </w:pPr>
      <m:oMath>
        <m:r>
          <w:rPr>
            <w:rFonts w:ascii="Cambria Math" w:hAnsi="Cambria Math"/>
            <w:color w:val="0070C0"/>
            <w:sz w:val="26"/>
            <w:szCs w:val="26"/>
          </w:rPr>
          <m:t>(s,k)∈SKA</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Storage-to-disposal pipeline arcs</w:t>
      </w:r>
    </w:p>
    <w:p w14:paraId="04B99EC6" w14:textId="00DBA772" w:rsidR="00081449" w:rsidRPr="005A7F98" w:rsidRDefault="00081449" w:rsidP="00081449">
      <w:pPr>
        <w:rPr>
          <w:rFonts w:ascii="Times New Roman" w:eastAsiaTheme="minorEastAsia" w:hAnsi="Times New Roman" w:cs="Times New Roman"/>
          <w:sz w:val="26"/>
          <w:szCs w:val="26"/>
        </w:rPr>
      </w:pPr>
      <m:oMath>
        <m:r>
          <w:rPr>
            <w:rFonts w:ascii="Cambria Math" w:hAnsi="Cambria Math"/>
            <w:color w:val="0070C0"/>
            <w:sz w:val="26"/>
            <w:szCs w:val="26"/>
          </w:rPr>
          <m:t>(s,r)∈SRA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Storage-to-treatment pipeline arcs</w:t>
      </w:r>
    </w:p>
    <w:p w14:paraId="16712437" w14:textId="413E805A" w:rsidR="00081449" w:rsidRPr="005A7F98" w:rsidRDefault="00081449" w:rsidP="00081449">
      <w:pPr>
        <w:rPr>
          <w:rFonts w:ascii="Times New Roman" w:eastAsiaTheme="minorEastAsia" w:hAnsi="Times New Roman" w:cs="Times New Roman"/>
          <w:sz w:val="26"/>
          <w:szCs w:val="26"/>
        </w:rPr>
      </w:pPr>
      <m:oMath>
        <m:r>
          <w:rPr>
            <w:rFonts w:ascii="Cambria Math" w:hAnsi="Cambria Math"/>
            <w:color w:val="0070C0"/>
            <w:sz w:val="26"/>
            <w:szCs w:val="26"/>
          </w:rPr>
          <m:t>(s,o)∈SOA</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w:t>
      </w:r>
      <w:ins w:id="18" w:author="Melody Shellman" w:date="2021-10-26T12:52:00Z">
        <w:r w:rsidR="000B3D73">
          <w:rPr>
            <w:rFonts w:ascii="Times New Roman" w:eastAsiaTheme="minorEastAsia" w:hAnsi="Times New Roman" w:cs="Times New Roman"/>
            <w:sz w:val="26"/>
            <w:szCs w:val="26"/>
          </w:rPr>
          <w:t xml:space="preserve">beneficial </w:t>
        </w:r>
      </w:ins>
      <w:r w:rsidRPr="005A7F98">
        <w:rPr>
          <w:rFonts w:ascii="Times New Roman" w:eastAsiaTheme="minorEastAsia" w:hAnsi="Times New Roman" w:cs="Times New Roman"/>
          <w:sz w:val="26"/>
          <w:szCs w:val="26"/>
        </w:rPr>
        <w:t>reuse pipeline arcs</w:t>
      </w:r>
    </w:p>
    <w:p w14:paraId="019787E5" w14:textId="77777777" w:rsidR="00DB6AAC" w:rsidRPr="005A7F98" w:rsidRDefault="00DB6AAC" w:rsidP="00BC232E">
      <w:pPr>
        <w:rPr>
          <w:rFonts w:ascii="Times New Roman" w:eastAsiaTheme="minorEastAsia" w:hAnsi="Times New Roman" w:cs="Times New Roman"/>
          <w:sz w:val="26"/>
          <w:szCs w:val="26"/>
        </w:rPr>
      </w:pPr>
    </w:p>
    <w:p w14:paraId="03F62CED" w14:textId="69C4A456"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(p,p)∈PCT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trucking arcs</w:t>
      </w:r>
    </w:p>
    <w:p w14:paraId="72CEBF30" w14:textId="4E242BC3" w:rsidR="00C60F29" w:rsidRPr="005A7F98" w:rsidRDefault="00C60F29" w:rsidP="00C60F29">
      <w:pPr>
        <w:rPr>
          <w:rFonts w:ascii="Times New Roman" w:eastAsiaTheme="minorEastAsia" w:hAnsi="Times New Roman" w:cs="Times New Roman"/>
          <w:sz w:val="26"/>
          <w:szCs w:val="26"/>
        </w:rPr>
      </w:pPr>
      <m:oMath>
        <m:r>
          <w:rPr>
            <w:rFonts w:ascii="Cambria Math" w:hAnsi="Cambria Math"/>
            <w:color w:val="0070C0"/>
            <w:sz w:val="26"/>
            <w:szCs w:val="26"/>
          </w:rPr>
          <m:t>(f,c)∈FCT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Freshwater-to-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trucking arcs</w:t>
      </w:r>
    </w:p>
    <w:p w14:paraId="56086446" w14:textId="4B32AD2F"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(p,k)∈PKT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Production-to-disposal trucking arcs</w:t>
      </w:r>
    </w:p>
    <w:p w14:paraId="3AFF6262" w14:textId="1AF66947"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(p,s)∈PST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Production-to-storage trucking arcs</w:t>
      </w:r>
    </w:p>
    <w:p w14:paraId="1515D275" w14:textId="0DC6EF35"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(p,r)∈PRT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Production-to-treatment trucking arcs</w:t>
      </w:r>
    </w:p>
    <w:p w14:paraId="23D38F09" w14:textId="3A1F55C1" w:rsidR="00497279" w:rsidRPr="005A7F98" w:rsidRDefault="00497279" w:rsidP="00497279">
      <w:pPr>
        <w:rPr>
          <w:rFonts w:ascii="Times New Roman" w:eastAsiaTheme="minorEastAsia" w:hAnsi="Times New Roman" w:cs="Times New Roman"/>
          <w:sz w:val="26"/>
          <w:szCs w:val="26"/>
        </w:rPr>
      </w:pPr>
      <m:oMath>
        <m:r>
          <w:rPr>
            <w:rFonts w:ascii="Cambria Math" w:hAnsi="Cambria Math"/>
            <w:color w:val="0070C0"/>
            <w:sz w:val="26"/>
            <w:szCs w:val="26"/>
          </w:rPr>
          <m:t>(p,o)∈POT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Production-to-</w:t>
      </w:r>
      <w:ins w:id="19" w:author="Melody Shellman" w:date="2021-10-26T12:52:00Z">
        <w:r w:rsidR="00044F94">
          <w:rPr>
            <w:rFonts w:ascii="Times New Roman" w:eastAsiaTheme="minorEastAsia" w:hAnsi="Times New Roman" w:cs="Times New Roman"/>
            <w:sz w:val="26"/>
            <w:szCs w:val="26"/>
          </w:rPr>
          <w:t xml:space="preserve">beneficial </w:t>
        </w:r>
      </w:ins>
      <w:r w:rsidRPr="005A7F98">
        <w:rPr>
          <w:rFonts w:ascii="Times New Roman" w:eastAsiaTheme="minorEastAsia" w:hAnsi="Times New Roman" w:cs="Times New Roman"/>
          <w:sz w:val="26"/>
          <w:szCs w:val="26"/>
        </w:rPr>
        <w:t>reuse trucking arcs</w:t>
      </w:r>
    </w:p>
    <w:p w14:paraId="610F8E07" w14:textId="4FA1DF18" w:rsidR="00DB6AAC" w:rsidRPr="005A7F98" w:rsidRDefault="00DB6AAC" w:rsidP="00DB6AAC">
      <w:pPr>
        <w:rPr>
          <w:rFonts w:ascii="Times New Roman" w:eastAsiaTheme="minorEastAsia" w:hAnsi="Times New Roman" w:cs="Times New Roman"/>
          <w:sz w:val="26"/>
          <w:szCs w:val="26"/>
        </w:rPr>
      </w:pPr>
      <m:oMath>
        <m:r>
          <w:rPr>
            <w:rFonts w:ascii="Cambria Math" w:hAnsi="Cambria Math"/>
            <w:color w:val="0070C0"/>
            <w:sz w:val="26"/>
            <w:szCs w:val="26"/>
          </w:rPr>
          <m:t>(p,k)∈CKT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-to-disposal trucking arcs</w:t>
      </w:r>
    </w:p>
    <w:p w14:paraId="69A08E79" w14:textId="6285A45C" w:rsidR="00DB6AAC" w:rsidRPr="005A7F98" w:rsidRDefault="00DB6AAC" w:rsidP="00DB6AAC">
      <w:pPr>
        <w:rPr>
          <w:rFonts w:ascii="Times New Roman" w:eastAsiaTheme="minorEastAsia" w:hAnsi="Times New Roman" w:cs="Times New Roman"/>
          <w:sz w:val="26"/>
          <w:szCs w:val="26"/>
        </w:rPr>
      </w:pPr>
      <m:oMath>
        <m:r>
          <w:rPr>
            <w:rFonts w:ascii="Cambria Math" w:hAnsi="Cambria Math"/>
            <w:color w:val="0070C0"/>
            <w:sz w:val="26"/>
            <w:szCs w:val="26"/>
          </w:rPr>
          <m:t>(p,s)∈CST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-to-storage trucking arcs</w:t>
      </w:r>
    </w:p>
    <w:p w14:paraId="73D1CF7D" w14:textId="5BEF5493" w:rsidR="00DB6AAC" w:rsidRPr="005A7F98" w:rsidRDefault="00DB6AAC" w:rsidP="00DB6AAC">
      <w:pPr>
        <w:rPr>
          <w:rFonts w:ascii="Times New Roman" w:eastAsiaTheme="minorEastAsia" w:hAnsi="Times New Roman" w:cs="Times New Roman"/>
          <w:sz w:val="26"/>
          <w:szCs w:val="26"/>
        </w:rPr>
      </w:pPr>
      <m:oMath>
        <m:r>
          <w:rPr>
            <w:rFonts w:ascii="Cambria Math" w:hAnsi="Cambria Math"/>
            <w:color w:val="0070C0"/>
            <w:sz w:val="26"/>
            <w:szCs w:val="26"/>
          </w:rPr>
          <m:t>(p,r)∈CRT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-to-treatment trucking arcs</w:t>
      </w:r>
    </w:p>
    <w:p w14:paraId="333F36B2" w14:textId="0C433953" w:rsidR="00330F0E" w:rsidRPr="005A7F98" w:rsidRDefault="00596A2F" w:rsidP="00330F0E">
      <w:pPr>
        <w:rPr>
          <w:rFonts w:ascii="Times New Roman" w:eastAsiaTheme="minorEastAsia" w:hAnsi="Times New Roman" w:cs="Times New Roman"/>
          <w:sz w:val="26"/>
          <w:szCs w:val="26"/>
        </w:rPr>
      </w:pPr>
      <m:oMath>
        <m:d>
          <m:dPr>
            <m:ctrlPr>
              <w:rPr>
                <w:rFonts w:ascii="Cambria Math" w:hAnsi="Cambria Math"/>
                <w:i/>
                <w:color w:val="0070C0"/>
                <w:sz w:val="26"/>
                <w:szCs w:val="26"/>
              </w:rPr>
            </m:ctrlPr>
          </m:dPr>
          <m:e>
            <m:r>
              <w:rPr>
                <w:rFonts w:ascii="Cambria Math" w:hAnsi="Cambria Math"/>
                <w:color w:val="0070C0"/>
                <w:sz w:val="26"/>
                <w:szCs w:val="26"/>
              </w:rPr>
              <m:t>p,p</m:t>
            </m:r>
          </m:e>
        </m:d>
        <m:r>
          <w:rPr>
            <w:rFonts w:ascii="Cambria Math" w:hAnsi="Cambria Math"/>
            <w:color w:val="0070C0"/>
            <w:sz w:val="26"/>
            <w:szCs w:val="26"/>
          </w:rPr>
          <m:t>∈CCT</m:t>
        </m:r>
      </m:oMath>
      <w:r w:rsidR="00330F0E" w:rsidRPr="005A7F98">
        <w:rPr>
          <w:rFonts w:ascii="Times New Roman" w:eastAsiaTheme="minorEastAsia" w:hAnsi="Times New Roman" w:cs="Times New Roman"/>
          <w:sz w:val="26"/>
          <w:szCs w:val="26"/>
        </w:rPr>
        <w:tab/>
      </w:r>
      <w:r w:rsidR="00330F0E" w:rsidRPr="005A7F98">
        <w:rPr>
          <w:rFonts w:ascii="Times New Roman" w:eastAsiaTheme="minorEastAsia" w:hAnsi="Times New Roman" w:cs="Times New Roman"/>
          <w:sz w:val="26"/>
          <w:szCs w:val="26"/>
        </w:rPr>
        <w:tab/>
      </w:r>
      <w:r w:rsidR="00330F0E" w:rsidRPr="005A7F98">
        <w:rPr>
          <w:rFonts w:ascii="Times New Roman" w:eastAsiaTheme="minorEastAsia" w:hAnsi="Times New Roman" w:cs="Times New Roman"/>
          <w:sz w:val="26"/>
          <w:szCs w:val="26"/>
        </w:rPr>
        <w:tab/>
      </w:r>
      <w:r w:rsidR="004B05FD">
        <w:rPr>
          <w:rFonts w:ascii="Times New Roman" w:eastAsiaTheme="minorEastAsia" w:hAnsi="Times New Roman" w:cs="Times New Roman"/>
          <w:sz w:val="26"/>
          <w:szCs w:val="26"/>
        </w:rPr>
        <w:t>Completions</w:t>
      </w:r>
      <w:r w:rsidR="00330F0E" w:rsidRPr="005A7F98">
        <w:rPr>
          <w:rFonts w:ascii="Times New Roman" w:eastAsiaTheme="minorEastAsia" w:hAnsi="Times New Roman" w:cs="Times New Roman"/>
          <w:sz w:val="26"/>
          <w:szCs w:val="26"/>
        </w:rPr>
        <w:t>-to-</w:t>
      </w:r>
      <w:r w:rsidR="004B05FD">
        <w:rPr>
          <w:rFonts w:ascii="Times New Roman" w:eastAsiaTheme="minorEastAsia" w:hAnsi="Times New Roman" w:cs="Times New Roman"/>
          <w:sz w:val="26"/>
          <w:szCs w:val="26"/>
        </w:rPr>
        <w:t>completions</w:t>
      </w:r>
      <w:r w:rsidR="00330F0E" w:rsidRPr="005A7F98">
        <w:rPr>
          <w:rFonts w:ascii="Times New Roman" w:eastAsiaTheme="minorEastAsia" w:hAnsi="Times New Roman" w:cs="Times New Roman"/>
          <w:sz w:val="26"/>
          <w:szCs w:val="26"/>
        </w:rPr>
        <w:t xml:space="preserve"> trucking arcs (flowback reuse)</w:t>
      </w:r>
    </w:p>
    <w:p w14:paraId="19F9D30A" w14:textId="0A437BEF" w:rsidR="00EB3B61" w:rsidRPr="005A7F98" w:rsidRDefault="00EB3B61" w:rsidP="00EB3B61">
      <w:pPr>
        <w:rPr>
          <w:rFonts w:ascii="Times New Roman" w:eastAsiaTheme="minorEastAsia" w:hAnsi="Times New Roman" w:cs="Times New Roman"/>
          <w:sz w:val="26"/>
          <w:szCs w:val="26"/>
        </w:rPr>
      </w:pPr>
      <m:oMath>
        <m:r>
          <w:rPr>
            <w:rFonts w:ascii="Cambria Math" w:hAnsi="Cambria Math"/>
            <w:color w:val="0070C0"/>
            <w:sz w:val="26"/>
            <w:szCs w:val="26"/>
          </w:rPr>
          <m:t>(s,p)∈SCT</m:t>
        </m:r>
      </m:oMath>
      <w:r w:rsidRPr="00295066">
        <w:rPr>
          <w:rFonts w:ascii="Cambria Math" w:hAnsi="Cambria Math"/>
          <w:i/>
          <w:color w:val="0070C0"/>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w:t>
      </w:r>
      <w:r w:rsidR="004B05FD">
        <w:rPr>
          <w:rFonts w:ascii="Times New Roman" w:eastAsiaTheme="minorEastAsia" w:hAnsi="Times New Roman" w:cs="Times New Roman"/>
          <w:sz w:val="26"/>
          <w:szCs w:val="26"/>
        </w:rPr>
        <w:t>completions</w:t>
      </w:r>
      <w:r w:rsidRPr="005A7F98">
        <w:rPr>
          <w:rFonts w:ascii="Times New Roman" w:eastAsiaTheme="minorEastAsia" w:hAnsi="Times New Roman" w:cs="Times New Roman"/>
          <w:sz w:val="26"/>
          <w:szCs w:val="26"/>
        </w:rPr>
        <w:t xml:space="preserve"> trucking arcs</w:t>
      </w:r>
    </w:p>
    <w:p w14:paraId="51ECF71F" w14:textId="34214F48" w:rsidR="00570993" w:rsidRPr="005A7F98" w:rsidRDefault="00570993" w:rsidP="00570993">
      <w:pPr>
        <w:rPr>
          <w:rFonts w:ascii="Times New Roman" w:eastAsiaTheme="minorEastAsia" w:hAnsi="Times New Roman" w:cs="Times New Roman"/>
          <w:sz w:val="26"/>
          <w:szCs w:val="26"/>
        </w:rPr>
      </w:pPr>
      <m:oMath>
        <m:r>
          <w:rPr>
            <w:rFonts w:ascii="Cambria Math" w:hAnsi="Cambria Math"/>
            <w:color w:val="0070C0"/>
            <w:sz w:val="26"/>
            <w:szCs w:val="26"/>
          </w:rPr>
          <m:t>(s,k)∈SKT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Storage-to-disposal trucking arcs</w:t>
      </w:r>
    </w:p>
    <w:p w14:paraId="471405BE" w14:textId="2E147133" w:rsidR="000D3379" w:rsidRPr="005A7F98" w:rsidRDefault="00220B9F" w:rsidP="00220B9F">
      <w:pPr>
        <w:rPr>
          <w:rFonts w:ascii="Times New Roman" w:eastAsiaTheme="minorEastAsia" w:hAnsi="Times New Roman" w:cs="Times New Roman"/>
          <w:sz w:val="26"/>
          <w:szCs w:val="26"/>
        </w:rPr>
      </w:pPr>
      <m:oMath>
        <m:r>
          <w:rPr>
            <w:rFonts w:ascii="Cambria Math" w:hAnsi="Cambria Math"/>
            <w:color w:val="0070C0"/>
            <w:sz w:val="26"/>
            <w:szCs w:val="26"/>
          </w:rPr>
          <m:t>(r,k)∈RKT</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Treatment-to-disposal trucking arcs</w:t>
      </w:r>
    </w:p>
    <w:p w14:paraId="077B919D" w14:textId="6C0CDCDE" w:rsidR="000D3379" w:rsidRPr="005A7F98" w:rsidRDefault="000D3379" w:rsidP="000D3379">
      <w:pPr>
        <w:rPr>
          <w:rFonts w:ascii="Times New Roman" w:eastAsiaTheme="minorEastAsia" w:hAnsi="Times New Roman" w:cs="Times New Roman"/>
          <w:sz w:val="26"/>
          <w:szCs w:val="26"/>
        </w:rPr>
      </w:pPr>
      <m:oMath>
        <m:r>
          <w:rPr>
            <w:rFonts w:ascii="Cambria Math" w:hAnsi="Cambria Math"/>
            <w:color w:val="0070C0"/>
            <w:sz w:val="26"/>
            <w:szCs w:val="26"/>
          </w:rPr>
          <m:t>(p,a)∈PAL</m:t>
        </m:r>
      </m:oMath>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r>
      <w:r w:rsidRPr="005A7F98">
        <w:rPr>
          <w:rFonts w:ascii="Times New Roman" w:eastAsiaTheme="minorEastAsia" w:hAnsi="Times New Roman" w:cs="Times New Roman"/>
          <w:sz w:val="26"/>
          <w:szCs w:val="26"/>
        </w:rPr>
        <w:tab/>
        <w:t>Pad-to-tank links</w:t>
      </w:r>
    </w:p>
    <w:p w14:paraId="35C70F20" w14:textId="7C555CAD" w:rsidR="00497279" w:rsidRPr="005A7F98" w:rsidRDefault="00497279" w:rsidP="00497279">
      <w:pPr>
        <w:rPr>
          <w:rFonts w:ascii="Times New Roman" w:hAnsi="Times New Roman" w:cs="Times New Roman"/>
          <w:b/>
          <w:sz w:val="26"/>
          <w:szCs w:val="26"/>
        </w:rPr>
      </w:pPr>
      <w:r w:rsidRPr="005A7F98">
        <w:rPr>
          <w:rFonts w:ascii="Times New Roman" w:hAnsi="Times New Roman" w:cs="Times New Roman"/>
          <w:b/>
          <w:sz w:val="26"/>
          <w:szCs w:val="26"/>
        </w:rPr>
        <w:lastRenderedPageBreak/>
        <w:t>Continuous Variables</w:t>
      </w:r>
    </w:p>
    <w:p w14:paraId="36FEBB8D" w14:textId="3018A4F4" w:rsidR="00497279" w:rsidRPr="005A7F98" w:rsidRDefault="00596A2F"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497279" w:rsidRPr="005A7F98">
        <w:rPr>
          <w:rFonts w:ascii="Times New Roman" w:eastAsiaTheme="minorEastAsia" w:hAnsi="Times New Roman" w:cs="Times New Roman"/>
          <w:sz w:val="26"/>
          <w:szCs w:val="26"/>
        </w:rPr>
        <w:tab/>
        <w:t xml:space="preserve">Produced water piped from </w:t>
      </w:r>
      <w:r w:rsidR="00B455A7" w:rsidRPr="005A7F98">
        <w:rPr>
          <w:rFonts w:ascii="Times New Roman" w:eastAsiaTheme="minorEastAsia" w:hAnsi="Times New Roman" w:cs="Times New Roman"/>
          <w:sz w:val="26"/>
          <w:szCs w:val="26"/>
        </w:rPr>
        <w:t>one location to another location</w:t>
      </w:r>
    </w:p>
    <w:p w14:paraId="11F7C911" w14:textId="2B9C63D6" w:rsidR="00ED6474" w:rsidRPr="005A7F98" w:rsidRDefault="00596A2F"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ED6474" w:rsidRPr="005A7F98">
        <w:rPr>
          <w:rFonts w:ascii="Times New Roman" w:eastAsiaTheme="minorEastAsia" w:hAnsi="Times New Roman" w:cs="Times New Roman"/>
          <w:sz w:val="26"/>
          <w:szCs w:val="26"/>
        </w:rPr>
        <w:tab/>
        <w:t xml:space="preserve">Produced water trucked from </w:t>
      </w:r>
      <w:r w:rsidR="00B455A7" w:rsidRPr="005A7F98">
        <w:rPr>
          <w:rFonts w:ascii="Times New Roman" w:eastAsiaTheme="minorEastAsia" w:hAnsi="Times New Roman" w:cs="Times New Roman"/>
          <w:sz w:val="26"/>
          <w:szCs w:val="26"/>
        </w:rPr>
        <w:t>one location</w:t>
      </w:r>
      <w:r w:rsidR="005A037D" w:rsidRPr="005A7F98">
        <w:rPr>
          <w:rFonts w:ascii="Times New Roman" w:eastAsiaTheme="minorEastAsia" w:hAnsi="Times New Roman" w:cs="Times New Roman"/>
          <w:sz w:val="26"/>
          <w:szCs w:val="26"/>
        </w:rPr>
        <w:t xml:space="preserve"> </w:t>
      </w:r>
      <w:r w:rsidR="00B455A7" w:rsidRPr="005A7F98">
        <w:rPr>
          <w:rFonts w:ascii="Times New Roman" w:eastAsiaTheme="minorEastAsia" w:hAnsi="Times New Roman" w:cs="Times New Roman"/>
          <w:sz w:val="26"/>
          <w:szCs w:val="26"/>
        </w:rPr>
        <w:t>to another location</w:t>
      </w:r>
    </w:p>
    <w:p w14:paraId="35373FCD" w14:textId="0CEFA302" w:rsidR="007A1F22" w:rsidRPr="005A7F98" w:rsidRDefault="00596A2F" w:rsidP="007A1F2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7A1F22" w:rsidRPr="005A7F98">
        <w:rPr>
          <w:rFonts w:ascii="Times New Roman" w:eastAsiaTheme="minorEastAsia" w:hAnsi="Times New Roman" w:cs="Times New Roman"/>
          <w:sz w:val="26"/>
          <w:szCs w:val="26"/>
        </w:rPr>
        <w:tab/>
        <w:t xml:space="preserve">Fresh water sourced from source to </w:t>
      </w:r>
      <w:r w:rsidR="004B05FD">
        <w:rPr>
          <w:rFonts w:ascii="Times New Roman" w:eastAsiaTheme="minorEastAsia" w:hAnsi="Times New Roman" w:cs="Times New Roman"/>
          <w:sz w:val="26"/>
          <w:szCs w:val="26"/>
        </w:rPr>
        <w:t>completions</w:t>
      </w:r>
      <w:r w:rsidR="007A1F22" w:rsidRPr="005A7F98">
        <w:rPr>
          <w:rFonts w:ascii="Times New Roman" w:eastAsiaTheme="minorEastAsia" w:hAnsi="Times New Roman" w:cs="Times New Roman"/>
          <w:sz w:val="26"/>
          <w:szCs w:val="26"/>
        </w:rPr>
        <w:t xml:space="preserve"> pad</w:t>
      </w:r>
    </w:p>
    <w:p w14:paraId="4F408875" w14:textId="46EB79EF" w:rsidR="00630F9E" w:rsidRPr="005A7F98" w:rsidRDefault="00596A2F" w:rsidP="00630F9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oMath>
      <w:r w:rsidR="00630F9E" w:rsidRPr="005A7F98">
        <w:rPr>
          <w:rFonts w:ascii="Times New Roman" w:eastAsiaTheme="minorEastAsia" w:hAnsi="Times New Roman" w:cs="Times New Roman"/>
          <w:sz w:val="26"/>
          <w:szCs w:val="26"/>
        </w:rPr>
        <w:tab/>
        <w:t xml:space="preserve">Water put into completions pad storage </w:t>
      </w:r>
    </w:p>
    <w:p w14:paraId="2E5D1E84" w14:textId="194B3E67" w:rsidR="00630F9E" w:rsidRDefault="00596A2F" w:rsidP="00630F9E">
      <w:pPr>
        <w:ind w:left="2880" w:hanging="2880"/>
        <w:rPr>
          <w:ins w:id="20" w:author="Melody Shellman" w:date="2022-01-05T16:25:00Z"/>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oMath>
      <w:r w:rsidR="00630F9E" w:rsidRPr="005A7F98">
        <w:rPr>
          <w:rFonts w:ascii="Times New Roman" w:eastAsiaTheme="minorEastAsia" w:hAnsi="Times New Roman" w:cs="Times New Roman"/>
          <w:sz w:val="26"/>
          <w:szCs w:val="26"/>
        </w:rPr>
        <w:tab/>
        <w:t xml:space="preserve">Water removed from completions pad storage </w:t>
      </w:r>
    </w:p>
    <w:p w14:paraId="3740E00F" w14:textId="77777777" w:rsidR="00191930" w:rsidRPr="0051158E" w:rsidRDefault="00191930" w:rsidP="00191930">
      <w:pPr>
        <w:ind w:left="2880" w:hanging="2880"/>
        <w:rPr>
          <w:ins w:id="21" w:author="Melody Shellman" w:date="2022-01-05T16:25:00Z"/>
          <w:rFonts w:ascii="Times New Roman" w:eastAsiaTheme="minorEastAsia" w:hAnsi="Times New Roman" w:cs="Times New Roman"/>
          <w:sz w:val="26"/>
          <w:szCs w:val="26"/>
        </w:rPr>
      </w:pPr>
      <m:oMath>
        <m:sSubSup>
          <m:sSubSupPr>
            <m:ctrlPr>
              <w:ins w:id="22" w:author="Melody Shellman" w:date="2022-01-05T16:25:00Z">
                <w:rPr>
                  <w:rFonts w:ascii="Cambria Math" w:eastAsiaTheme="minorEastAsia" w:hAnsi="Cambria Math"/>
                  <w:i/>
                  <w:color w:val="C00000"/>
                  <w:kern w:val="24"/>
                  <w:sz w:val="26"/>
                  <w:szCs w:val="26"/>
                </w:rPr>
              </w:ins>
            </m:ctrlPr>
          </m:sSubSupPr>
          <m:e>
            <m:r>
              <w:ins w:id="23" w:author="Melody Shellman" w:date="2022-01-05T16:25:00Z">
                <w:rPr>
                  <w:rFonts w:ascii="Cambria Math" w:eastAsiaTheme="minorEastAsia" w:hAnsi="Cambria Math"/>
                  <w:color w:val="C00000"/>
                  <w:kern w:val="24"/>
                  <w:sz w:val="26"/>
                  <w:szCs w:val="26"/>
                </w:rPr>
                <m:t>F</m:t>
              </w:ins>
            </m:r>
          </m:e>
          <m:sub>
            <m:r>
              <w:ins w:id="24" w:author="Melody Shellman" w:date="2022-01-05T16:25:00Z">
                <w:rPr>
                  <w:rFonts w:ascii="Cambria Math" w:eastAsiaTheme="minorEastAsia" w:hAnsi="Cambria Math"/>
                  <w:color w:val="C00000"/>
                  <w:kern w:val="24"/>
                  <w:sz w:val="26"/>
                  <w:szCs w:val="26"/>
                </w:rPr>
                <m:t>r,t</m:t>
              </w:ins>
            </m:r>
          </m:sub>
          <m:sup>
            <m:r>
              <w:ins w:id="25" w:author="Melody Shellman" w:date="2022-01-05T16:25:00Z">
                <w:rPr>
                  <w:rFonts w:ascii="Cambria Math" w:eastAsiaTheme="minorEastAsia" w:hAnsi="Cambria Math"/>
                  <w:color w:val="C00000"/>
                  <w:kern w:val="24"/>
                  <w:sz w:val="26"/>
                  <w:szCs w:val="26"/>
                </w:rPr>
                <m:t>TreatmentDestination</m:t>
              </w:ins>
            </m:r>
          </m:sup>
        </m:sSubSup>
      </m:oMath>
      <w:ins w:id="26" w:author="Melody Shellman" w:date="2022-01-05T16:25:00Z">
        <w:r w:rsidRPr="0051158E">
          <w:rPr>
            <w:rFonts w:ascii="Times New Roman" w:eastAsiaTheme="minorEastAsia" w:hAnsi="Times New Roman" w:cs="Times New Roman"/>
            <w:sz w:val="26"/>
            <w:szCs w:val="26"/>
          </w:rPr>
          <w:t xml:space="preserve"> </w:t>
        </w:r>
        <w:r w:rsidRPr="0051158E">
          <w:rPr>
            <w:rFonts w:ascii="Times New Roman" w:eastAsiaTheme="minorEastAsia" w:hAnsi="Times New Roman" w:cs="Times New Roman"/>
            <w:sz w:val="26"/>
            <w:szCs w:val="26"/>
          </w:rPr>
          <w:tab/>
          <w:t>Water de</w:t>
        </w:r>
        <w:r w:rsidRPr="00E87B67">
          <w:rPr>
            <w:rFonts w:ascii="Times New Roman" w:eastAsiaTheme="minorEastAsia" w:hAnsi="Times New Roman" w:cs="Times New Roman"/>
            <w:sz w:val="26"/>
            <w:szCs w:val="26"/>
          </w:rPr>
          <w:t>livered to treatm</w:t>
        </w:r>
        <w:r>
          <w:rPr>
            <w:rFonts w:ascii="Times New Roman" w:eastAsiaTheme="minorEastAsia" w:hAnsi="Times New Roman" w:cs="Times New Roman"/>
            <w:sz w:val="26"/>
            <w:szCs w:val="26"/>
          </w:rPr>
          <w:t>ent site</w:t>
        </w:r>
      </w:ins>
    </w:p>
    <w:p w14:paraId="4EE07C5C" w14:textId="77777777" w:rsidR="00191930" w:rsidRDefault="00191930" w:rsidP="00191930">
      <w:pPr>
        <w:ind w:left="2880" w:hanging="2880"/>
        <w:rPr>
          <w:ins w:id="27" w:author="Melody Shellman" w:date="2022-01-05T16:25:00Z"/>
          <w:rFonts w:ascii="Times New Roman" w:eastAsiaTheme="minorEastAsia" w:hAnsi="Times New Roman" w:cs="Times New Roman"/>
          <w:sz w:val="26"/>
          <w:szCs w:val="26"/>
        </w:rPr>
      </w:pPr>
      <m:oMath>
        <m:sSubSup>
          <m:sSubSupPr>
            <m:ctrlPr>
              <w:ins w:id="28" w:author="Melody Shellman" w:date="2022-01-05T16:25:00Z">
                <w:rPr>
                  <w:rFonts w:ascii="Cambria Math" w:eastAsiaTheme="minorEastAsia" w:hAnsi="Cambria Math"/>
                  <w:i/>
                  <w:color w:val="C00000"/>
                  <w:kern w:val="24"/>
                  <w:sz w:val="26"/>
                  <w:szCs w:val="26"/>
                </w:rPr>
              </w:ins>
            </m:ctrlPr>
          </m:sSubSupPr>
          <m:e>
            <m:r>
              <w:ins w:id="29" w:author="Melody Shellman" w:date="2022-01-05T16:25:00Z">
                <w:rPr>
                  <w:rFonts w:ascii="Cambria Math" w:eastAsiaTheme="minorEastAsia" w:hAnsi="Cambria Math"/>
                  <w:color w:val="C00000"/>
                  <w:kern w:val="24"/>
                  <w:sz w:val="26"/>
                  <w:szCs w:val="26"/>
                </w:rPr>
                <m:t>F</m:t>
              </w:ins>
            </m:r>
          </m:e>
          <m:sub>
            <m:r>
              <w:ins w:id="30" w:author="Melody Shellman" w:date="2022-01-05T16:25:00Z">
                <w:rPr>
                  <w:rFonts w:ascii="Cambria Math" w:eastAsiaTheme="minorEastAsia" w:hAnsi="Cambria Math"/>
                  <w:color w:val="C00000"/>
                  <w:kern w:val="24"/>
                  <w:sz w:val="26"/>
                  <w:szCs w:val="26"/>
                </w:rPr>
                <m:t>r,t</m:t>
              </w:ins>
            </m:r>
          </m:sub>
          <m:sup>
            <m:r>
              <w:ins w:id="31" w:author="Melody Shellman" w:date="2022-01-05T16:25:00Z">
                <w:rPr>
                  <w:rFonts w:ascii="Cambria Math" w:eastAsiaTheme="minorEastAsia" w:hAnsi="Cambria Math"/>
                  <w:color w:val="C00000"/>
                  <w:kern w:val="24"/>
                  <w:sz w:val="26"/>
                  <w:szCs w:val="26"/>
                </w:rPr>
                <m:t>UnusedTreatedWater</m:t>
              </w:ins>
            </m:r>
          </m:sup>
        </m:sSubSup>
      </m:oMath>
      <w:ins w:id="32" w:author="Melody Shellman" w:date="2022-01-05T16:25:00Z">
        <w:r w:rsidRPr="005A7F9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ab/>
          <w:t>Water leftover from the treatment process</w:t>
        </w:r>
      </w:ins>
    </w:p>
    <w:p w14:paraId="150FB841" w14:textId="77777777" w:rsidR="00191930" w:rsidRDefault="00191930" w:rsidP="00191930">
      <w:pPr>
        <w:ind w:left="2880" w:hanging="2880"/>
        <w:rPr>
          <w:ins w:id="33" w:author="Melody Shellman" w:date="2022-01-05T16:25:00Z"/>
          <w:rFonts w:ascii="Times New Roman" w:eastAsiaTheme="minorEastAsia" w:hAnsi="Times New Roman" w:cs="Times New Roman"/>
          <w:sz w:val="26"/>
          <w:szCs w:val="26"/>
        </w:rPr>
      </w:pPr>
      <m:oMath>
        <m:sSubSup>
          <m:sSubSupPr>
            <m:ctrlPr>
              <w:ins w:id="34" w:author="Melody Shellman" w:date="2022-01-05T16:25:00Z">
                <w:rPr>
                  <w:rFonts w:ascii="Cambria Math" w:eastAsiaTheme="minorEastAsia" w:hAnsi="Cambria Math"/>
                  <w:i/>
                  <w:color w:val="C00000"/>
                  <w:kern w:val="24"/>
                  <w:sz w:val="26"/>
                  <w:szCs w:val="26"/>
                </w:rPr>
              </w:ins>
            </m:ctrlPr>
          </m:sSubSupPr>
          <m:e>
            <m:r>
              <w:ins w:id="35" w:author="Melody Shellman" w:date="2022-01-05T16:25:00Z">
                <w:rPr>
                  <w:rFonts w:ascii="Cambria Math" w:eastAsiaTheme="minorEastAsia" w:hAnsi="Cambria Math"/>
                  <w:color w:val="C00000"/>
                  <w:kern w:val="24"/>
                  <w:sz w:val="26"/>
                  <w:szCs w:val="26"/>
                </w:rPr>
                <m:t>F</m:t>
              </w:ins>
            </m:r>
          </m:e>
          <m:sub>
            <m:r>
              <w:ins w:id="36" w:author="Melody Shellman" w:date="2022-01-05T16:25:00Z">
                <w:rPr>
                  <w:rFonts w:ascii="Cambria Math" w:eastAsiaTheme="minorEastAsia" w:hAnsi="Cambria Math"/>
                  <w:color w:val="C00000"/>
                  <w:kern w:val="24"/>
                  <w:sz w:val="26"/>
                  <w:szCs w:val="26"/>
                </w:rPr>
                <m:t>k,t</m:t>
              </w:ins>
            </m:r>
          </m:sub>
          <m:sup>
            <m:r>
              <w:ins w:id="37" w:author="Melody Shellman" w:date="2022-01-05T16:25:00Z">
                <w:rPr>
                  <w:rFonts w:ascii="Cambria Math" w:eastAsiaTheme="minorEastAsia" w:hAnsi="Cambria Math"/>
                  <w:color w:val="C00000"/>
                  <w:kern w:val="24"/>
                  <w:sz w:val="26"/>
                  <w:szCs w:val="26"/>
                </w:rPr>
                <m:t>DisposalDestination</m:t>
              </w:ins>
            </m:r>
          </m:sup>
        </m:sSubSup>
      </m:oMath>
      <w:ins w:id="38" w:author="Melody Shellman" w:date="2022-01-05T16:25:00Z">
        <w:r w:rsidRPr="005A7F9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ab/>
          <w:t>Water injected at disposal site</w:t>
        </w:r>
      </w:ins>
    </w:p>
    <w:p w14:paraId="171C5F7F" w14:textId="77777777" w:rsidR="00191930" w:rsidRPr="0078324B" w:rsidRDefault="00191930" w:rsidP="00191930">
      <w:pPr>
        <w:ind w:left="2880" w:hanging="2880"/>
        <w:rPr>
          <w:ins w:id="39" w:author="Melody Shellman" w:date="2022-01-05T16:25:00Z"/>
          <w:rFonts w:ascii="Times New Roman" w:eastAsiaTheme="minorEastAsia" w:hAnsi="Times New Roman" w:cs="Times New Roman"/>
          <w:sz w:val="26"/>
          <w:szCs w:val="26"/>
        </w:rPr>
      </w:pPr>
      <m:oMath>
        <m:sSubSup>
          <m:sSubSupPr>
            <m:ctrlPr>
              <w:ins w:id="40" w:author="Melody Shellman" w:date="2022-01-05T16:25:00Z">
                <w:rPr>
                  <w:rFonts w:ascii="Cambria Math" w:eastAsiaTheme="minorEastAsia" w:hAnsi="Cambria Math"/>
                  <w:i/>
                  <w:color w:val="C00000"/>
                  <w:kern w:val="24"/>
                  <w:sz w:val="26"/>
                  <w:szCs w:val="26"/>
                </w:rPr>
              </w:ins>
            </m:ctrlPr>
          </m:sSubSupPr>
          <m:e>
            <m:r>
              <w:ins w:id="41" w:author="Melody Shellman" w:date="2022-01-05T16:25:00Z">
                <w:rPr>
                  <w:rFonts w:ascii="Cambria Math" w:eastAsiaTheme="minorEastAsia" w:hAnsi="Cambria Math"/>
                  <w:color w:val="C00000"/>
                  <w:kern w:val="24"/>
                  <w:sz w:val="26"/>
                  <w:szCs w:val="26"/>
                </w:rPr>
                <m:t>F</m:t>
              </w:ins>
            </m:r>
          </m:e>
          <m:sub>
            <m:r>
              <w:ins w:id="42" w:author="Melody Shellman" w:date="2022-01-05T16:25:00Z">
                <w:rPr>
                  <w:rFonts w:ascii="Cambria Math" w:eastAsiaTheme="minorEastAsia" w:hAnsi="Cambria Math"/>
                  <w:color w:val="C00000"/>
                  <w:kern w:val="24"/>
                  <w:sz w:val="26"/>
                  <w:szCs w:val="26"/>
                </w:rPr>
                <m:t>o,t</m:t>
              </w:ins>
            </m:r>
          </m:sub>
          <m:sup>
            <m:r>
              <w:ins w:id="43" w:author="Melody Shellman" w:date="2022-01-05T16:25:00Z">
                <w:rPr>
                  <w:rFonts w:ascii="Cambria Math" w:eastAsiaTheme="minorEastAsia" w:hAnsi="Cambria Math"/>
                  <w:color w:val="C00000"/>
                  <w:kern w:val="24"/>
                  <w:sz w:val="26"/>
                  <w:szCs w:val="26"/>
                </w:rPr>
                <m:t>BeneficialReuseDestination</m:t>
              </w:ins>
            </m:r>
          </m:sup>
        </m:sSubSup>
      </m:oMath>
      <w:ins w:id="44" w:author="Melody Shellman" w:date="2022-01-05T16:25:00Z">
        <w:r w:rsidRPr="0078324B">
          <w:rPr>
            <w:rFonts w:ascii="Times New Roman" w:eastAsiaTheme="minorEastAsia" w:hAnsi="Times New Roman" w:cs="Times New Roman"/>
            <w:sz w:val="26"/>
            <w:szCs w:val="26"/>
          </w:rPr>
          <w:t xml:space="preserve"> </w:t>
        </w:r>
        <w:r w:rsidRPr="0078324B">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Water</w:t>
        </w:r>
        <w:r w:rsidRPr="0078324B">
          <w:rPr>
            <w:rFonts w:ascii="Times New Roman" w:eastAsiaTheme="minorEastAsia" w:hAnsi="Times New Roman" w:cs="Times New Roman"/>
            <w:sz w:val="26"/>
            <w:szCs w:val="26"/>
          </w:rPr>
          <w:t xml:space="preserve"> de</w:t>
        </w:r>
        <w:r w:rsidRPr="00E87B67">
          <w:rPr>
            <w:rFonts w:ascii="Times New Roman" w:eastAsiaTheme="minorEastAsia" w:hAnsi="Times New Roman" w:cs="Times New Roman"/>
            <w:sz w:val="26"/>
            <w:szCs w:val="26"/>
          </w:rPr>
          <w:t>liver</w:t>
        </w:r>
        <w:r>
          <w:rPr>
            <w:rFonts w:ascii="Times New Roman" w:eastAsiaTheme="minorEastAsia" w:hAnsi="Times New Roman" w:cs="Times New Roman"/>
            <w:sz w:val="26"/>
            <w:szCs w:val="26"/>
          </w:rPr>
          <w:t>ed to beneficial reuse site</w:t>
        </w:r>
      </w:ins>
    </w:p>
    <w:p w14:paraId="76A5BF5F" w14:textId="77777777" w:rsidR="00191930" w:rsidRDefault="00191930" w:rsidP="00630F9E">
      <w:pPr>
        <w:ind w:left="2880" w:hanging="2880"/>
        <w:rPr>
          <w:rFonts w:ascii="Times New Roman" w:eastAsiaTheme="minorEastAsia" w:hAnsi="Times New Roman" w:cs="Times New Roman"/>
          <w:sz w:val="26"/>
          <w:szCs w:val="26"/>
        </w:rPr>
      </w:pPr>
    </w:p>
    <w:p w14:paraId="1F3FD3EC" w14:textId="7B92CBE8" w:rsidR="00F310F3" w:rsidRPr="00850038" w:rsidRDefault="00471808" w:rsidP="00D60F5D">
      <w:pPr>
        <w:rPr>
          <w:rFonts w:ascii="Times New Roman" w:eastAsiaTheme="minorEastAsia" w:hAnsi="Times New Roman" w:cs="Times New Roman"/>
          <w:sz w:val="26"/>
          <w:szCs w:val="26"/>
        </w:rPr>
      </w:pPr>
      <w:ins w:id="45" w:author="Melody Shellman" w:date="2021-11-05T13:49:00Z">
        <w:r>
          <w:rPr>
            <w:rFonts w:ascii="Times New Roman" w:eastAsiaTheme="minorEastAsia" w:hAnsi="Times New Roman" w:cs="Times New Roman"/>
            <w:sz w:val="26"/>
            <w:szCs w:val="26"/>
          </w:rPr>
          <w:t>If the production tanks are</w:t>
        </w:r>
      </w:ins>
      <w:ins w:id="46" w:author="Melody Shellman" w:date="2021-11-05T13:54:00Z">
        <w:r w:rsidR="001269D5">
          <w:rPr>
            <w:rFonts w:ascii="Times New Roman" w:eastAsiaTheme="minorEastAsia" w:hAnsi="Times New Roman" w:cs="Times New Roman"/>
            <w:sz w:val="26"/>
            <w:szCs w:val="26"/>
          </w:rPr>
          <w:t xml:space="preserve"> </w:t>
        </w:r>
      </w:ins>
      <w:ins w:id="47" w:author="Melody Shellman" w:date="2021-11-05T14:02:00Z">
        <w:r w:rsidR="00D4227A">
          <w:rPr>
            <w:rFonts w:ascii="Times New Roman" w:eastAsiaTheme="minorEastAsia" w:hAnsi="Times New Roman" w:cs="Times New Roman"/>
            <w:sz w:val="26"/>
            <w:szCs w:val="26"/>
          </w:rPr>
          <w:t>separate</w:t>
        </w:r>
      </w:ins>
      <w:ins w:id="48" w:author="Melody Shellman" w:date="2021-11-05T13:54:00Z">
        <w:r w:rsidR="001269D5">
          <w:rPr>
            <w:rFonts w:ascii="Times New Roman" w:eastAsiaTheme="minorEastAsia" w:hAnsi="Times New Roman" w:cs="Times New Roman"/>
            <w:sz w:val="26"/>
            <w:szCs w:val="26"/>
          </w:rPr>
          <w:t xml:space="preserve">, </w:t>
        </w:r>
      </w:ins>
      <w:ins w:id="49" w:author="Melody Shellman" w:date="2021-11-05T14:02:00Z">
        <w:r w:rsidR="00D4227A">
          <w:rPr>
            <w:rFonts w:ascii="Times New Roman" w:eastAsiaTheme="minorEastAsia" w:hAnsi="Times New Roman" w:cs="Times New Roman"/>
            <w:sz w:val="26"/>
            <w:szCs w:val="26"/>
          </w:rPr>
          <w:t>water level and water drain</w:t>
        </w:r>
      </w:ins>
      <w:ins w:id="50" w:author="Melody Shellman" w:date="2021-11-05T14:05:00Z">
        <w:r w:rsidR="00D60F5D">
          <w:rPr>
            <w:rFonts w:ascii="Times New Roman" w:eastAsiaTheme="minorEastAsia" w:hAnsi="Times New Roman" w:cs="Times New Roman"/>
            <w:sz w:val="26"/>
            <w:szCs w:val="26"/>
          </w:rPr>
          <w:t>age</w:t>
        </w:r>
      </w:ins>
      <w:ins w:id="51" w:author="Melody Shellman" w:date="2021-11-05T14:02:00Z">
        <w:r w:rsidR="00D4227A">
          <w:rPr>
            <w:rFonts w:ascii="Times New Roman" w:eastAsiaTheme="minorEastAsia" w:hAnsi="Times New Roman" w:cs="Times New Roman"/>
            <w:sz w:val="26"/>
            <w:szCs w:val="26"/>
          </w:rPr>
          <w:t xml:space="preserve"> are tracked at each individual production tank</w:t>
        </w:r>
      </w:ins>
      <w:r w:rsidR="00D60F5D">
        <w:rPr>
          <w:rFonts w:ascii="Times New Roman" w:eastAsiaTheme="minorEastAsia" w:hAnsi="Times New Roman" w:cs="Times New Roman"/>
          <w:sz w:val="26"/>
          <w:szCs w:val="26"/>
        </w:rPr>
        <w:t>:</w:t>
      </w:r>
      <w:ins w:id="52" w:author="Melody Shellman" w:date="2021-11-05T13:49:00Z">
        <w:r>
          <w:rPr>
            <w:rFonts w:ascii="Times New Roman" w:eastAsiaTheme="minorEastAsia" w:hAnsi="Times New Roman" w:cs="Times New Roman"/>
            <w:sz w:val="26"/>
            <w:szCs w:val="26"/>
          </w:rPr>
          <w:t xml:space="preserve"> </w:t>
        </w:r>
      </w:ins>
      <w:commentRangeStart w:id="53"/>
      <w:commentRangeStart w:id="54"/>
      <w:del w:id="55" w:author="Melody Shellman" w:date="2021-11-05T14:03:00Z">
        <w:r w:rsidR="00F310F3" w:rsidRPr="00850038" w:rsidDel="00D60F5D">
          <w:rPr>
            <w:rFonts w:ascii="Times New Roman" w:eastAsiaTheme="minorEastAsia" w:hAnsi="Times New Roman" w:cs="Times New Roman"/>
            <w:sz w:val="26"/>
            <w:szCs w:val="26"/>
          </w:rPr>
          <w:delText>If model.config.production_tanks == ProdTank.</w:delText>
        </w:r>
        <w:r w:rsidR="001A59A6" w:rsidRPr="00850038" w:rsidDel="00D60F5D">
          <w:rPr>
            <w:rFonts w:ascii="Times New Roman" w:eastAsiaTheme="minorEastAsia" w:hAnsi="Times New Roman" w:cs="Times New Roman"/>
            <w:sz w:val="26"/>
            <w:szCs w:val="26"/>
          </w:rPr>
          <w:delText>individual</w:delText>
        </w:r>
        <w:r w:rsidR="00F310F3" w:rsidRPr="00850038" w:rsidDel="00D60F5D">
          <w:rPr>
            <w:rFonts w:ascii="Times New Roman" w:eastAsiaTheme="minorEastAsia" w:hAnsi="Times New Roman" w:cs="Times New Roman"/>
            <w:sz w:val="26"/>
            <w:szCs w:val="26"/>
          </w:rPr>
          <w:delText>:</w:delText>
        </w:r>
        <w:commentRangeEnd w:id="53"/>
        <w:r w:rsidR="00850038" w:rsidDel="00D60F5D">
          <w:rPr>
            <w:rStyle w:val="CommentReference"/>
          </w:rPr>
          <w:commentReference w:id="53"/>
        </w:r>
        <w:commentRangeEnd w:id="54"/>
        <w:r w:rsidDel="00D60F5D">
          <w:rPr>
            <w:rStyle w:val="CommentReference"/>
          </w:rPr>
          <w:commentReference w:id="54"/>
        </w:r>
      </w:del>
    </w:p>
    <w:p w14:paraId="71E255FC" w14:textId="78007587" w:rsidR="00F310F3" w:rsidRPr="00850038" w:rsidRDefault="00596A2F" w:rsidP="006737CA">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Drain</m:t>
            </m:r>
          </m:sup>
        </m:sSubSup>
      </m:oMath>
      <w:r w:rsidR="00F310F3" w:rsidRPr="00850038">
        <w:rPr>
          <w:rFonts w:ascii="Times New Roman" w:eastAsiaTheme="minorEastAsia" w:hAnsi="Times New Roman" w:cs="Times New Roman"/>
          <w:sz w:val="26"/>
          <w:szCs w:val="26"/>
        </w:rPr>
        <w:tab/>
        <w:t xml:space="preserve">Produced water drained from production tank </w:t>
      </w:r>
    </w:p>
    <w:p w14:paraId="3FD840ED" w14:textId="424CCEFD" w:rsidR="006737CA" w:rsidRPr="00850038" w:rsidRDefault="00596A2F" w:rsidP="006737CA">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ProdTank</m:t>
            </m:r>
          </m:sup>
        </m:sSubSup>
      </m:oMath>
      <w:r w:rsidR="006737CA" w:rsidRPr="00850038">
        <w:rPr>
          <w:rFonts w:ascii="Times New Roman" w:eastAsiaTheme="minorEastAsia" w:hAnsi="Times New Roman" w:cs="Times New Roman"/>
          <w:sz w:val="26"/>
          <w:szCs w:val="26"/>
        </w:rPr>
        <w:tab/>
        <w:t>Water level in production tank</w:t>
      </w:r>
      <w:ins w:id="56" w:author="Melody Shellman" w:date="2021-10-26T12:54:00Z">
        <w:r w:rsidR="00CE4E97" w:rsidRPr="00850038">
          <w:rPr>
            <w:rFonts w:ascii="Times New Roman" w:eastAsiaTheme="minorEastAsia" w:hAnsi="Times New Roman" w:cs="Times New Roman"/>
            <w:sz w:val="26"/>
            <w:szCs w:val="26"/>
          </w:rPr>
          <w:t xml:space="preserve"> at the end of time period t</w:t>
        </w:r>
      </w:ins>
    </w:p>
    <w:p w14:paraId="4529DBCE" w14:textId="1F116308" w:rsidR="00F310F3" w:rsidDel="00595FD7" w:rsidRDefault="00D60F5D" w:rsidP="006737CA">
      <w:pPr>
        <w:ind w:left="2880" w:hanging="2160"/>
        <w:rPr>
          <w:del w:id="57" w:author="Melody Shellman" w:date="2021-11-05T14:04:00Z"/>
          <w:rFonts w:ascii="Times New Roman" w:eastAsiaTheme="minorEastAsia" w:hAnsi="Times New Roman" w:cs="Times New Roman"/>
          <w:sz w:val="26"/>
          <w:szCs w:val="26"/>
        </w:rPr>
      </w:pPr>
      <w:ins w:id="58" w:author="Melody Shellman" w:date="2021-11-05T14:04:00Z">
        <w:r>
          <w:rPr>
            <w:rFonts w:ascii="Times New Roman" w:eastAsiaTheme="minorEastAsia" w:hAnsi="Times New Roman" w:cs="Times New Roman"/>
            <w:sz w:val="26"/>
            <w:szCs w:val="26"/>
          </w:rPr>
          <w:t xml:space="preserve">Otherwise, if the production tanks are equalized, the water level and water </w:t>
        </w:r>
      </w:ins>
      <w:ins w:id="59" w:author="Melody Shellman" w:date="2021-11-05T14:05:00Z">
        <w:r>
          <w:rPr>
            <w:rFonts w:ascii="Times New Roman" w:eastAsiaTheme="minorEastAsia" w:hAnsi="Times New Roman" w:cs="Times New Roman"/>
            <w:sz w:val="26"/>
            <w:szCs w:val="26"/>
          </w:rPr>
          <w:t>drainage</w:t>
        </w:r>
      </w:ins>
      <w:ins w:id="60" w:author="Melody Shellman" w:date="2021-11-05T14:04:00Z">
        <w:r>
          <w:rPr>
            <w:rFonts w:ascii="Times New Roman" w:eastAsiaTheme="minorEastAsia" w:hAnsi="Times New Roman" w:cs="Times New Roman"/>
            <w:sz w:val="26"/>
            <w:szCs w:val="26"/>
          </w:rPr>
          <w:t xml:space="preserve"> can be aggregated to a pad level</w:t>
        </w:r>
      </w:ins>
      <w:r>
        <w:rPr>
          <w:rFonts w:ascii="Times New Roman" w:eastAsiaTheme="minorEastAsia" w:hAnsi="Times New Roman" w:cs="Times New Roman"/>
          <w:sz w:val="26"/>
          <w:szCs w:val="26"/>
        </w:rPr>
        <w:t>:</w:t>
      </w:r>
      <w:ins w:id="61" w:author="Melody Shellman" w:date="2021-11-05T14:04:00Z">
        <w:r>
          <w:rPr>
            <w:rFonts w:ascii="Times New Roman" w:eastAsiaTheme="minorEastAsia" w:hAnsi="Times New Roman" w:cs="Times New Roman"/>
            <w:sz w:val="26"/>
            <w:szCs w:val="26"/>
          </w:rPr>
          <w:t xml:space="preserve"> </w:t>
        </w:r>
      </w:ins>
      <w:del w:id="62" w:author="Melody Shellman" w:date="2021-11-05T14:04:00Z">
        <w:r w:rsidR="00F310F3" w:rsidRPr="00850038" w:rsidDel="00D60F5D">
          <w:rPr>
            <w:rFonts w:ascii="Times New Roman" w:eastAsiaTheme="minorEastAsia" w:hAnsi="Times New Roman" w:cs="Times New Roman"/>
            <w:sz w:val="26"/>
            <w:szCs w:val="26"/>
          </w:rPr>
          <w:delText>Elif: model.config.production_tanks == ProdTank.equalized:</w:delText>
        </w:r>
      </w:del>
    </w:p>
    <w:p w14:paraId="7910F55B" w14:textId="77777777" w:rsidR="00595FD7" w:rsidRPr="00850038" w:rsidRDefault="00595FD7" w:rsidP="00D60F5D">
      <w:pPr>
        <w:rPr>
          <w:ins w:id="63" w:author="Melody Shellman" w:date="2022-01-05T16:28:00Z"/>
          <w:rFonts w:ascii="Times New Roman" w:eastAsiaTheme="minorEastAsia" w:hAnsi="Times New Roman" w:cs="Times New Roman"/>
          <w:sz w:val="26"/>
          <w:szCs w:val="26"/>
        </w:rPr>
      </w:pPr>
    </w:p>
    <w:p w14:paraId="7057E481" w14:textId="1BC9D373" w:rsidR="003C1646" w:rsidRPr="00850038" w:rsidRDefault="00596A2F" w:rsidP="006737CA">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Drain</m:t>
            </m:r>
          </m:sup>
        </m:sSubSup>
      </m:oMath>
      <w:r w:rsidR="003C1646" w:rsidRPr="00850038">
        <w:rPr>
          <w:rFonts w:ascii="Times New Roman" w:eastAsiaTheme="minorEastAsia" w:hAnsi="Times New Roman" w:cs="Times New Roman"/>
          <w:sz w:val="26"/>
          <w:szCs w:val="26"/>
        </w:rPr>
        <w:tab/>
        <w:t xml:space="preserve">Produced water drained from equalized production tanks </w:t>
      </w:r>
    </w:p>
    <w:p w14:paraId="32241A0D" w14:textId="441A2AD6" w:rsidR="006737CA" w:rsidRPr="005A7F98" w:rsidRDefault="00596A2F" w:rsidP="006737CA">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ProdTank</m:t>
            </m:r>
          </m:sup>
        </m:sSubSup>
      </m:oMath>
      <w:r w:rsidR="006737CA" w:rsidRPr="00850038">
        <w:rPr>
          <w:rFonts w:ascii="Times New Roman" w:eastAsiaTheme="minorEastAsia" w:hAnsi="Times New Roman" w:cs="Times New Roman"/>
          <w:sz w:val="26"/>
          <w:szCs w:val="26"/>
        </w:rPr>
        <w:tab/>
        <w:t>Water level in equalized production tanks</w:t>
      </w:r>
      <w:ins w:id="64" w:author="Melody Shellman" w:date="2021-10-26T12:54:00Z">
        <w:r w:rsidR="00CE4E97" w:rsidRPr="00850038">
          <w:rPr>
            <w:rFonts w:ascii="Times New Roman" w:eastAsiaTheme="minorEastAsia" w:hAnsi="Times New Roman" w:cs="Times New Roman"/>
            <w:sz w:val="26"/>
            <w:szCs w:val="26"/>
          </w:rPr>
          <w:t xml:space="preserve"> at the end of time period t</w:t>
        </w:r>
      </w:ins>
    </w:p>
    <w:p w14:paraId="661797B6" w14:textId="77777777" w:rsidR="006737CA" w:rsidRPr="006737CA" w:rsidRDefault="006737CA" w:rsidP="004659A0">
      <w:pPr>
        <w:ind w:left="2880" w:hanging="2880"/>
        <w:rPr>
          <w:rFonts w:ascii="Times New Roman" w:eastAsiaTheme="minorEastAsia" w:hAnsi="Times New Roman" w:cs="Times New Roman"/>
          <w:sz w:val="26"/>
          <w:szCs w:val="26"/>
        </w:rPr>
      </w:pPr>
    </w:p>
    <w:p w14:paraId="1A87217C" w14:textId="3F096294" w:rsidR="004659A0" w:rsidRPr="005A7F98" w:rsidRDefault="00596A2F" w:rsidP="004659A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B</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w:r w:rsidR="004659A0" w:rsidRPr="005A7F98">
        <w:rPr>
          <w:rFonts w:ascii="Times New Roman" w:eastAsiaTheme="minorEastAsia" w:hAnsi="Times New Roman" w:cs="Times New Roman"/>
          <w:sz w:val="26"/>
          <w:szCs w:val="26"/>
        </w:rPr>
        <w:tab/>
        <w:t xml:space="preserve">Produced water for transport from pad </w:t>
      </w:r>
    </w:p>
    <w:p w14:paraId="577CB373" w14:textId="3461056C" w:rsidR="00F801D6" w:rsidRPr="005A7F98" w:rsidRDefault="00596A2F" w:rsidP="00F801D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F801D6" w:rsidRPr="005A7F98">
        <w:rPr>
          <w:rFonts w:ascii="Times New Roman" w:eastAsiaTheme="minorEastAsia" w:hAnsi="Times New Roman" w:cs="Times New Roman"/>
          <w:sz w:val="26"/>
          <w:szCs w:val="26"/>
        </w:rPr>
        <w:tab/>
        <w:t xml:space="preserve">Water level </w:t>
      </w:r>
      <w:r w:rsidR="00630F9E" w:rsidRPr="005A7F98">
        <w:rPr>
          <w:rFonts w:ascii="Times New Roman" w:eastAsiaTheme="minorEastAsia" w:hAnsi="Times New Roman" w:cs="Times New Roman"/>
          <w:sz w:val="26"/>
          <w:szCs w:val="26"/>
        </w:rPr>
        <w:t>in</w:t>
      </w:r>
      <w:r w:rsidR="00F801D6" w:rsidRPr="005A7F98">
        <w:rPr>
          <w:rFonts w:ascii="Times New Roman" w:eastAsiaTheme="minorEastAsia" w:hAnsi="Times New Roman" w:cs="Times New Roman"/>
          <w:sz w:val="26"/>
          <w:szCs w:val="26"/>
        </w:rPr>
        <w:t xml:space="preserve"> storage site</w:t>
      </w:r>
      <w:ins w:id="65" w:author="Melody Shellman" w:date="2021-10-26T12:55:00Z">
        <w:r w:rsidR="00CE4E97">
          <w:rPr>
            <w:rFonts w:ascii="Times New Roman" w:eastAsiaTheme="minorEastAsia" w:hAnsi="Times New Roman" w:cs="Times New Roman"/>
            <w:sz w:val="26"/>
            <w:szCs w:val="26"/>
          </w:rPr>
          <w:t xml:space="preserve"> at the end of time period t</w:t>
        </w:r>
      </w:ins>
    </w:p>
    <w:p w14:paraId="278928BA" w14:textId="6BA2560F" w:rsidR="00630F9E" w:rsidRPr="005A7F98" w:rsidRDefault="00596A2F" w:rsidP="00630F9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oMath>
      <w:r w:rsidR="00630F9E" w:rsidRPr="005A7F98">
        <w:rPr>
          <w:rFonts w:ascii="Times New Roman" w:eastAsiaTheme="minorEastAsia" w:hAnsi="Times New Roman" w:cs="Times New Roman"/>
          <w:sz w:val="26"/>
          <w:szCs w:val="26"/>
        </w:rPr>
        <w:tab/>
        <w:t xml:space="preserve">Water level in completions pad storage </w:t>
      </w:r>
      <w:ins w:id="66" w:author="Melody Shellman" w:date="2021-10-26T12:55:00Z">
        <w:r w:rsidR="00CE4E97">
          <w:rPr>
            <w:rFonts w:ascii="Times New Roman" w:eastAsiaTheme="minorEastAsia" w:hAnsi="Times New Roman" w:cs="Times New Roman"/>
            <w:sz w:val="26"/>
            <w:szCs w:val="26"/>
          </w:rPr>
          <w:t xml:space="preserve"> at the end of time period t</w:t>
        </w:r>
      </w:ins>
    </w:p>
    <w:p w14:paraId="566ABA5E" w14:textId="3E73C978" w:rsidR="00B565EA" w:rsidRPr="005A7F98" w:rsidRDefault="00596A2F"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B565EA" w:rsidRPr="005A7F98">
        <w:rPr>
          <w:rFonts w:ascii="Times New Roman" w:eastAsiaTheme="minorEastAsia" w:hAnsi="Times New Roman" w:cs="Times New Roman"/>
          <w:sz w:val="26"/>
          <w:szCs w:val="26"/>
        </w:rPr>
        <w:tab/>
        <w:t>Cost of piping produced water from one location to another location</w:t>
      </w:r>
    </w:p>
    <w:p w14:paraId="01CCE210" w14:textId="0C10B9AB" w:rsidR="00B565EA" w:rsidRPr="005A7F98" w:rsidRDefault="00596A2F"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B565EA" w:rsidRPr="005A7F98">
        <w:rPr>
          <w:rFonts w:ascii="Times New Roman" w:eastAsiaTheme="minorEastAsia" w:hAnsi="Times New Roman" w:cs="Times New Roman"/>
          <w:sz w:val="26"/>
          <w:szCs w:val="26"/>
        </w:rPr>
        <w:tab/>
        <w:t>Cost of trucking produced water from one location to another location</w:t>
      </w:r>
    </w:p>
    <w:p w14:paraId="0262B863" w14:textId="64C4DA7E" w:rsidR="00B565EA" w:rsidRPr="005A7F98" w:rsidRDefault="00596A2F"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B565EA" w:rsidRPr="005A7F98">
        <w:rPr>
          <w:rFonts w:ascii="Times New Roman" w:eastAsiaTheme="minorEastAsia" w:hAnsi="Times New Roman" w:cs="Times New Roman"/>
          <w:sz w:val="26"/>
          <w:szCs w:val="26"/>
        </w:rPr>
        <w:tab/>
        <w:t xml:space="preserve">Cost of sourcing fresh water from source to </w:t>
      </w:r>
      <w:r w:rsidR="004B05FD">
        <w:rPr>
          <w:rFonts w:ascii="Times New Roman" w:eastAsiaTheme="minorEastAsia" w:hAnsi="Times New Roman" w:cs="Times New Roman"/>
          <w:sz w:val="26"/>
          <w:szCs w:val="26"/>
        </w:rPr>
        <w:t>completions</w:t>
      </w:r>
      <w:r w:rsidR="00B565EA" w:rsidRPr="005A7F98">
        <w:rPr>
          <w:rFonts w:ascii="Times New Roman" w:eastAsiaTheme="minorEastAsia" w:hAnsi="Times New Roman" w:cs="Times New Roman"/>
          <w:sz w:val="26"/>
          <w:szCs w:val="26"/>
        </w:rPr>
        <w:t xml:space="preserve"> pad</w:t>
      </w:r>
    </w:p>
    <w:p w14:paraId="74043B5A" w14:textId="048F1013" w:rsidR="003F1F9C" w:rsidRPr="005A7F98" w:rsidRDefault="00596A2F"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oMath>
      <w:r w:rsidR="003F1F9C" w:rsidRPr="005A7F98">
        <w:rPr>
          <w:rFonts w:ascii="Times New Roman" w:eastAsiaTheme="minorEastAsia" w:hAnsi="Times New Roman" w:cs="Times New Roman"/>
          <w:sz w:val="26"/>
          <w:szCs w:val="26"/>
        </w:rPr>
        <w:tab/>
        <w:t>Cost of injecting produced water at disposal site</w:t>
      </w:r>
    </w:p>
    <w:p w14:paraId="5F31837D" w14:textId="779F1414" w:rsidR="00D55717" w:rsidRPr="005A7F98" w:rsidRDefault="00596A2F"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oMath>
      <w:r w:rsidR="00D55717" w:rsidRPr="005A7F98">
        <w:rPr>
          <w:rFonts w:ascii="Times New Roman" w:eastAsiaTheme="minorEastAsia" w:hAnsi="Times New Roman" w:cs="Times New Roman"/>
          <w:sz w:val="26"/>
          <w:szCs w:val="26"/>
        </w:rPr>
        <w:tab/>
        <w:t>Cost of treating produced water at treatment site</w:t>
      </w:r>
    </w:p>
    <w:p w14:paraId="4E6B8368" w14:textId="142B01D2" w:rsidR="00B05B8B" w:rsidRPr="005A7F98" w:rsidRDefault="00596A2F"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67" w:author="Melody Shellman" w:date="2021-10-26T12:55: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oMath>
      <w:r w:rsidR="00B05B8B" w:rsidRPr="005A7F98">
        <w:rPr>
          <w:rFonts w:ascii="Times New Roman" w:eastAsiaTheme="minorEastAsia" w:hAnsi="Times New Roman" w:cs="Times New Roman"/>
          <w:sz w:val="26"/>
          <w:szCs w:val="26"/>
        </w:rPr>
        <w:tab/>
        <w:t xml:space="preserve">Cost of reusing produced water at completions site </w:t>
      </w:r>
    </w:p>
    <w:p w14:paraId="2C8527CE" w14:textId="31AEB390" w:rsidR="00D55717" w:rsidRPr="005A7F98" w:rsidRDefault="00596A2F"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D55717" w:rsidRPr="005A7F98">
        <w:rPr>
          <w:rFonts w:ascii="Times New Roman" w:eastAsiaTheme="minorEastAsia" w:hAnsi="Times New Roman" w:cs="Times New Roman"/>
          <w:sz w:val="26"/>
          <w:szCs w:val="26"/>
        </w:rPr>
        <w:tab/>
        <w:t>Cost of storing produced water at storage site</w:t>
      </w:r>
      <w:r w:rsidR="00D217A6" w:rsidRPr="005A7F98">
        <w:rPr>
          <w:rFonts w:ascii="Times New Roman" w:eastAsiaTheme="minorEastAsia" w:hAnsi="Times New Roman" w:cs="Times New Roman"/>
          <w:sz w:val="26"/>
          <w:szCs w:val="26"/>
        </w:rPr>
        <w:t xml:space="preserve"> (incl. treatment)</w:t>
      </w:r>
    </w:p>
    <w:p w14:paraId="24F9493F" w14:textId="0D899B14" w:rsidR="00A805DD" w:rsidRPr="005A7F98" w:rsidRDefault="00596A2F"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A805DD" w:rsidRPr="005A7F98">
        <w:rPr>
          <w:rFonts w:ascii="Times New Roman" w:eastAsiaTheme="minorEastAsia" w:hAnsi="Times New Roman" w:cs="Times New Roman"/>
          <w:sz w:val="26"/>
          <w:szCs w:val="26"/>
        </w:rPr>
        <w:tab/>
        <w:t xml:space="preserve">Credit for </w:t>
      </w:r>
      <w:r w:rsidR="00902399" w:rsidRPr="005A7F98">
        <w:rPr>
          <w:rFonts w:ascii="Times New Roman" w:eastAsiaTheme="minorEastAsia" w:hAnsi="Times New Roman" w:cs="Times New Roman"/>
          <w:sz w:val="26"/>
          <w:szCs w:val="26"/>
        </w:rPr>
        <w:t>retrieving</w:t>
      </w:r>
      <w:r w:rsidR="00A805DD" w:rsidRPr="005A7F98">
        <w:rPr>
          <w:rFonts w:ascii="Times New Roman" w:eastAsiaTheme="minorEastAsia" w:hAnsi="Times New Roman" w:cs="Times New Roman"/>
          <w:sz w:val="26"/>
          <w:szCs w:val="26"/>
        </w:rPr>
        <w:t xml:space="preserve"> </w:t>
      </w:r>
      <w:r w:rsidR="00902399" w:rsidRPr="005A7F98">
        <w:rPr>
          <w:rFonts w:ascii="Times New Roman" w:eastAsiaTheme="minorEastAsia" w:hAnsi="Times New Roman" w:cs="Times New Roman"/>
          <w:sz w:val="26"/>
          <w:szCs w:val="26"/>
        </w:rPr>
        <w:t xml:space="preserve">stored </w:t>
      </w:r>
      <w:r w:rsidR="00A805DD" w:rsidRPr="005A7F98">
        <w:rPr>
          <w:rFonts w:ascii="Times New Roman" w:eastAsiaTheme="minorEastAsia" w:hAnsi="Times New Roman" w:cs="Times New Roman"/>
          <w:sz w:val="26"/>
          <w:szCs w:val="26"/>
        </w:rPr>
        <w:t xml:space="preserve">produced water </w:t>
      </w:r>
      <w:r w:rsidR="00902399" w:rsidRPr="005A7F98">
        <w:rPr>
          <w:rFonts w:ascii="Times New Roman" w:eastAsiaTheme="minorEastAsia" w:hAnsi="Times New Roman" w:cs="Times New Roman"/>
          <w:sz w:val="26"/>
          <w:szCs w:val="26"/>
        </w:rPr>
        <w:t>from</w:t>
      </w:r>
      <w:r w:rsidR="00A805DD" w:rsidRPr="005A7F98">
        <w:rPr>
          <w:rFonts w:ascii="Times New Roman" w:eastAsiaTheme="minorEastAsia" w:hAnsi="Times New Roman" w:cs="Times New Roman"/>
          <w:sz w:val="26"/>
          <w:szCs w:val="26"/>
        </w:rPr>
        <w:t xml:space="preserve"> storage site</w:t>
      </w:r>
    </w:p>
    <w:p w14:paraId="12A517FE" w14:textId="05B49EEC" w:rsidR="00CF7715" w:rsidRPr="005A7F98" w:rsidRDefault="00596A2F" w:rsidP="00A805D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oMath>
      <w:r w:rsidR="00CF7715" w:rsidRPr="005A7F98">
        <w:rPr>
          <w:rFonts w:ascii="Times New Roman" w:eastAsiaTheme="minorEastAsia" w:hAnsi="Times New Roman" w:cs="Times New Roman"/>
          <w:sz w:val="26"/>
          <w:szCs w:val="26"/>
        </w:rPr>
        <w:tab/>
        <w:t>Total cost of sourcing freshwater</w:t>
      </w:r>
    </w:p>
    <w:p w14:paraId="535C063A" w14:textId="0874750C" w:rsidR="00CF7715" w:rsidRPr="005A7F98" w:rsidRDefault="00596A2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oMath>
      <w:r w:rsidR="00CF7715" w:rsidRPr="005A7F98">
        <w:rPr>
          <w:rFonts w:ascii="Times New Roman" w:eastAsiaTheme="minorEastAsia" w:hAnsi="Times New Roman" w:cs="Times New Roman"/>
          <w:sz w:val="26"/>
          <w:szCs w:val="26"/>
        </w:rPr>
        <w:tab/>
        <w:t>Total cost of injecting produced water</w:t>
      </w:r>
    </w:p>
    <w:p w14:paraId="7EC88729" w14:textId="71B87401" w:rsidR="00CF7715" w:rsidRPr="005A7F98" w:rsidRDefault="00596A2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oMath>
      <w:r w:rsidR="00CF7715" w:rsidRPr="005A7F98">
        <w:rPr>
          <w:rFonts w:ascii="Times New Roman" w:eastAsiaTheme="minorEastAsia" w:hAnsi="Times New Roman" w:cs="Times New Roman"/>
          <w:sz w:val="26"/>
          <w:szCs w:val="26"/>
        </w:rPr>
        <w:tab/>
        <w:t>Total cost of treating produced water</w:t>
      </w:r>
    </w:p>
    <w:p w14:paraId="61D15ECA" w14:textId="50E87DD0" w:rsidR="00CF7715" w:rsidRPr="005A7F98" w:rsidRDefault="00596A2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68" w:author="Melody Shellman" w:date="2021-10-26T12:5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oMath>
      <w:r w:rsidR="00CF7715" w:rsidRPr="005A7F98">
        <w:rPr>
          <w:rFonts w:ascii="Times New Roman" w:eastAsiaTheme="minorEastAsia" w:hAnsi="Times New Roman" w:cs="Times New Roman"/>
          <w:sz w:val="26"/>
          <w:szCs w:val="26"/>
        </w:rPr>
        <w:tab/>
        <w:t>Total cost of reusing produced water</w:t>
      </w:r>
    </w:p>
    <w:p w14:paraId="68718D6A" w14:textId="138F4E1E" w:rsidR="00CF7715" w:rsidRPr="005A7F98" w:rsidRDefault="00596A2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oMath>
      <w:r w:rsidR="00CF7715" w:rsidRPr="005A7F98">
        <w:rPr>
          <w:rFonts w:ascii="Times New Roman" w:eastAsiaTheme="minorEastAsia" w:hAnsi="Times New Roman" w:cs="Times New Roman"/>
          <w:sz w:val="26"/>
          <w:szCs w:val="26"/>
        </w:rPr>
        <w:tab/>
        <w:t>Total cost of piping produced water</w:t>
      </w:r>
    </w:p>
    <w:p w14:paraId="568D6BCE" w14:textId="788B7386" w:rsidR="00CF7715" w:rsidRDefault="00596A2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oMath>
      <w:r w:rsidR="00CF7715" w:rsidRPr="005A7F98">
        <w:rPr>
          <w:rFonts w:ascii="Times New Roman" w:eastAsiaTheme="minorEastAsia" w:hAnsi="Times New Roman" w:cs="Times New Roman"/>
          <w:sz w:val="26"/>
          <w:szCs w:val="26"/>
        </w:rPr>
        <w:tab/>
        <w:t>Total cost of storing produced water</w:t>
      </w:r>
    </w:p>
    <w:p w14:paraId="18DBE40D" w14:textId="2D07865F" w:rsidR="00F37F2E" w:rsidRPr="005A7F98" w:rsidRDefault="00596A2F" w:rsidP="00F37F2E">
      <w:pPr>
        <w:ind w:left="2880" w:hanging="2880"/>
        <w:rPr>
          <w:rFonts w:ascii="Times New Roman" w:eastAsiaTheme="minorEastAsia" w:hAnsi="Times New Roman" w:cs="Times New Roman"/>
          <w:sz w:val="26"/>
          <w:szCs w:val="26"/>
        </w:rPr>
      </w:pPr>
      <m:oMath>
        <m:sSup>
          <m:sSupPr>
            <m:ctrlPr>
              <w:ins w:id="69" w:author="Melody Shellman" w:date="2021-11-01T09:34:00Z">
                <w:rPr>
                  <w:rFonts w:ascii="Cambria Math" w:eastAsiaTheme="minorEastAsia" w:hAnsi="Cambria Math"/>
                  <w:i/>
                  <w:color w:val="C00000"/>
                  <w:kern w:val="24"/>
                  <w:sz w:val="26"/>
                  <w:szCs w:val="26"/>
                  <w:rPrChange w:id="70" w:author="Melody Shellman" w:date="2022-01-05T16:26:00Z">
                    <w:rPr>
                      <w:rFonts w:ascii="Cambria Math" w:hAnsi="Cambria Math" w:cs="Times New Roman"/>
                      <w:i/>
                      <w:color w:val="FF0000"/>
                      <w:sz w:val="26"/>
                      <w:szCs w:val="26"/>
                    </w:rPr>
                  </w:rPrChange>
                </w:rPr>
              </w:ins>
            </m:ctrlPr>
          </m:sSupPr>
          <m:e>
            <m:r>
              <w:ins w:id="71" w:author="Melody Shellman" w:date="2021-11-01T09:34:00Z">
                <w:rPr>
                  <w:rFonts w:ascii="Cambria Math" w:eastAsiaTheme="minorEastAsia" w:hAnsi="Cambria Math"/>
                  <w:color w:val="C00000"/>
                  <w:kern w:val="24"/>
                  <w:sz w:val="26"/>
                  <w:szCs w:val="26"/>
                  <w:rPrChange w:id="72" w:author="Melody Shellman" w:date="2022-01-05T16:26:00Z">
                    <w:rPr>
                      <w:rFonts w:ascii="Cambria Math" w:hAnsi="Cambria Math" w:cs="Times New Roman"/>
                      <w:color w:val="FF0000"/>
                      <w:sz w:val="26"/>
                      <w:szCs w:val="26"/>
                    </w:rPr>
                  </w:rPrChange>
                </w:rPr>
                <m:t>C</m:t>
              </w:ins>
            </m:r>
          </m:e>
          <m:sup>
            <m:r>
              <w:ins w:id="73" w:author="Melody Shellman" w:date="2021-11-01T09:34:00Z">
                <w:rPr>
                  <w:rFonts w:ascii="Cambria Math" w:eastAsiaTheme="minorEastAsia" w:hAnsi="Cambria Math"/>
                  <w:color w:val="C00000"/>
                  <w:kern w:val="24"/>
                  <w:sz w:val="26"/>
                  <w:szCs w:val="26"/>
                  <w:rPrChange w:id="74" w:author="Melody Shellman" w:date="2022-01-05T16:26:00Z">
                    <w:rPr>
                      <w:rFonts w:ascii="Cambria Math" w:hAnsi="Cambria Math" w:cs="Times New Roman"/>
                      <w:color w:val="FF0000"/>
                      <w:sz w:val="26"/>
                      <w:szCs w:val="26"/>
                    </w:rPr>
                  </w:rPrChange>
                </w:rPr>
                <m:t>TotalPadStorage</m:t>
              </w:ins>
            </m:r>
          </m:sup>
        </m:sSup>
      </m:oMath>
      <w:ins w:id="75" w:author="Melody Shellman" w:date="2021-11-01T09:34:00Z">
        <w:r w:rsidR="00F37F2E" w:rsidRPr="00F37F2E">
          <w:rPr>
            <w:rFonts w:ascii="Times New Roman" w:eastAsiaTheme="minorEastAsia" w:hAnsi="Times New Roman" w:cs="Times New Roman"/>
            <w:sz w:val="26"/>
            <w:szCs w:val="26"/>
          </w:rPr>
          <w:tab/>
          <w:t>Total cost of storing produced water at completions pad</w:t>
        </w:r>
      </w:ins>
    </w:p>
    <w:p w14:paraId="1946E747" w14:textId="6C5A4FE0" w:rsidR="00CF7715" w:rsidRPr="005A7F98" w:rsidRDefault="00596A2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oMath>
      <w:r w:rsidR="00CF7715" w:rsidRPr="005A7F98">
        <w:rPr>
          <w:rFonts w:ascii="Times New Roman" w:eastAsiaTheme="minorEastAsia" w:hAnsi="Times New Roman" w:cs="Times New Roman"/>
          <w:sz w:val="26"/>
          <w:szCs w:val="26"/>
        </w:rPr>
        <w:tab/>
        <w:t>Total cost of trucking produced water</w:t>
      </w:r>
    </w:p>
    <w:p w14:paraId="1233D185" w14:textId="30F52435" w:rsidR="00B83426" w:rsidRPr="005A7F98" w:rsidRDefault="00596A2F" w:rsidP="00B83426">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oMath>
      <w:r w:rsidR="00B83426" w:rsidRPr="005A7F98">
        <w:rPr>
          <w:rFonts w:ascii="Times New Roman" w:eastAsiaTheme="minorEastAsia" w:hAnsi="Times New Roman" w:cs="Times New Roman"/>
          <w:sz w:val="26"/>
          <w:szCs w:val="26"/>
        </w:rPr>
        <w:tab/>
        <w:t>Total cost of slack variables</w:t>
      </w:r>
    </w:p>
    <w:p w14:paraId="2C638BD1" w14:textId="7D412DD1" w:rsidR="00CF7715" w:rsidRPr="005A7F98" w:rsidRDefault="00596A2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oMath>
      <w:r w:rsidR="00CF7715" w:rsidRPr="005A7F98">
        <w:rPr>
          <w:rFonts w:ascii="Times New Roman" w:eastAsiaTheme="minorEastAsia" w:hAnsi="Times New Roman" w:cs="Times New Roman"/>
          <w:sz w:val="26"/>
          <w:szCs w:val="26"/>
        </w:rPr>
        <w:tab/>
        <w:t>Total credit for withdrawing produced water</w:t>
      </w:r>
    </w:p>
    <w:p w14:paraId="1361DCE2" w14:textId="77777777" w:rsidR="00CF7715" w:rsidRPr="005A7F98" w:rsidDel="004F5822" w:rsidRDefault="00CF7715" w:rsidP="00CF7715">
      <w:pPr>
        <w:ind w:left="2880" w:hanging="2880"/>
        <w:rPr>
          <w:del w:id="76" w:author="Melody Shellman" w:date="2022-01-05T16:30:00Z"/>
          <w:rFonts w:ascii="Times New Roman" w:eastAsiaTheme="minorEastAsia" w:hAnsi="Times New Roman" w:cs="Times New Roman"/>
          <w:sz w:val="26"/>
          <w:szCs w:val="26"/>
        </w:rPr>
      </w:pPr>
    </w:p>
    <w:p w14:paraId="6D7DA143" w14:textId="44BB5FBD" w:rsidR="00511935" w:rsidRPr="005A7F98" w:rsidDel="00D052FB" w:rsidRDefault="00596A2F" w:rsidP="004F5822">
      <w:pPr>
        <w:rPr>
          <w:del w:id="77" w:author="Melody Shellman" w:date="2021-10-26T14:47:00Z"/>
          <w:rFonts w:ascii="Times New Roman" w:eastAsiaTheme="minorEastAsia" w:hAnsi="Times New Roman" w:cs="Times New Roman"/>
          <w:strike/>
          <w:sz w:val="26"/>
          <w:szCs w:val="26"/>
        </w:rPr>
        <w:pPrChange w:id="78" w:author="Melody Shellman" w:date="2022-01-05T16:30:00Z">
          <w:pPr>
            <w:ind w:left="2880" w:hanging="2880"/>
          </w:pPr>
        </w:pPrChange>
      </w:pPr>
      <m:oMath>
        <m:sSubSup>
          <m:sSubSupPr>
            <m:ctrlPr>
              <w:del w:id="79" w:author="Melody Shellman" w:date="2021-10-26T14:47:00Z">
                <w:rPr>
                  <w:rFonts w:ascii="Cambria Math" w:hAnsi="Cambria Math" w:cs="Times New Roman"/>
                  <w:i/>
                  <w:strike/>
                  <w:sz w:val="26"/>
                  <w:szCs w:val="26"/>
                </w:rPr>
              </w:del>
            </m:ctrlPr>
          </m:sSubSupPr>
          <m:e>
            <m:r>
              <w:del w:id="80" w:author="Melody Shellman" w:date="2021-10-26T14:47:00Z">
                <w:rPr>
                  <w:rFonts w:ascii="Cambria Math" w:hAnsi="Cambria Math" w:cs="Times New Roman"/>
                  <w:strike/>
                  <w:sz w:val="26"/>
                  <w:szCs w:val="26"/>
                </w:rPr>
                <m:t>D</m:t>
              </w:del>
            </m:r>
          </m:e>
          <m:sub>
            <m:r>
              <w:del w:id="81" w:author="Melody Shellman" w:date="2021-10-26T14:47:00Z">
                <w:rPr>
                  <w:rFonts w:ascii="Cambria Math" w:hAnsi="Cambria Math" w:cs="Times New Roman"/>
                  <w:strike/>
                  <w:sz w:val="26"/>
                  <w:szCs w:val="26"/>
                </w:rPr>
                <m:t>k,[t]</m:t>
              </w:del>
            </m:r>
          </m:sub>
          <m:sup>
            <m:r>
              <w:del w:id="82" w:author="Melody Shellman" w:date="2021-10-26T14:47:00Z">
                <w:rPr>
                  <w:rFonts w:ascii="Cambria Math" w:hAnsi="Cambria Math" w:cs="Times New Roman"/>
                  <w:strike/>
                  <w:sz w:val="26"/>
                  <w:szCs w:val="26"/>
                </w:rPr>
                <m:t>Capacity</m:t>
              </w:del>
            </m:r>
          </m:sup>
        </m:sSubSup>
      </m:oMath>
      <w:del w:id="83" w:author="Melody Shellman" w:date="2021-10-26T14:47:00Z">
        <w:r w:rsidR="00511935" w:rsidRPr="005A7F98" w:rsidDel="00D052FB">
          <w:rPr>
            <w:rFonts w:ascii="Times New Roman" w:eastAsiaTheme="minorEastAsia" w:hAnsi="Times New Roman" w:cs="Times New Roman"/>
            <w:strike/>
            <w:sz w:val="26"/>
            <w:szCs w:val="26"/>
          </w:rPr>
          <w:tab/>
          <w:delText>Disposal capacity in a given time period at disposal site</w:delText>
        </w:r>
      </w:del>
    </w:p>
    <w:p w14:paraId="3B044338" w14:textId="0BC517FB" w:rsidR="00511935" w:rsidRPr="005A7F98" w:rsidDel="00D052FB" w:rsidRDefault="00596A2F" w:rsidP="004F5822">
      <w:pPr>
        <w:rPr>
          <w:del w:id="84" w:author="Melody Shellman" w:date="2021-10-26T14:47:00Z"/>
          <w:rFonts w:ascii="Times New Roman" w:eastAsiaTheme="minorEastAsia" w:hAnsi="Times New Roman" w:cs="Times New Roman"/>
          <w:strike/>
          <w:sz w:val="26"/>
          <w:szCs w:val="26"/>
        </w:rPr>
        <w:pPrChange w:id="85" w:author="Melody Shellman" w:date="2022-01-05T16:30:00Z">
          <w:pPr>
            <w:ind w:left="2880" w:hanging="2880"/>
          </w:pPr>
        </w:pPrChange>
      </w:pPr>
      <m:oMath>
        <m:sSubSup>
          <m:sSubSupPr>
            <m:ctrlPr>
              <w:del w:id="86" w:author="Melody Shellman" w:date="2021-10-26T14:47:00Z">
                <w:rPr>
                  <w:rFonts w:ascii="Cambria Math" w:hAnsi="Cambria Math" w:cs="Times New Roman"/>
                  <w:i/>
                  <w:strike/>
                  <w:sz w:val="26"/>
                  <w:szCs w:val="26"/>
                </w:rPr>
              </w:del>
            </m:ctrlPr>
          </m:sSubSupPr>
          <m:e>
            <m:r>
              <w:del w:id="87" w:author="Melody Shellman" w:date="2021-10-26T14:47:00Z">
                <w:rPr>
                  <w:rFonts w:ascii="Cambria Math" w:hAnsi="Cambria Math" w:cs="Times New Roman"/>
                  <w:strike/>
                  <w:sz w:val="26"/>
                  <w:szCs w:val="26"/>
                </w:rPr>
                <m:t>X</m:t>
              </w:del>
            </m:r>
          </m:e>
          <m:sub>
            <m:r>
              <w:del w:id="88" w:author="Melody Shellman" w:date="2021-10-26T14:47:00Z">
                <w:rPr>
                  <w:rFonts w:ascii="Cambria Math" w:hAnsi="Cambria Math" w:cs="Times New Roman"/>
                  <w:strike/>
                  <w:sz w:val="26"/>
                  <w:szCs w:val="26"/>
                </w:rPr>
                <m:t>s,[t]</m:t>
              </w:del>
            </m:r>
          </m:sub>
          <m:sup>
            <m:r>
              <w:del w:id="89" w:author="Melody Shellman" w:date="2021-10-26T14:47:00Z">
                <w:rPr>
                  <w:rFonts w:ascii="Cambria Math" w:hAnsi="Cambria Math" w:cs="Times New Roman"/>
                  <w:strike/>
                  <w:sz w:val="26"/>
                  <w:szCs w:val="26"/>
                </w:rPr>
                <m:t>Capacity</m:t>
              </w:del>
            </m:r>
          </m:sup>
        </m:sSubSup>
      </m:oMath>
      <w:del w:id="90" w:author="Melody Shellman" w:date="2021-10-26T14:47:00Z">
        <w:r w:rsidR="00511935" w:rsidRPr="005A7F98" w:rsidDel="00D052FB">
          <w:rPr>
            <w:rFonts w:ascii="Times New Roman" w:eastAsiaTheme="minorEastAsia" w:hAnsi="Times New Roman" w:cs="Times New Roman"/>
            <w:strike/>
            <w:sz w:val="26"/>
            <w:szCs w:val="26"/>
          </w:rPr>
          <w:tab/>
          <w:delText>Storage capacity in a given time period at storage site</w:delText>
        </w:r>
      </w:del>
    </w:p>
    <w:p w14:paraId="66499313" w14:textId="7379F59A" w:rsidR="00511935" w:rsidRPr="005A7F98" w:rsidDel="00D052FB" w:rsidRDefault="00596A2F" w:rsidP="004F5822">
      <w:pPr>
        <w:rPr>
          <w:del w:id="91" w:author="Melody Shellman" w:date="2021-10-26T14:47:00Z"/>
          <w:rFonts w:ascii="Times New Roman" w:eastAsiaTheme="minorEastAsia" w:hAnsi="Times New Roman" w:cs="Times New Roman"/>
          <w:strike/>
          <w:sz w:val="26"/>
          <w:szCs w:val="26"/>
        </w:rPr>
        <w:pPrChange w:id="92" w:author="Melody Shellman" w:date="2022-01-05T16:30:00Z">
          <w:pPr>
            <w:ind w:left="2880" w:hanging="2880"/>
          </w:pPr>
        </w:pPrChange>
      </w:pPr>
      <m:oMath>
        <m:sSubSup>
          <m:sSubSupPr>
            <m:ctrlPr>
              <w:del w:id="93" w:author="Melody Shellman" w:date="2021-10-26T14:47:00Z">
                <w:rPr>
                  <w:rFonts w:ascii="Cambria Math" w:hAnsi="Cambria Math" w:cs="Times New Roman"/>
                  <w:i/>
                  <w:strike/>
                  <w:sz w:val="26"/>
                  <w:szCs w:val="26"/>
                </w:rPr>
              </w:del>
            </m:ctrlPr>
          </m:sSubSupPr>
          <m:e>
            <m:r>
              <w:del w:id="94" w:author="Melody Shellman" w:date="2021-10-26T14:47:00Z">
                <w:rPr>
                  <w:rFonts w:ascii="Cambria Math" w:hAnsi="Cambria Math" w:cs="Times New Roman"/>
                  <w:strike/>
                  <w:sz w:val="26"/>
                  <w:szCs w:val="26"/>
                </w:rPr>
                <m:t>F</m:t>
              </w:del>
            </m:r>
          </m:e>
          <m:sub>
            <m:r>
              <w:del w:id="95" w:author="Melody Shellman" w:date="2021-10-26T14:47:00Z">
                <w:rPr>
                  <w:rFonts w:ascii="Cambria Math" w:hAnsi="Cambria Math" w:cs="Times New Roman"/>
                  <w:strike/>
                  <w:sz w:val="26"/>
                  <w:szCs w:val="26"/>
                </w:rPr>
                <m:t>l,l,[t]</m:t>
              </w:del>
            </m:r>
          </m:sub>
          <m:sup>
            <m:r>
              <w:del w:id="96" w:author="Melody Shellman" w:date="2021-10-26T14:47:00Z">
                <w:rPr>
                  <w:rFonts w:ascii="Cambria Math" w:hAnsi="Cambria Math" w:cs="Times New Roman"/>
                  <w:strike/>
                  <w:sz w:val="26"/>
                  <w:szCs w:val="26"/>
                </w:rPr>
                <m:t>Capacity</m:t>
              </w:del>
            </m:r>
          </m:sup>
        </m:sSubSup>
      </m:oMath>
      <w:del w:id="97" w:author="Melody Shellman" w:date="2021-10-26T14:47:00Z">
        <w:r w:rsidR="00511935" w:rsidRPr="005A7F98" w:rsidDel="00D052FB">
          <w:rPr>
            <w:rFonts w:ascii="Times New Roman" w:eastAsiaTheme="minorEastAsia" w:hAnsi="Times New Roman" w:cs="Times New Roman"/>
            <w:strike/>
            <w:sz w:val="26"/>
            <w:szCs w:val="26"/>
          </w:rPr>
          <w:tab/>
          <w:delText>Flow capacity in a given time period between two locations</w:delText>
        </w:r>
      </w:del>
    </w:p>
    <w:p w14:paraId="6657AC99" w14:textId="28CFFFDF" w:rsidR="00762550" w:rsidRPr="005A7F98" w:rsidDel="00D052FB" w:rsidRDefault="00762550" w:rsidP="004F5822">
      <w:pPr>
        <w:rPr>
          <w:del w:id="98" w:author="Melody Shellman" w:date="2021-10-26T14:47:00Z"/>
          <w:rFonts w:ascii="Times New Roman" w:eastAsiaTheme="minorEastAsia" w:hAnsi="Times New Roman" w:cs="Times New Roman"/>
          <w:sz w:val="26"/>
          <w:szCs w:val="26"/>
        </w:rPr>
        <w:pPrChange w:id="99" w:author="Melody Shellman" w:date="2022-01-05T16:30:00Z">
          <w:pPr>
            <w:ind w:left="2880" w:hanging="2880"/>
          </w:pPr>
        </w:pPrChange>
      </w:pPr>
    </w:p>
    <w:p w14:paraId="51F51168" w14:textId="4F9F76BF" w:rsidR="00762550" w:rsidRPr="005A7F98" w:rsidDel="00D052FB" w:rsidRDefault="00596A2F" w:rsidP="004F5822">
      <w:pPr>
        <w:rPr>
          <w:del w:id="100" w:author="Melody Shellman" w:date="2021-10-26T14:47:00Z"/>
          <w:rFonts w:ascii="Times New Roman" w:eastAsiaTheme="minorEastAsia" w:hAnsi="Times New Roman" w:cs="Times New Roman"/>
          <w:strike/>
          <w:sz w:val="26"/>
          <w:szCs w:val="26"/>
        </w:rPr>
        <w:pPrChange w:id="101" w:author="Melody Shellman" w:date="2022-01-05T16:30:00Z">
          <w:pPr>
            <w:ind w:left="2880" w:hanging="2880"/>
          </w:pPr>
        </w:pPrChange>
      </w:pPr>
      <m:oMath>
        <m:sSubSup>
          <m:sSubSupPr>
            <m:ctrlPr>
              <w:del w:id="102" w:author="Melody Shellman" w:date="2021-10-26T14:47:00Z">
                <w:rPr>
                  <w:rFonts w:ascii="Cambria Math" w:hAnsi="Cambria Math" w:cs="Times New Roman"/>
                  <w:i/>
                  <w:strike/>
                  <w:sz w:val="26"/>
                  <w:szCs w:val="26"/>
                </w:rPr>
              </w:del>
            </m:ctrlPr>
          </m:sSubSupPr>
          <m:e>
            <m:r>
              <w:del w:id="103" w:author="Melody Shellman" w:date="2021-10-26T14:47:00Z">
                <w:rPr>
                  <w:rFonts w:ascii="Cambria Math" w:hAnsi="Cambria Math" w:cs="Times New Roman"/>
                  <w:strike/>
                  <w:sz w:val="26"/>
                  <w:szCs w:val="26"/>
                </w:rPr>
                <m:t>C</m:t>
              </w:del>
            </m:r>
          </m:e>
          <m:sub>
            <m:d>
              <m:dPr>
                <m:begChr m:val="["/>
                <m:endChr m:val="]"/>
                <m:ctrlPr>
                  <w:del w:id="104" w:author="Melody Shellman" w:date="2021-10-26T14:47:00Z">
                    <w:rPr>
                      <w:rFonts w:ascii="Cambria Math" w:hAnsi="Cambria Math" w:cs="Times New Roman"/>
                      <w:i/>
                      <w:strike/>
                      <w:sz w:val="26"/>
                      <w:szCs w:val="26"/>
                    </w:rPr>
                  </w:del>
                </m:ctrlPr>
              </m:dPr>
              <m:e>
                <m:r>
                  <w:del w:id="105" w:author="Melody Shellman" w:date="2021-10-26T14:47:00Z">
                    <w:rPr>
                      <w:rFonts w:ascii="Cambria Math" w:hAnsi="Cambria Math" w:cs="Times New Roman"/>
                      <w:strike/>
                      <w:sz w:val="26"/>
                      <w:szCs w:val="26"/>
                    </w:rPr>
                    <m:t>t</m:t>
                  </w:del>
                </m:r>
              </m:e>
            </m:d>
          </m:sub>
          <m:sup>
            <m:r>
              <w:del w:id="106" w:author="Melody Shellman" w:date="2021-10-26T14:47:00Z">
                <w:rPr>
                  <w:rFonts w:ascii="Cambria Math" w:hAnsi="Cambria Math" w:cs="Times New Roman"/>
                  <w:strike/>
                  <w:sz w:val="26"/>
                  <w:szCs w:val="26"/>
                </w:rPr>
                <m:t>DisposalCapEx</m:t>
              </w:del>
            </m:r>
          </m:sup>
        </m:sSubSup>
      </m:oMath>
      <w:del w:id="107" w:author="Melody Shellman" w:date="2021-10-26T14:47:00Z">
        <w:r w:rsidR="00762550" w:rsidRPr="005A7F98" w:rsidDel="00D052FB">
          <w:rPr>
            <w:rFonts w:ascii="Times New Roman" w:eastAsiaTheme="minorEastAsia" w:hAnsi="Times New Roman" w:cs="Times New Roman"/>
            <w:strike/>
            <w:sz w:val="26"/>
            <w:szCs w:val="26"/>
          </w:rPr>
          <w:tab/>
          <w:delText xml:space="preserve">Capital cost of constructing or expanding disposal capacity </w:delText>
        </w:r>
      </w:del>
    </w:p>
    <w:p w14:paraId="41A9AD7B" w14:textId="337D0495" w:rsidR="00762550" w:rsidRPr="005A7F98" w:rsidDel="00D052FB" w:rsidRDefault="00596A2F" w:rsidP="004F5822">
      <w:pPr>
        <w:rPr>
          <w:del w:id="108" w:author="Melody Shellman" w:date="2021-10-26T14:47:00Z"/>
          <w:rFonts w:ascii="Times New Roman" w:eastAsiaTheme="minorEastAsia" w:hAnsi="Times New Roman" w:cs="Times New Roman"/>
          <w:strike/>
          <w:sz w:val="26"/>
          <w:szCs w:val="26"/>
        </w:rPr>
        <w:pPrChange w:id="109" w:author="Melody Shellman" w:date="2022-01-05T16:30:00Z">
          <w:pPr>
            <w:ind w:left="2880" w:hanging="2880"/>
          </w:pPr>
        </w:pPrChange>
      </w:pPr>
      <m:oMath>
        <m:sSubSup>
          <m:sSubSupPr>
            <m:ctrlPr>
              <w:del w:id="110" w:author="Melody Shellman" w:date="2021-10-26T14:47:00Z">
                <w:rPr>
                  <w:rFonts w:ascii="Cambria Math" w:hAnsi="Cambria Math" w:cs="Times New Roman"/>
                  <w:i/>
                  <w:strike/>
                  <w:sz w:val="26"/>
                  <w:szCs w:val="26"/>
                </w:rPr>
              </w:del>
            </m:ctrlPr>
          </m:sSubSupPr>
          <m:e>
            <m:r>
              <w:del w:id="111" w:author="Melody Shellman" w:date="2021-10-26T14:47:00Z">
                <w:rPr>
                  <w:rFonts w:ascii="Cambria Math" w:hAnsi="Cambria Math" w:cs="Times New Roman"/>
                  <w:strike/>
                  <w:sz w:val="26"/>
                  <w:szCs w:val="26"/>
                </w:rPr>
                <m:t>C</m:t>
              </w:del>
            </m:r>
          </m:e>
          <m:sub>
            <m:d>
              <m:dPr>
                <m:begChr m:val="["/>
                <m:endChr m:val="]"/>
                <m:ctrlPr>
                  <w:del w:id="112" w:author="Melody Shellman" w:date="2021-10-26T14:47:00Z">
                    <w:rPr>
                      <w:rFonts w:ascii="Cambria Math" w:hAnsi="Cambria Math" w:cs="Times New Roman"/>
                      <w:i/>
                      <w:strike/>
                      <w:sz w:val="26"/>
                      <w:szCs w:val="26"/>
                    </w:rPr>
                  </w:del>
                </m:ctrlPr>
              </m:dPr>
              <m:e>
                <m:r>
                  <w:del w:id="113" w:author="Melody Shellman" w:date="2021-10-26T14:47:00Z">
                    <w:rPr>
                      <w:rFonts w:ascii="Cambria Math" w:hAnsi="Cambria Math" w:cs="Times New Roman"/>
                      <w:strike/>
                      <w:sz w:val="26"/>
                      <w:szCs w:val="26"/>
                    </w:rPr>
                    <m:t>t</m:t>
                  </w:del>
                </m:r>
              </m:e>
            </m:d>
          </m:sub>
          <m:sup>
            <m:r>
              <w:del w:id="114" w:author="Melody Shellman" w:date="2021-10-26T14:47:00Z">
                <w:rPr>
                  <w:rFonts w:ascii="Cambria Math" w:hAnsi="Cambria Math" w:cs="Times New Roman"/>
                  <w:strike/>
                  <w:sz w:val="26"/>
                  <w:szCs w:val="26"/>
                </w:rPr>
                <m:t>PipelineCapEx</m:t>
              </w:del>
            </m:r>
          </m:sup>
        </m:sSubSup>
      </m:oMath>
      <w:del w:id="115" w:author="Melody Shellman" w:date="2021-10-26T14:47:00Z">
        <w:r w:rsidR="00762550" w:rsidRPr="005A7F98" w:rsidDel="00D052FB">
          <w:rPr>
            <w:rFonts w:ascii="Times New Roman" w:eastAsiaTheme="minorEastAsia" w:hAnsi="Times New Roman" w:cs="Times New Roman"/>
            <w:strike/>
            <w:sz w:val="26"/>
            <w:szCs w:val="26"/>
          </w:rPr>
          <w:tab/>
          <w:delText xml:space="preserve">Capital cost of constructing or expanding piping capacity </w:delText>
        </w:r>
      </w:del>
    </w:p>
    <w:p w14:paraId="25711456" w14:textId="5A5820D1" w:rsidR="00762550" w:rsidRPr="005A7F98" w:rsidDel="00D052FB" w:rsidRDefault="00596A2F" w:rsidP="004F5822">
      <w:pPr>
        <w:rPr>
          <w:del w:id="116" w:author="Melody Shellman" w:date="2021-10-26T14:47:00Z"/>
          <w:rFonts w:ascii="Times New Roman" w:eastAsiaTheme="minorEastAsia" w:hAnsi="Times New Roman" w:cs="Times New Roman"/>
          <w:strike/>
          <w:sz w:val="26"/>
          <w:szCs w:val="26"/>
        </w:rPr>
        <w:pPrChange w:id="117" w:author="Melody Shellman" w:date="2022-01-05T16:30:00Z">
          <w:pPr>
            <w:ind w:left="2880" w:hanging="2880"/>
          </w:pPr>
        </w:pPrChange>
      </w:pPr>
      <m:oMath>
        <m:sSubSup>
          <m:sSubSupPr>
            <m:ctrlPr>
              <w:del w:id="118" w:author="Melody Shellman" w:date="2021-10-26T14:47:00Z">
                <w:rPr>
                  <w:rFonts w:ascii="Cambria Math" w:hAnsi="Cambria Math" w:cs="Times New Roman"/>
                  <w:i/>
                  <w:strike/>
                  <w:sz w:val="26"/>
                  <w:szCs w:val="26"/>
                </w:rPr>
              </w:del>
            </m:ctrlPr>
          </m:sSubSupPr>
          <m:e>
            <m:r>
              <w:del w:id="119" w:author="Melody Shellman" w:date="2021-10-26T14:47:00Z">
                <w:rPr>
                  <w:rFonts w:ascii="Cambria Math" w:hAnsi="Cambria Math" w:cs="Times New Roman"/>
                  <w:strike/>
                  <w:sz w:val="26"/>
                  <w:szCs w:val="26"/>
                </w:rPr>
                <m:t>C</m:t>
              </w:del>
            </m:r>
          </m:e>
          <m:sub>
            <m:d>
              <m:dPr>
                <m:begChr m:val="["/>
                <m:endChr m:val="]"/>
                <m:ctrlPr>
                  <w:del w:id="120" w:author="Melody Shellman" w:date="2021-10-26T14:47:00Z">
                    <w:rPr>
                      <w:rFonts w:ascii="Cambria Math" w:hAnsi="Cambria Math" w:cs="Times New Roman"/>
                      <w:i/>
                      <w:strike/>
                      <w:sz w:val="26"/>
                      <w:szCs w:val="26"/>
                    </w:rPr>
                  </w:del>
                </m:ctrlPr>
              </m:dPr>
              <m:e>
                <m:r>
                  <w:del w:id="121" w:author="Melody Shellman" w:date="2021-10-26T14:47:00Z">
                    <w:rPr>
                      <w:rFonts w:ascii="Cambria Math" w:hAnsi="Cambria Math" w:cs="Times New Roman"/>
                      <w:strike/>
                      <w:sz w:val="26"/>
                      <w:szCs w:val="26"/>
                    </w:rPr>
                    <m:t>t</m:t>
                  </w:del>
                </m:r>
              </m:e>
            </m:d>
          </m:sub>
          <m:sup>
            <m:r>
              <w:del w:id="122" w:author="Melody Shellman" w:date="2021-10-26T14:47:00Z">
                <w:rPr>
                  <w:rFonts w:ascii="Cambria Math" w:hAnsi="Cambria Math" w:cs="Times New Roman"/>
                  <w:strike/>
                  <w:sz w:val="26"/>
                  <w:szCs w:val="26"/>
                </w:rPr>
                <m:t>StorageCapEx</m:t>
              </w:del>
            </m:r>
          </m:sup>
        </m:sSubSup>
      </m:oMath>
      <w:del w:id="123" w:author="Melody Shellman" w:date="2021-10-26T14:47:00Z">
        <w:r w:rsidR="00762550" w:rsidRPr="005A7F98" w:rsidDel="00D052FB">
          <w:rPr>
            <w:rFonts w:ascii="Times New Roman" w:eastAsiaTheme="minorEastAsia" w:hAnsi="Times New Roman" w:cs="Times New Roman"/>
            <w:strike/>
            <w:sz w:val="26"/>
            <w:szCs w:val="26"/>
          </w:rPr>
          <w:tab/>
          <w:delText xml:space="preserve">Capital cost of constructing or expanding storage capacity </w:delText>
        </w:r>
      </w:del>
    </w:p>
    <w:p w14:paraId="068A8914" w14:textId="43025590" w:rsidR="001B2451" w:rsidRPr="005A7F98" w:rsidRDefault="001B2451" w:rsidP="004F5822">
      <w:pPr>
        <w:rPr>
          <w:rFonts w:ascii="Times New Roman" w:eastAsiaTheme="minorEastAsia" w:hAnsi="Times New Roman" w:cs="Times New Roman"/>
          <w:sz w:val="26"/>
          <w:szCs w:val="26"/>
        </w:rPr>
        <w:pPrChange w:id="124" w:author="Melody Shellman" w:date="2022-01-05T16:30:00Z">
          <w:pPr>
            <w:ind w:left="2880" w:hanging="2880"/>
          </w:pPr>
        </w:pPrChange>
      </w:pPr>
    </w:p>
    <w:p w14:paraId="6D0E0ED8" w14:textId="020C8D37" w:rsidR="002E217B" w:rsidRPr="005A7F98" w:rsidRDefault="00596A2F" w:rsidP="002E217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w:r w:rsidR="002E217B" w:rsidRPr="005A7F98">
        <w:rPr>
          <w:rFonts w:ascii="Times New Roman" w:eastAsiaTheme="minorEastAsia" w:hAnsi="Times New Roman" w:cs="Times New Roman"/>
          <w:sz w:val="26"/>
          <w:szCs w:val="26"/>
        </w:rPr>
        <w:tab/>
      </w:r>
      <w:r w:rsidR="00E654C9" w:rsidRPr="005A7F98">
        <w:rPr>
          <w:rFonts w:ascii="Times New Roman" w:eastAsiaTheme="minorEastAsia" w:hAnsi="Times New Roman" w:cs="Times New Roman"/>
          <w:sz w:val="26"/>
          <w:szCs w:val="26"/>
        </w:rPr>
        <w:t>Slack variable to meet the completions water demand</w:t>
      </w:r>
    </w:p>
    <w:p w14:paraId="1ED88EAD" w14:textId="6430B182" w:rsidR="00E654C9" w:rsidRPr="005A7F98" w:rsidRDefault="00596A2F"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w:r w:rsidR="00E654C9" w:rsidRPr="005A7F98">
        <w:rPr>
          <w:rFonts w:ascii="Times New Roman" w:eastAsiaTheme="minorEastAsia" w:hAnsi="Times New Roman" w:cs="Times New Roman"/>
          <w:sz w:val="26"/>
          <w:szCs w:val="26"/>
        </w:rPr>
        <w:tab/>
        <w:t xml:space="preserve">Slack variable to process produced water production </w:t>
      </w:r>
    </w:p>
    <w:p w14:paraId="71CC6FE2" w14:textId="751E9F96" w:rsidR="00E654C9" w:rsidRPr="005A7F98" w:rsidRDefault="00596A2F"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w:r w:rsidR="00E654C9" w:rsidRPr="005A7F98">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5A7F98" w:rsidRDefault="00596A2F"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oMath>
      <w:r w:rsidR="00E654C9" w:rsidRPr="005A7F98">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Pr="005A7F98" w:rsidRDefault="00596A2F"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w:r w:rsidR="00E654C9" w:rsidRPr="005A7F98">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Pr="005A7F98" w:rsidRDefault="00596A2F"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w:r w:rsidR="00E654C9" w:rsidRPr="005A7F98">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Pr="005A7F98" w:rsidRDefault="00596A2F"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w:r w:rsidR="008A58FC" w:rsidRPr="005A7F98">
        <w:rPr>
          <w:rFonts w:ascii="Times New Roman" w:eastAsiaTheme="minorEastAsia" w:hAnsi="Times New Roman" w:cs="Times New Roman"/>
          <w:sz w:val="26"/>
          <w:szCs w:val="26"/>
        </w:rPr>
        <w:tab/>
        <w:t xml:space="preserve">Slack variable to provide necessary treatment capacity </w:t>
      </w:r>
    </w:p>
    <w:p w14:paraId="6CE954E7" w14:textId="3794BDCC" w:rsidR="008A58FC" w:rsidRPr="005A7F98" w:rsidRDefault="00596A2F"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125" w:author="Melody Shellman" w:date="2021-10-26T12:56:00Z">
                <w:rPr>
                  <w:rFonts w:ascii="Cambria Math" w:eastAsiaTheme="minorEastAsia" w:hAnsi="Cambria Math"/>
                  <w:color w:val="C00000"/>
                  <w:kern w:val="24"/>
                  <w:sz w:val="26"/>
                  <w:szCs w:val="26"/>
                </w:rPr>
                <m:t>Beneficial</m:t>
              </w:ins>
            </m:r>
            <m:r>
              <w:rPr>
                <w:rFonts w:ascii="Cambria Math" w:eastAsiaTheme="minorEastAsia" w:hAnsi="Cambria Math"/>
                <w:color w:val="C00000"/>
                <w:kern w:val="24"/>
                <w:sz w:val="26"/>
                <w:szCs w:val="26"/>
              </w:rPr>
              <m:t>ReuseCapacity</m:t>
            </m:r>
          </m:sup>
        </m:sSubSup>
      </m:oMath>
      <w:r w:rsidR="008A58FC" w:rsidRPr="005A7F98">
        <w:rPr>
          <w:rFonts w:ascii="Times New Roman" w:eastAsiaTheme="minorEastAsia" w:hAnsi="Times New Roman" w:cs="Times New Roman"/>
          <w:sz w:val="26"/>
          <w:szCs w:val="26"/>
        </w:rPr>
        <w:tab/>
        <w:t>Slack variable to provide necessary</w:t>
      </w:r>
      <w:ins w:id="126" w:author="Melody Shellman" w:date="2021-10-26T12:56:00Z">
        <w:r w:rsidR="00F24873">
          <w:rPr>
            <w:rFonts w:ascii="Times New Roman" w:eastAsiaTheme="minorEastAsia" w:hAnsi="Times New Roman" w:cs="Times New Roman"/>
            <w:sz w:val="26"/>
            <w:szCs w:val="26"/>
          </w:rPr>
          <w:t xml:space="preserve"> beneficial</w:t>
        </w:r>
      </w:ins>
      <w:r w:rsidR="008A58FC" w:rsidRPr="005A7F98">
        <w:rPr>
          <w:rFonts w:ascii="Times New Roman" w:eastAsiaTheme="minorEastAsia" w:hAnsi="Times New Roman" w:cs="Times New Roman"/>
          <w:sz w:val="26"/>
          <w:szCs w:val="26"/>
        </w:rPr>
        <w:t xml:space="preserve"> reuse capacity </w:t>
      </w:r>
    </w:p>
    <w:p w14:paraId="0E2E1231" w14:textId="1FAB788D" w:rsidR="00E654C9" w:rsidRDefault="00E654C9" w:rsidP="002E217B">
      <w:pPr>
        <w:ind w:left="2880" w:hanging="2880"/>
        <w:rPr>
          <w:rFonts w:ascii="Times New Roman" w:eastAsiaTheme="minorEastAsia" w:hAnsi="Times New Roman" w:cs="Times New Roman"/>
          <w:sz w:val="26"/>
          <w:szCs w:val="26"/>
        </w:rPr>
      </w:pPr>
    </w:p>
    <w:p w14:paraId="103C7206" w14:textId="3EB495F3" w:rsidR="00850038" w:rsidDel="004F5822" w:rsidRDefault="00850038" w:rsidP="002E217B">
      <w:pPr>
        <w:ind w:left="2880" w:hanging="2880"/>
        <w:rPr>
          <w:del w:id="127" w:author="Melody Shellman" w:date="2022-01-05T16:30:00Z"/>
          <w:rFonts w:ascii="Times New Roman" w:eastAsiaTheme="minorEastAsia" w:hAnsi="Times New Roman" w:cs="Times New Roman"/>
          <w:sz w:val="26"/>
          <w:szCs w:val="26"/>
        </w:rPr>
      </w:pPr>
    </w:p>
    <w:p w14:paraId="30E96FC2" w14:textId="77777777" w:rsidR="00850038" w:rsidRPr="005A7F98" w:rsidRDefault="00850038" w:rsidP="004F5822">
      <w:pPr>
        <w:rPr>
          <w:rFonts w:ascii="Times New Roman" w:eastAsiaTheme="minorEastAsia" w:hAnsi="Times New Roman" w:cs="Times New Roman"/>
          <w:sz w:val="26"/>
          <w:szCs w:val="26"/>
        </w:rPr>
        <w:pPrChange w:id="128" w:author="Melody Shellman" w:date="2022-01-05T16:30:00Z">
          <w:pPr>
            <w:ind w:left="2880" w:hanging="2880"/>
          </w:pPr>
        </w:pPrChange>
      </w:pPr>
    </w:p>
    <w:p w14:paraId="75A0A748" w14:textId="6FE0E777" w:rsidR="001821D0" w:rsidRPr="005A7F98" w:rsidRDefault="001821D0" w:rsidP="001821D0">
      <w:pPr>
        <w:rPr>
          <w:rFonts w:ascii="Times New Roman" w:hAnsi="Times New Roman" w:cs="Times New Roman"/>
          <w:b/>
          <w:sz w:val="26"/>
          <w:szCs w:val="26"/>
        </w:rPr>
      </w:pPr>
      <w:r w:rsidRPr="005A7F98">
        <w:rPr>
          <w:rFonts w:ascii="Times New Roman" w:hAnsi="Times New Roman" w:cs="Times New Roman"/>
          <w:b/>
          <w:sz w:val="26"/>
          <w:szCs w:val="26"/>
        </w:rPr>
        <w:t>Binary Variables</w:t>
      </w:r>
    </w:p>
    <w:p w14:paraId="43517C9B" w14:textId="2B75B75E" w:rsidR="001821D0" w:rsidRPr="005A7F98" w:rsidDel="00132A86" w:rsidRDefault="00596A2F" w:rsidP="001821D0">
      <w:pPr>
        <w:ind w:left="2880" w:hanging="2880"/>
        <w:rPr>
          <w:del w:id="129" w:author="Melody Shellman" w:date="2021-10-26T14:47:00Z"/>
          <w:rFonts w:ascii="Times New Roman" w:eastAsiaTheme="minorEastAsia" w:hAnsi="Times New Roman" w:cs="Times New Roman"/>
          <w:strike/>
          <w:sz w:val="26"/>
          <w:szCs w:val="26"/>
        </w:rPr>
      </w:pPr>
      <m:oMath>
        <m:sSubSup>
          <m:sSubSupPr>
            <m:ctrlPr>
              <w:del w:id="130" w:author="Melody Shellman" w:date="2021-10-26T14:47:00Z">
                <w:rPr>
                  <w:rFonts w:ascii="Cambria Math" w:hAnsi="Cambria Math" w:cs="Times New Roman"/>
                  <w:i/>
                  <w:strike/>
                  <w:sz w:val="26"/>
                  <w:szCs w:val="26"/>
                </w:rPr>
              </w:del>
            </m:ctrlPr>
          </m:sSubSupPr>
          <m:e>
            <m:r>
              <w:del w:id="131" w:author="Melody Shellman" w:date="2021-10-26T14:47:00Z">
                <w:rPr>
                  <w:rFonts w:ascii="Cambria Math" w:hAnsi="Cambria Math" w:cs="Times New Roman"/>
                  <w:strike/>
                  <w:sz w:val="26"/>
                  <w:szCs w:val="26"/>
                </w:rPr>
                <m:t>y</m:t>
              </w:del>
            </m:r>
          </m:e>
          <m:sub>
            <m:r>
              <w:del w:id="132" w:author="Melody Shellman" w:date="2021-10-26T14:47:00Z">
                <w:rPr>
                  <w:rFonts w:ascii="Cambria Math" w:hAnsi="Cambria Math" w:cs="Times New Roman"/>
                  <w:strike/>
                  <w:sz w:val="26"/>
                  <w:szCs w:val="26"/>
                </w:rPr>
                <m:t>l,l,d</m:t>
              </w:del>
            </m:r>
          </m:sub>
          <m:sup>
            <m:r>
              <w:del w:id="133" w:author="Melody Shellman" w:date="2021-10-26T14:47:00Z">
                <w:rPr>
                  <w:rFonts w:ascii="Cambria Math" w:hAnsi="Cambria Math" w:cs="Times New Roman"/>
                  <w:strike/>
                  <w:sz w:val="26"/>
                  <w:szCs w:val="26"/>
                </w:rPr>
                <m:t>Pipeline</m:t>
              </w:del>
            </m:r>
          </m:sup>
        </m:sSubSup>
      </m:oMath>
      <w:del w:id="134" w:author="Melody Shellman" w:date="2021-10-26T14:47:00Z">
        <w:r w:rsidR="001821D0" w:rsidRPr="005A7F98" w:rsidDel="00132A86">
          <w:rPr>
            <w:rFonts w:ascii="Times New Roman" w:eastAsiaTheme="minorEastAsia" w:hAnsi="Times New Roman" w:cs="Times New Roman"/>
            <w:strike/>
            <w:sz w:val="26"/>
            <w:szCs w:val="26"/>
          </w:rPr>
          <w:tab/>
          <w:delText>New pipeline installed between one location and another location with specific diameter</w:delText>
        </w:r>
      </w:del>
    </w:p>
    <w:p w14:paraId="08800A50" w14:textId="4E79DB26" w:rsidR="001821D0" w:rsidRPr="005A7F98" w:rsidDel="00132A86" w:rsidRDefault="00596A2F" w:rsidP="001821D0">
      <w:pPr>
        <w:ind w:left="2880" w:hanging="2880"/>
        <w:rPr>
          <w:del w:id="135" w:author="Melody Shellman" w:date="2021-10-26T14:47:00Z"/>
          <w:rFonts w:ascii="Times New Roman" w:eastAsiaTheme="minorEastAsia" w:hAnsi="Times New Roman" w:cs="Times New Roman"/>
          <w:strike/>
          <w:sz w:val="26"/>
          <w:szCs w:val="26"/>
        </w:rPr>
      </w:pPr>
      <m:oMath>
        <m:sSubSup>
          <m:sSubSupPr>
            <m:ctrlPr>
              <w:del w:id="136" w:author="Melody Shellman" w:date="2021-10-26T14:47:00Z">
                <w:rPr>
                  <w:rFonts w:ascii="Cambria Math" w:hAnsi="Cambria Math" w:cs="Times New Roman"/>
                  <w:i/>
                  <w:strike/>
                  <w:sz w:val="26"/>
                  <w:szCs w:val="26"/>
                </w:rPr>
              </w:del>
            </m:ctrlPr>
          </m:sSubSupPr>
          <m:e>
            <m:r>
              <w:del w:id="137" w:author="Melody Shellman" w:date="2021-10-26T14:47:00Z">
                <w:rPr>
                  <w:rFonts w:ascii="Cambria Math" w:hAnsi="Cambria Math" w:cs="Times New Roman"/>
                  <w:strike/>
                  <w:sz w:val="26"/>
                  <w:szCs w:val="26"/>
                </w:rPr>
                <m:t>y</m:t>
              </w:del>
            </m:r>
          </m:e>
          <m:sub>
            <m:r>
              <w:del w:id="138" w:author="Melody Shellman" w:date="2021-10-26T14:47:00Z">
                <w:rPr>
                  <w:rFonts w:ascii="Cambria Math" w:hAnsi="Cambria Math" w:cs="Times New Roman"/>
                  <w:strike/>
                  <w:sz w:val="26"/>
                  <w:szCs w:val="26"/>
                </w:rPr>
                <m:t>s,c</m:t>
              </w:del>
            </m:r>
          </m:sub>
          <m:sup>
            <m:r>
              <w:del w:id="139" w:author="Melody Shellman" w:date="2021-10-26T14:47:00Z">
                <w:rPr>
                  <w:rFonts w:ascii="Cambria Math" w:hAnsi="Cambria Math" w:cs="Times New Roman"/>
                  <w:strike/>
                  <w:sz w:val="26"/>
                  <w:szCs w:val="26"/>
                </w:rPr>
                <m:t>Storage</m:t>
              </w:del>
            </m:r>
          </m:sup>
        </m:sSubSup>
      </m:oMath>
      <w:del w:id="140" w:author="Melody Shellman" w:date="2021-10-26T14:47:00Z">
        <w:r w:rsidR="001821D0" w:rsidRPr="005A7F98" w:rsidDel="00132A86">
          <w:rPr>
            <w:rFonts w:ascii="Times New Roman" w:eastAsiaTheme="minorEastAsia" w:hAnsi="Times New Roman" w:cs="Times New Roman"/>
            <w:strike/>
            <w:sz w:val="26"/>
            <w:szCs w:val="26"/>
          </w:rPr>
          <w:tab/>
          <w:delText xml:space="preserve">New </w:delText>
        </w:r>
        <w:r w:rsidR="000B506B" w:rsidRPr="005A7F98" w:rsidDel="00132A86">
          <w:rPr>
            <w:rFonts w:ascii="Times New Roman" w:eastAsiaTheme="minorEastAsia" w:hAnsi="Times New Roman" w:cs="Times New Roman"/>
            <w:strike/>
            <w:sz w:val="26"/>
            <w:szCs w:val="26"/>
          </w:rPr>
          <w:delText xml:space="preserve">or additional </w:delText>
        </w:r>
        <w:r w:rsidR="00F2008E" w:rsidRPr="005A7F98" w:rsidDel="00132A86">
          <w:rPr>
            <w:rFonts w:ascii="Times New Roman" w:eastAsiaTheme="minorEastAsia" w:hAnsi="Times New Roman" w:cs="Times New Roman"/>
            <w:strike/>
            <w:sz w:val="26"/>
            <w:szCs w:val="26"/>
          </w:rPr>
          <w:delText xml:space="preserve">storage facility </w:delText>
        </w:r>
        <w:r w:rsidR="001821D0" w:rsidRPr="005A7F98" w:rsidDel="00132A86">
          <w:rPr>
            <w:rFonts w:ascii="Times New Roman" w:eastAsiaTheme="minorEastAsia" w:hAnsi="Times New Roman" w:cs="Times New Roman"/>
            <w:strike/>
            <w:sz w:val="26"/>
            <w:szCs w:val="26"/>
          </w:rPr>
          <w:delText xml:space="preserve">installed </w:delText>
        </w:r>
        <w:r w:rsidR="00F2008E" w:rsidRPr="005A7F98" w:rsidDel="00132A86">
          <w:rPr>
            <w:rFonts w:ascii="Times New Roman" w:eastAsiaTheme="minorEastAsia" w:hAnsi="Times New Roman" w:cs="Times New Roman"/>
            <w:strike/>
            <w:sz w:val="26"/>
            <w:szCs w:val="26"/>
          </w:rPr>
          <w:delText>at storage site with specific storage capacity</w:delText>
        </w:r>
      </w:del>
    </w:p>
    <w:p w14:paraId="4FFCBB75" w14:textId="6290260C" w:rsidR="00F2008E" w:rsidRPr="005A7F98" w:rsidDel="00132A86" w:rsidRDefault="00596A2F" w:rsidP="001821D0">
      <w:pPr>
        <w:ind w:left="2880" w:hanging="2880"/>
        <w:rPr>
          <w:del w:id="141" w:author="Melody Shellman" w:date="2021-10-26T14:47:00Z"/>
          <w:rFonts w:ascii="Times New Roman" w:eastAsiaTheme="minorEastAsia" w:hAnsi="Times New Roman" w:cs="Times New Roman"/>
          <w:strike/>
          <w:sz w:val="26"/>
          <w:szCs w:val="26"/>
        </w:rPr>
      </w:pPr>
      <m:oMath>
        <m:sSubSup>
          <m:sSubSupPr>
            <m:ctrlPr>
              <w:del w:id="142" w:author="Melody Shellman" w:date="2021-10-26T14:47:00Z">
                <w:rPr>
                  <w:rFonts w:ascii="Cambria Math" w:hAnsi="Cambria Math" w:cs="Times New Roman"/>
                  <w:i/>
                  <w:strike/>
                  <w:sz w:val="26"/>
                  <w:szCs w:val="26"/>
                </w:rPr>
              </w:del>
            </m:ctrlPr>
          </m:sSubSupPr>
          <m:e>
            <m:r>
              <w:del w:id="143" w:author="Melody Shellman" w:date="2021-10-26T14:47:00Z">
                <w:rPr>
                  <w:rFonts w:ascii="Cambria Math" w:hAnsi="Cambria Math" w:cs="Times New Roman"/>
                  <w:strike/>
                  <w:sz w:val="26"/>
                  <w:szCs w:val="26"/>
                </w:rPr>
                <m:t>y</m:t>
              </w:del>
            </m:r>
          </m:e>
          <m:sub>
            <m:r>
              <w:del w:id="144" w:author="Melody Shellman" w:date="2021-10-26T14:47:00Z">
                <w:rPr>
                  <w:rFonts w:ascii="Cambria Math" w:hAnsi="Cambria Math" w:cs="Times New Roman"/>
                  <w:strike/>
                  <w:sz w:val="26"/>
                  <w:szCs w:val="26"/>
                </w:rPr>
                <m:t>k,i</m:t>
              </w:del>
            </m:r>
          </m:sub>
          <m:sup>
            <m:r>
              <w:del w:id="145" w:author="Melody Shellman" w:date="2021-10-26T14:47:00Z">
                <w:rPr>
                  <w:rFonts w:ascii="Cambria Math" w:hAnsi="Cambria Math" w:cs="Times New Roman"/>
                  <w:strike/>
                  <w:sz w:val="26"/>
                  <w:szCs w:val="26"/>
                </w:rPr>
                <m:t>Disposal</m:t>
              </w:del>
            </m:r>
          </m:sup>
        </m:sSubSup>
      </m:oMath>
      <w:del w:id="146" w:author="Melody Shellman" w:date="2021-10-26T14:47:00Z">
        <w:r w:rsidR="00F2008E" w:rsidRPr="005A7F98" w:rsidDel="00132A86">
          <w:rPr>
            <w:rFonts w:ascii="Times New Roman" w:eastAsiaTheme="minorEastAsia" w:hAnsi="Times New Roman" w:cs="Times New Roman"/>
            <w:strike/>
            <w:sz w:val="26"/>
            <w:szCs w:val="26"/>
          </w:rPr>
          <w:tab/>
          <w:delText xml:space="preserve">New or additional disposal </w:delText>
        </w:r>
        <w:r w:rsidR="000B506B" w:rsidRPr="005A7F98" w:rsidDel="00132A86">
          <w:rPr>
            <w:rFonts w:ascii="Times New Roman" w:eastAsiaTheme="minorEastAsia" w:hAnsi="Times New Roman" w:cs="Times New Roman"/>
            <w:strike/>
            <w:sz w:val="26"/>
            <w:szCs w:val="26"/>
          </w:rPr>
          <w:delText xml:space="preserve">facility </w:delText>
        </w:r>
        <w:r w:rsidR="00F2008E" w:rsidRPr="005A7F98" w:rsidDel="00132A86">
          <w:rPr>
            <w:rFonts w:ascii="Times New Roman" w:eastAsiaTheme="minorEastAsia" w:hAnsi="Times New Roman" w:cs="Times New Roman"/>
            <w:strike/>
            <w:sz w:val="26"/>
            <w:szCs w:val="26"/>
          </w:rPr>
          <w:delText>installed at disposal site with specific injection capacity</w:delText>
        </w:r>
      </w:del>
    </w:p>
    <w:p w14:paraId="790D6F90" w14:textId="77777777" w:rsidR="00C11242" w:rsidRPr="005A7F98" w:rsidRDefault="00C11242" w:rsidP="001821D0">
      <w:pPr>
        <w:ind w:left="2880" w:hanging="2880"/>
        <w:rPr>
          <w:rFonts w:ascii="Times New Roman" w:eastAsiaTheme="minorEastAsia" w:hAnsi="Times New Roman" w:cs="Times New Roman"/>
          <w:sz w:val="26"/>
          <w:szCs w:val="26"/>
        </w:rPr>
      </w:pPr>
    </w:p>
    <w:p w14:paraId="7F89120A" w14:textId="4C3A2806" w:rsidR="00B77AAD" w:rsidRDefault="00596A2F" w:rsidP="001821D0">
      <w:pPr>
        <w:ind w:left="2880" w:hanging="2880"/>
        <w:rPr>
          <w:ins w:id="147" w:author="Melody Shellman" w:date="2021-11-01T09:35:00Z"/>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oMath>
      <w:r w:rsidR="00B77AAD" w:rsidRPr="005A7F98">
        <w:rPr>
          <w:rFonts w:ascii="Times New Roman" w:eastAsiaTheme="minorEastAsia" w:hAnsi="Times New Roman" w:cs="Times New Roman"/>
          <w:sz w:val="26"/>
          <w:szCs w:val="26"/>
        </w:rPr>
        <w:tab/>
        <w:t xml:space="preserve">Directional flow between </w:t>
      </w:r>
      <w:r w:rsidR="009D1B97" w:rsidRPr="005A7F98">
        <w:rPr>
          <w:rFonts w:ascii="Times New Roman" w:eastAsiaTheme="minorEastAsia" w:hAnsi="Times New Roman" w:cs="Times New Roman"/>
          <w:sz w:val="26"/>
          <w:szCs w:val="26"/>
        </w:rPr>
        <w:t xml:space="preserve">two locations </w:t>
      </w:r>
    </w:p>
    <w:p w14:paraId="2E937279" w14:textId="77777777" w:rsidR="00F37F2E" w:rsidRDefault="00596A2F" w:rsidP="00F37F2E">
      <w:pPr>
        <w:ind w:left="2880" w:hanging="2880"/>
        <w:rPr>
          <w:ins w:id="148" w:author="Melody Shellman" w:date="2021-11-01T09:35:00Z"/>
          <w:rFonts w:ascii="Times New Roman" w:eastAsiaTheme="minorEastAsia" w:hAnsi="Times New Roman" w:cs="Times New Roman"/>
          <w:sz w:val="26"/>
          <w:szCs w:val="26"/>
        </w:rPr>
      </w:pPr>
      <m:oMath>
        <m:sSubSup>
          <m:sSubSupPr>
            <m:ctrlPr>
              <w:ins w:id="149" w:author="Melody Shellman" w:date="2021-11-01T09:35:00Z">
                <w:rPr>
                  <w:rFonts w:ascii="Cambria Math" w:eastAsiaTheme="minorEastAsia" w:hAnsi="Cambria Math"/>
                  <w:i/>
                  <w:color w:val="C00000"/>
                  <w:kern w:val="24"/>
                  <w:sz w:val="26"/>
                  <w:szCs w:val="26"/>
                  <w:rPrChange w:id="150" w:author="Melody Shellman" w:date="2022-01-05T16:27:00Z">
                    <w:rPr>
                      <w:rFonts w:ascii="Cambria Math" w:hAnsi="Cambria Math" w:cs="Times New Roman"/>
                      <w:i/>
                      <w:color w:val="FF0000"/>
                      <w:sz w:val="26"/>
                      <w:szCs w:val="26"/>
                    </w:rPr>
                  </w:rPrChange>
                </w:rPr>
              </w:ins>
            </m:ctrlPr>
          </m:sSubSupPr>
          <m:e>
            <m:r>
              <w:ins w:id="151" w:author="Melody Shellman" w:date="2021-11-01T09:35:00Z">
                <w:rPr>
                  <w:rFonts w:ascii="Cambria Math" w:eastAsiaTheme="minorEastAsia" w:hAnsi="Cambria Math"/>
                  <w:color w:val="C00000"/>
                  <w:kern w:val="24"/>
                  <w:sz w:val="26"/>
                  <w:szCs w:val="26"/>
                  <w:rPrChange w:id="152" w:author="Melody Shellman" w:date="2022-01-05T16:27:00Z">
                    <w:rPr>
                      <w:rFonts w:ascii="Cambria Math" w:hAnsi="Cambria Math" w:cs="Times New Roman"/>
                      <w:color w:val="FF0000"/>
                      <w:sz w:val="26"/>
                      <w:szCs w:val="26"/>
                    </w:rPr>
                  </w:rPrChange>
                </w:rPr>
                <m:t>z</m:t>
              </w:ins>
            </m:r>
          </m:e>
          <m:sub>
            <m:r>
              <w:ins w:id="153" w:author="Melody Shellman" w:date="2021-11-01T09:35:00Z">
                <w:rPr>
                  <w:rFonts w:ascii="Cambria Math" w:eastAsiaTheme="minorEastAsia" w:hAnsi="Cambria Math"/>
                  <w:color w:val="C00000"/>
                  <w:kern w:val="24"/>
                  <w:sz w:val="26"/>
                  <w:szCs w:val="26"/>
                  <w:rPrChange w:id="154" w:author="Melody Shellman" w:date="2022-01-05T16:27:00Z">
                    <w:rPr>
                      <w:rFonts w:ascii="Cambria Math" w:hAnsi="Cambria Math" w:cs="Times New Roman"/>
                      <w:color w:val="FF0000"/>
                      <w:sz w:val="26"/>
                      <w:szCs w:val="26"/>
                    </w:rPr>
                  </w:rPrChange>
                </w:rPr>
                <m:t>p,t</m:t>
              </w:ins>
            </m:r>
          </m:sub>
          <m:sup>
            <m:r>
              <w:ins w:id="155" w:author="Melody Shellman" w:date="2021-11-01T09:35:00Z">
                <w:rPr>
                  <w:rFonts w:ascii="Cambria Math" w:eastAsiaTheme="minorEastAsia" w:hAnsi="Cambria Math"/>
                  <w:color w:val="C00000"/>
                  <w:kern w:val="24"/>
                  <w:sz w:val="26"/>
                  <w:szCs w:val="26"/>
                  <w:rPrChange w:id="156" w:author="Melody Shellman" w:date="2022-01-05T16:27:00Z">
                    <w:rPr>
                      <w:rFonts w:ascii="Cambria Math" w:hAnsi="Cambria Math" w:cs="Times New Roman"/>
                      <w:color w:val="FF0000"/>
                      <w:sz w:val="26"/>
                      <w:szCs w:val="26"/>
                    </w:rPr>
                  </w:rPrChange>
                </w:rPr>
                <m:t>PadStorage</m:t>
              </w:ins>
            </m:r>
          </m:sup>
        </m:sSubSup>
      </m:oMath>
      <w:ins w:id="157" w:author="Melody Shellman" w:date="2021-11-01T09:35:00Z">
        <w:r w:rsidR="00F37F2E" w:rsidRPr="00F37F2E">
          <w:rPr>
            <w:rFonts w:ascii="Times New Roman" w:eastAsiaTheme="minorEastAsia" w:hAnsi="Times New Roman" w:cs="Times New Roman"/>
            <w:sz w:val="26"/>
            <w:szCs w:val="26"/>
          </w:rPr>
          <w:tab/>
          <w:t>Completions pad storage use</w:t>
        </w:r>
      </w:ins>
    </w:p>
    <w:p w14:paraId="38A9713B" w14:textId="0A208A18" w:rsidR="00C11242" w:rsidRPr="005A7F98" w:rsidDel="00132A86" w:rsidRDefault="00596A2F" w:rsidP="00C11242">
      <w:pPr>
        <w:ind w:left="2880" w:hanging="2880"/>
        <w:rPr>
          <w:del w:id="158" w:author="Melody Shellman" w:date="2021-10-26T14:47:00Z"/>
          <w:rFonts w:ascii="Times New Roman" w:eastAsiaTheme="minorEastAsia" w:hAnsi="Times New Roman" w:cs="Times New Roman"/>
          <w:strike/>
          <w:sz w:val="26"/>
          <w:szCs w:val="26"/>
        </w:rPr>
      </w:pPr>
      <m:oMath>
        <m:sSubSup>
          <m:sSubSupPr>
            <m:ctrlPr>
              <w:del w:id="159" w:author="Melody Shellman" w:date="2021-10-26T14:47:00Z">
                <w:rPr>
                  <w:rFonts w:ascii="Cambria Math" w:hAnsi="Cambria Math" w:cs="Times New Roman"/>
                  <w:i/>
                  <w:strike/>
                  <w:sz w:val="26"/>
                  <w:szCs w:val="26"/>
                </w:rPr>
              </w:del>
            </m:ctrlPr>
          </m:sSubSupPr>
          <m:e>
            <m:r>
              <w:del w:id="160" w:author="Melody Shellman" w:date="2021-10-26T14:47:00Z">
                <w:rPr>
                  <w:rFonts w:ascii="Cambria Math" w:hAnsi="Cambria Math" w:cs="Times New Roman"/>
                  <w:strike/>
                  <w:sz w:val="26"/>
                  <w:szCs w:val="26"/>
                </w:rPr>
                <m:t>z</m:t>
              </w:del>
            </m:r>
          </m:e>
          <m:sub>
            <m:r>
              <w:del w:id="161" w:author="Melody Shellman" w:date="2021-10-26T14:47:00Z">
                <w:rPr>
                  <w:rFonts w:ascii="Cambria Math" w:hAnsi="Cambria Math" w:cs="Times New Roman"/>
                  <w:strike/>
                  <w:sz w:val="26"/>
                  <w:szCs w:val="26"/>
                </w:rPr>
                <m:t>l,l,d,t</m:t>
              </w:del>
            </m:r>
          </m:sub>
          <m:sup>
            <m:r>
              <w:del w:id="162" w:author="Melody Shellman" w:date="2021-10-26T14:47:00Z">
                <w:rPr>
                  <w:rFonts w:ascii="Cambria Math" w:hAnsi="Cambria Math" w:cs="Times New Roman"/>
                  <w:strike/>
                  <w:sz w:val="26"/>
                  <w:szCs w:val="26"/>
                </w:rPr>
                <m:t>Pipeline</m:t>
              </w:del>
            </m:r>
          </m:sup>
        </m:sSubSup>
      </m:oMath>
      <w:del w:id="163" w:author="Melody Shellman" w:date="2021-10-26T14:47:00Z">
        <w:r w:rsidR="00C11242" w:rsidRPr="005A7F98" w:rsidDel="00132A86">
          <w:rPr>
            <w:rFonts w:ascii="Times New Roman" w:eastAsiaTheme="minorEastAsia" w:hAnsi="Times New Roman" w:cs="Times New Roman"/>
            <w:strike/>
            <w:sz w:val="26"/>
            <w:szCs w:val="26"/>
          </w:rPr>
          <w:tab/>
          <w:delText>Timing of pipeline installation between one location and another location with specific diameter</w:delText>
        </w:r>
      </w:del>
    </w:p>
    <w:p w14:paraId="5769B7E7" w14:textId="1AF9D68D" w:rsidR="00C11242" w:rsidRPr="005A7F98" w:rsidDel="00132A86" w:rsidRDefault="00596A2F" w:rsidP="00C11242">
      <w:pPr>
        <w:ind w:left="2880" w:hanging="2880"/>
        <w:rPr>
          <w:del w:id="164" w:author="Melody Shellman" w:date="2021-10-26T14:47:00Z"/>
          <w:rFonts w:ascii="Times New Roman" w:eastAsiaTheme="minorEastAsia" w:hAnsi="Times New Roman" w:cs="Times New Roman"/>
          <w:strike/>
          <w:sz w:val="26"/>
          <w:szCs w:val="26"/>
        </w:rPr>
      </w:pPr>
      <m:oMath>
        <m:sSubSup>
          <m:sSubSupPr>
            <m:ctrlPr>
              <w:del w:id="165" w:author="Melody Shellman" w:date="2021-10-26T14:47:00Z">
                <w:rPr>
                  <w:rFonts w:ascii="Cambria Math" w:hAnsi="Cambria Math" w:cs="Times New Roman"/>
                  <w:i/>
                  <w:strike/>
                  <w:sz w:val="26"/>
                  <w:szCs w:val="26"/>
                </w:rPr>
              </w:del>
            </m:ctrlPr>
          </m:sSubSupPr>
          <m:e>
            <m:r>
              <w:del w:id="166" w:author="Melody Shellman" w:date="2021-10-26T14:47:00Z">
                <w:rPr>
                  <w:rFonts w:ascii="Cambria Math" w:hAnsi="Cambria Math" w:cs="Times New Roman"/>
                  <w:strike/>
                  <w:sz w:val="26"/>
                  <w:szCs w:val="26"/>
                </w:rPr>
                <m:t>z</m:t>
              </w:del>
            </m:r>
          </m:e>
          <m:sub>
            <m:r>
              <w:del w:id="167" w:author="Melody Shellman" w:date="2021-10-26T14:47:00Z">
                <w:rPr>
                  <w:rFonts w:ascii="Cambria Math" w:hAnsi="Cambria Math" w:cs="Times New Roman"/>
                  <w:strike/>
                  <w:sz w:val="26"/>
                  <w:szCs w:val="26"/>
                </w:rPr>
                <m:t>s,c,t</m:t>
              </w:del>
            </m:r>
          </m:sub>
          <m:sup>
            <m:r>
              <w:del w:id="168" w:author="Melody Shellman" w:date="2021-10-26T14:47:00Z">
                <w:rPr>
                  <w:rFonts w:ascii="Cambria Math" w:hAnsi="Cambria Math" w:cs="Times New Roman"/>
                  <w:strike/>
                  <w:sz w:val="26"/>
                  <w:szCs w:val="26"/>
                </w:rPr>
                <m:t>Storage</m:t>
              </w:del>
            </m:r>
          </m:sup>
        </m:sSubSup>
      </m:oMath>
      <w:del w:id="169" w:author="Melody Shellman" w:date="2021-10-26T14:47:00Z">
        <w:r w:rsidR="00C11242" w:rsidRPr="005A7F98" w:rsidDel="00132A86">
          <w:rPr>
            <w:rFonts w:ascii="Times New Roman" w:eastAsiaTheme="minorEastAsia" w:hAnsi="Times New Roman" w:cs="Times New Roman"/>
            <w:strike/>
            <w:sz w:val="26"/>
            <w:szCs w:val="26"/>
          </w:rPr>
          <w:tab/>
          <w:delText>Timing of storage facility installation at storage site with specific storage capacity</w:delText>
        </w:r>
      </w:del>
    </w:p>
    <w:p w14:paraId="0DC10019" w14:textId="57B30DDF" w:rsidR="00C11242" w:rsidRPr="005A7F98" w:rsidDel="00132A86" w:rsidRDefault="00596A2F" w:rsidP="00C11242">
      <w:pPr>
        <w:ind w:left="2880" w:hanging="2880"/>
        <w:rPr>
          <w:del w:id="170" w:author="Melody Shellman" w:date="2021-10-26T14:47:00Z"/>
          <w:rFonts w:ascii="Times New Roman" w:eastAsiaTheme="minorEastAsia" w:hAnsi="Times New Roman" w:cs="Times New Roman"/>
          <w:strike/>
          <w:sz w:val="26"/>
          <w:szCs w:val="26"/>
        </w:rPr>
      </w:pPr>
      <m:oMath>
        <m:sSubSup>
          <m:sSubSupPr>
            <m:ctrlPr>
              <w:del w:id="171" w:author="Melody Shellman" w:date="2021-10-26T14:47:00Z">
                <w:rPr>
                  <w:rFonts w:ascii="Cambria Math" w:hAnsi="Cambria Math" w:cs="Times New Roman"/>
                  <w:i/>
                  <w:strike/>
                  <w:sz w:val="26"/>
                  <w:szCs w:val="26"/>
                </w:rPr>
              </w:del>
            </m:ctrlPr>
          </m:sSubSupPr>
          <m:e>
            <m:r>
              <w:del w:id="172" w:author="Melody Shellman" w:date="2021-10-26T14:47:00Z">
                <w:rPr>
                  <w:rFonts w:ascii="Cambria Math" w:hAnsi="Cambria Math" w:cs="Times New Roman"/>
                  <w:strike/>
                  <w:sz w:val="26"/>
                  <w:szCs w:val="26"/>
                </w:rPr>
                <m:t>z</m:t>
              </w:del>
            </m:r>
          </m:e>
          <m:sub>
            <m:r>
              <w:del w:id="173" w:author="Melody Shellman" w:date="2021-10-26T14:47:00Z">
                <w:rPr>
                  <w:rFonts w:ascii="Cambria Math" w:hAnsi="Cambria Math" w:cs="Times New Roman"/>
                  <w:strike/>
                  <w:sz w:val="26"/>
                  <w:szCs w:val="26"/>
                </w:rPr>
                <m:t>k,i,t</m:t>
              </w:del>
            </m:r>
          </m:sub>
          <m:sup>
            <m:r>
              <w:del w:id="174" w:author="Melody Shellman" w:date="2021-10-26T14:47:00Z">
                <w:rPr>
                  <w:rFonts w:ascii="Cambria Math" w:hAnsi="Cambria Math" w:cs="Times New Roman"/>
                  <w:strike/>
                  <w:sz w:val="26"/>
                  <w:szCs w:val="26"/>
                </w:rPr>
                <m:t>Disposal</m:t>
              </w:del>
            </m:r>
          </m:sup>
        </m:sSubSup>
      </m:oMath>
      <w:del w:id="175" w:author="Melody Shellman" w:date="2021-10-26T14:47:00Z">
        <w:r w:rsidR="00C11242" w:rsidRPr="005A7F98" w:rsidDel="00132A86">
          <w:rPr>
            <w:rFonts w:ascii="Times New Roman" w:eastAsiaTheme="minorEastAsia" w:hAnsi="Times New Roman" w:cs="Times New Roman"/>
            <w:strike/>
            <w:sz w:val="26"/>
            <w:szCs w:val="26"/>
          </w:rPr>
          <w:tab/>
          <w:delText>Timing of disposal facility installation at disposal site with specific injection capacity</w:delText>
        </w:r>
      </w:del>
    </w:p>
    <w:p w14:paraId="2D3D51F3" w14:textId="77777777" w:rsidR="00143179" w:rsidRPr="005A7F98" w:rsidRDefault="00143179" w:rsidP="006D0E20">
      <w:pPr>
        <w:rPr>
          <w:rFonts w:ascii="Times New Roman" w:hAnsi="Times New Roman" w:cs="Times New Roman"/>
          <w:b/>
          <w:sz w:val="26"/>
          <w:szCs w:val="26"/>
        </w:rPr>
      </w:pPr>
    </w:p>
    <w:p w14:paraId="55BCE699" w14:textId="45C4E2CB" w:rsidR="006D0E20" w:rsidRPr="005A7F98" w:rsidRDefault="006D0E20" w:rsidP="006D0E20">
      <w:pPr>
        <w:rPr>
          <w:rFonts w:ascii="Times New Roman" w:hAnsi="Times New Roman" w:cs="Times New Roman"/>
          <w:b/>
          <w:sz w:val="26"/>
          <w:szCs w:val="26"/>
        </w:rPr>
      </w:pPr>
      <w:r w:rsidRPr="005A7F98">
        <w:rPr>
          <w:rFonts w:ascii="Times New Roman" w:hAnsi="Times New Roman" w:cs="Times New Roman"/>
          <w:b/>
          <w:sz w:val="26"/>
          <w:szCs w:val="26"/>
        </w:rPr>
        <w:t>Parameters</w:t>
      </w:r>
    </w:p>
    <w:p w14:paraId="64EC5858" w14:textId="006D3C14" w:rsidR="00466701" w:rsidRDefault="00596A2F"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oMath>
      <w:r w:rsidR="00466701" w:rsidRPr="005A7F98">
        <w:rPr>
          <w:rFonts w:ascii="Times New Roman" w:eastAsiaTheme="minorEastAsia" w:hAnsi="Times New Roman" w:cs="Times New Roman"/>
          <w:sz w:val="26"/>
          <w:szCs w:val="26"/>
        </w:rPr>
        <w:tab/>
        <w:t>Completions demand at a completions site in a time period</w:t>
      </w:r>
    </w:p>
    <w:p w14:paraId="1701B62E" w14:textId="77777777" w:rsidR="00595FD7" w:rsidRDefault="00595FD7" w:rsidP="00595FD7">
      <w:pPr>
        <w:rPr>
          <w:ins w:id="176" w:author="Melody Shellman" w:date="2022-01-05T16:29:00Z"/>
          <w:rFonts w:ascii="Times New Roman" w:eastAsiaTheme="minorEastAsia" w:hAnsi="Times New Roman" w:cs="Times New Roman"/>
          <w:sz w:val="26"/>
          <w:szCs w:val="26"/>
        </w:rPr>
        <w:pPrChange w:id="177" w:author="Melody Shellman" w:date="2022-01-05T16:29:00Z">
          <w:pPr>
            <w:ind w:left="2880" w:hanging="2160"/>
          </w:pPr>
        </w:pPrChange>
      </w:pPr>
      <w:ins w:id="178" w:author="Melody Shellman" w:date="2022-01-05T16:29:00Z">
        <w:r>
          <w:rPr>
            <w:rFonts w:ascii="Times New Roman" w:eastAsiaTheme="minorEastAsia" w:hAnsi="Times New Roman" w:cs="Times New Roman"/>
            <w:sz w:val="26"/>
            <w:szCs w:val="26"/>
          </w:rPr>
          <w:t>If the production tanks are separate, water level and water drainage are tracked at each individual production tank:</w:t>
        </w:r>
      </w:ins>
    </w:p>
    <w:p w14:paraId="79A6803D" w14:textId="114B762F" w:rsidR="009F4F21" w:rsidDel="00595FD7" w:rsidRDefault="00595FD7" w:rsidP="00466701">
      <w:pPr>
        <w:ind w:left="2880" w:hanging="2880"/>
        <w:rPr>
          <w:del w:id="179" w:author="Melody Shellman" w:date="2022-01-05T16:29:00Z"/>
          <w:rFonts w:ascii="Times New Roman" w:eastAsiaTheme="minorEastAsia" w:hAnsi="Times New Roman" w:cs="Times New Roman"/>
          <w:sz w:val="26"/>
          <w:szCs w:val="26"/>
        </w:rPr>
      </w:pPr>
      <w:ins w:id="180" w:author="Melody Shellman" w:date="2022-01-05T16:29:00Z">
        <w:r>
          <w:rPr>
            <w:rFonts w:ascii="Times New Roman" w:eastAsiaTheme="minorEastAsia" w:hAnsi="Times New Roman" w:cs="Times New Roman"/>
            <w:sz w:val="26"/>
            <w:szCs w:val="26"/>
          </w:rPr>
          <w:t xml:space="preserve"> </w:t>
        </w:r>
      </w:ins>
      <w:del w:id="181" w:author="Melody Shellman" w:date="2022-01-05T16:29:00Z">
        <w:r w:rsidR="009F4F21" w:rsidDel="00595FD7">
          <w:rPr>
            <w:rFonts w:ascii="Times New Roman" w:eastAsiaTheme="minorEastAsia" w:hAnsi="Times New Roman" w:cs="Times New Roman"/>
            <w:sz w:val="26"/>
            <w:szCs w:val="26"/>
          </w:rPr>
          <w:delText>If model.config.production_tanks == ProdTank.</w:delText>
        </w:r>
        <w:r w:rsidR="001A59A6" w:rsidDel="00595FD7">
          <w:rPr>
            <w:rFonts w:ascii="Times New Roman" w:eastAsiaTheme="minorEastAsia" w:hAnsi="Times New Roman" w:cs="Times New Roman"/>
            <w:sz w:val="26"/>
            <w:szCs w:val="26"/>
          </w:rPr>
          <w:delText>individual</w:delText>
        </w:r>
        <w:r w:rsidR="009F4F21" w:rsidDel="00595FD7">
          <w:rPr>
            <w:rFonts w:ascii="Times New Roman" w:eastAsiaTheme="minorEastAsia" w:hAnsi="Times New Roman" w:cs="Times New Roman"/>
            <w:sz w:val="26"/>
            <w:szCs w:val="26"/>
          </w:rPr>
          <w:delText>:</w:delText>
        </w:r>
      </w:del>
    </w:p>
    <w:p w14:paraId="5FD5FF7E" w14:textId="77777777" w:rsidR="009F4F21" w:rsidRPr="00850038" w:rsidRDefault="00596A2F"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p,a,t</m:t>
            </m:r>
          </m:sub>
          <m:sup>
            <m:r>
              <w:rPr>
                <w:rFonts w:ascii="Cambria Math" w:eastAsiaTheme="minorEastAsia" w:hAnsi="Cambria Math"/>
                <w:color w:val="00B050"/>
                <w:kern w:val="24"/>
                <w:sz w:val="26"/>
                <w:szCs w:val="26"/>
              </w:rPr>
              <m:t>Production</m:t>
            </m:r>
          </m:sup>
        </m:sSubSup>
      </m:oMath>
      <w:r w:rsidR="009F4F21" w:rsidRPr="00850038">
        <w:rPr>
          <w:rFonts w:ascii="Times New Roman" w:eastAsiaTheme="minorEastAsia" w:hAnsi="Times New Roman" w:cs="Times New Roman"/>
          <w:sz w:val="26"/>
          <w:szCs w:val="26"/>
        </w:rPr>
        <w:tab/>
        <w:t xml:space="preserve">Produced water supply forecast for a production pad </w:t>
      </w:r>
    </w:p>
    <w:p w14:paraId="15B593E4" w14:textId="77777777" w:rsidR="009F4F21" w:rsidRPr="00850038" w:rsidRDefault="00596A2F"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p,a</m:t>
            </m:r>
          </m:sub>
          <m:sup>
            <m:r>
              <w:rPr>
                <w:rFonts w:ascii="Cambria Math" w:eastAsiaTheme="minorEastAsia" w:hAnsi="Cambria Math"/>
                <w:color w:val="00B050"/>
                <w:kern w:val="24"/>
                <w:sz w:val="26"/>
                <w:szCs w:val="26"/>
              </w:rPr>
              <m:t>ProdTank</m:t>
            </m:r>
          </m:sup>
        </m:sSubSup>
      </m:oMath>
      <w:r w:rsidR="009F4F21" w:rsidRPr="00850038">
        <w:rPr>
          <w:rFonts w:ascii="Times New Roman" w:eastAsiaTheme="minorEastAsia" w:hAnsi="Times New Roman" w:cs="Times New Roman"/>
          <w:sz w:val="26"/>
          <w:szCs w:val="26"/>
        </w:rPr>
        <w:tab/>
        <w:t>Production tank capacity</w:t>
      </w:r>
    </w:p>
    <w:p w14:paraId="5FB933EF" w14:textId="77777777" w:rsidR="009F4F21" w:rsidRPr="000815C1" w:rsidRDefault="00596A2F"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p,a</m:t>
            </m:r>
          </m:sub>
          <m:sup>
            <m:r>
              <w:rPr>
                <w:rFonts w:ascii="Cambria Math" w:eastAsiaTheme="minorEastAsia" w:hAnsi="Cambria Math"/>
                <w:color w:val="00B050"/>
                <w:kern w:val="24"/>
                <w:sz w:val="26"/>
                <w:szCs w:val="26"/>
              </w:rPr>
              <m:t>ProdTank</m:t>
            </m:r>
          </m:sup>
        </m:sSubSup>
      </m:oMath>
      <w:r w:rsidR="009F4F21" w:rsidRPr="00850038">
        <w:rPr>
          <w:rFonts w:ascii="Times New Roman" w:eastAsiaTheme="minorEastAsia" w:hAnsi="Times New Roman" w:cs="Times New Roman"/>
          <w:sz w:val="26"/>
          <w:szCs w:val="26"/>
        </w:rPr>
        <w:tab/>
        <w:t>Initial water level in production tank</w:t>
      </w:r>
    </w:p>
    <w:p w14:paraId="6BBD1573" w14:textId="4FECC05B" w:rsidR="009F4F21" w:rsidRDefault="009F4F21" w:rsidP="00466701">
      <w:pPr>
        <w:ind w:left="2880" w:hanging="2880"/>
        <w:rPr>
          <w:rFonts w:ascii="Times New Roman" w:eastAsiaTheme="minorEastAsia" w:hAnsi="Times New Roman" w:cs="Times New Roman"/>
          <w:sz w:val="26"/>
          <w:szCs w:val="26"/>
        </w:rPr>
      </w:pPr>
    </w:p>
    <w:p w14:paraId="3F0AA59E" w14:textId="77777777" w:rsidR="00595FD7" w:rsidRDefault="00595FD7" w:rsidP="00595FD7">
      <w:pPr>
        <w:rPr>
          <w:ins w:id="182" w:author="Melody Shellman" w:date="2022-01-05T16:29:00Z"/>
          <w:rFonts w:ascii="Times New Roman" w:eastAsiaTheme="minorEastAsia" w:hAnsi="Times New Roman" w:cs="Times New Roman"/>
          <w:sz w:val="26"/>
          <w:szCs w:val="26"/>
        </w:rPr>
      </w:pPr>
      <w:ins w:id="183" w:author="Melody Shellman" w:date="2022-01-05T16:29:00Z">
        <w:r>
          <w:rPr>
            <w:rFonts w:ascii="Times New Roman" w:eastAsiaTheme="minorEastAsia" w:hAnsi="Times New Roman" w:cs="Times New Roman"/>
            <w:sz w:val="26"/>
            <w:szCs w:val="26"/>
          </w:rPr>
          <w:t>Otherwise, if the production tanks are equalized, the water level and water drainage can be aggregated to a pad level</w:t>
        </w:r>
        <w:r>
          <w:rPr>
            <w:rFonts w:ascii="Times New Roman" w:eastAsiaTheme="minorEastAsia" w:hAnsi="Times New Roman" w:cs="Times New Roman"/>
            <w:sz w:val="26"/>
            <w:szCs w:val="26"/>
          </w:rPr>
          <w:t>:</w:t>
        </w:r>
      </w:ins>
    </w:p>
    <w:p w14:paraId="489C4C55" w14:textId="0E8A7DC2" w:rsidR="009F4F21" w:rsidRPr="005A7F98" w:rsidDel="00595FD7" w:rsidRDefault="00595FD7" w:rsidP="00595FD7">
      <w:pPr>
        <w:rPr>
          <w:del w:id="184" w:author="Melody Shellman" w:date="2022-01-05T16:29:00Z"/>
          <w:rFonts w:ascii="Times New Roman" w:eastAsiaTheme="minorEastAsia" w:hAnsi="Times New Roman" w:cs="Times New Roman"/>
          <w:sz w:val="26"/>
          <w:szCs w:val="26"/>
        </w:rPr>
        <w:pPrChange w:id="185" w:author="Melody Shellman" w:date="2022-01-05T16:29:00Z">
          <w:pPr>
            <w:ind w:left="2880" w:hanging="2880"/>
          </w:pPr>
        </w:pPrChange>
      </w:pPr>
      <w:ins w:id="186" w:author="Melody Shellman" w:date="2022-01-05T16:29:00Z">
        <w:r>
          <w:rPr>
            <w:rFonts w:ascii="Times New Roman" w:eastAsiaTheme="minorEastAsia" w:hAnsi="Times New Roman" w:cs="Times New Roman"/>
            <w:sz w:val="26"/>
            <w:szCs w:val="26"/>
          </w:rPr>
          <w:tab/>
        </w:r>
      </w:ins>
      <w:del w:id="187" w:author="Melody Shellman" w:date="2022-01-05T16:29:00Z">
        <w:r w:rsidR="009F4F21" w:rsidDel="00595FD7">
          <w:rPr>
            <w:rFonts w:ascii="Times New Roman" w:eastAsiaTheme="minorEastAsia" w:hAnsi="Times New Roman" w:cs="Times New Roman"/>
            <w:sz w:val="26"/>
            <w:szCs w:val="26"/>
          </w:rPr>
          <w:delText>If model.config.production_tanks == ProdTank.equalized:</w:delText>
        </w:r>
      </w:del>
    </w:p>
    <w:p w14:paraId="6BF369B1" w14:textId="09EDB369" w:rsidR="005A7F98" w:rsidRPr="00850038" w:rsidRDefault="00596A2F" w:rsidP="00595FD7">
      <w:pPr>
        <w:rPr>
          <w:rFonts w:ascii="Times New Roman" w:eastAsiaTheme="minorEastAsia" w:hAnsi="Times New Roman" w:cs="Times New Roman"/>
          <w:sz w:val="26"/>
          <w:szCs w:val="26"/>
        </w:rPr>
        <w:pPrChange w:id="188" w:author="Melody Shellman" w:date="2022-01-05T16:29:00Z">
          <w:pPr>
            <w:ind w:left="2880" w:hanging="2160"/>
          </w:pPr>
        </w:pPrChange>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oMath>
      <w:r w:rsidR="005A7F98" w:rsidRPr="00850038">
        <w:rPr>
          <w:rFonts w:ascii="Times New Roman" w:eastAsiaTheme="minorEastAsia" w:hAnsi="Times New Roman" w:cs="Times New Roman"/>
          <w:sz w:val="26"/>
          <w:szCs w:val="26"/>
        </w:rPr>
        <w:tab/>
      </w:r>
      <w:ins w:id="189" w:author="Melody Shellman" w:date="2022-01-05T16:29:00Z">
        <w:r w:rsidR="007F7300">
          <w:rPr>
            <w:rFonts w:ascii="Times New Roman" w:eastAsiaTheme="minorEastAsia" w:hAnsi="Times New Roman" w:cs="Times New Roman"/>
            <w:sz w:val="26"/>
            <w:szCs w:val="26"/>
          </w:rPr>
          <w:tab/>
        </w:r>
      </w:ins>
      <w:r w:rsidR="005A7F98" w:rsidRPr="00850038">
        <w:rPr>
          <w:rFonts w:ascii="Times New Roman" w:eastAsiaTheme="minorEastAsia" w:hAnsi="Times New Roman" w:cs="Times New Roman"/>
          <w:sz w:val="26"/>
          <w:szCs w:val="26"/>
        </w:rPr>
        <w:t xml:space="preserve">Produced water supply forecast for a production pad </w:t>
      </w:r>
    </w:p>
    <w:p w14:paraId="0B83DD42" w14:textId="77777777" w:rsidR="009F4F21" w:rsidRPr="00850038" w:rsidRDefault="00596A2F"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ProdTank</m:t>
            </m:r>
          </m:sup>
        </m:sSubSup>
      </m:oMath>
      <w:r w:rsidR="009F4F21" w:rsidRPr="00850038">
        <w:rPr>
          <w:rFonts w:ascii="Times New Roman" w:eastAsiaTheme="minorEastAsia" w:hAnsi="Times New Roman" w:cs="Times New Roman"/>
          <w:sz w:val="26"/>
          <w:szCs w:val="26"/>
        </w:rPr>
        <w:tab/>
        <w:t>Combined capacity of equalized production tanks</w:t>
      </w:r>
    </w:p>
    <w:p w14:paraId="4E2813FB" w14:textId="77777777" w:rsidR="009F4F21" w:rsidRPr="005A7F98" w:rsidRDefault="00596A2F" w:rsidP="009F4F21">
      <w:pPr>
        <w:ind w:left="2880" w:hanging="216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ProdTank</m:t>
            </m:r>
          </m:sup>
        </m:sSubSup>
      </m:oMath>
      <w:r w:rsidR="009F4F21" w:rsidRPr="00850038">
        <w:rPr>
          <w:rFonts w:ascii="Times New Roman" w:eastAsiaTheme="minorEastAsia" w:hAnsi="Times New Roman" w:cs="Times New Roman"/>
          <w:sz w:val="26"/>
          <w:szCs w:val="26"/>
        </w:rPr>
        <w:tab/>
        <w:t>Initial water level in equalized production tanks</w:t>
      </w:r>
    </w:p>
    <w:p w14:paraId="4D8F3F80" w14:textId="77777777" w:rsidR="009F4F21" w:rsidRPr="005A7F98" w:rsidRDefault="009F4F21" w:rsidP="009F4F21">
      <w:pPr>
        <w:rPr>
          <w:rFonts w:ascii="Times New Roman" w:eastAsiaTheme="minorEastAsia" w:hAnsi="Times New Roman" w:cs="Times New Roman"/>
          <w:sz w:val="26"/>
          <w:szCs w:val="26"/>
        </w:rPr>
      </w:pPr>
    </w:p>
    <w:p w14:paraId="6DBD2C95" w14:textId="77777777" w:rsidR="004A7DEC" w:rsidRPr="005A7F98" w:rsidRDefault="00596A2F"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oMath>
      <w:r w:rsidR="00466701" w:rsidRPr="005A7F98">
        <w:rPr>
          <w:rFonts w:ascii="Times New Roman" w:eastAsiaTheme="minorEastAsia" w:hAnsi="Times New Roman" w:cs="Times New Roman"/>
          <w:sz w:val="26"/>
          <w:szCs w:val="26"/>
        </w:rPr>
        <w:tab/>
        <w:t>Flowback supply forecast for a completions pad</w:t>
      </w:r>
    </w:p>
    <w:p w14:paraId="26354ACB" w14:textId="3E260DED" w:rsidR="003C1969" w:rsidRPr="005A7F98" w:rsidRDefault="00596A2F" w:rsidP="003C196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C196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Daily</w:t>
      </w:r>
      <w:r w:rsidR="002724A3" w:rsidRPr="005A7F98">
        <w:rPr>
          <w:rFonts w:ascii="Times New Roman" w:eastAsiaTheme="minorEastAsia" w:hAnsi="Times New Roman" w:cs="Times New Roman"/>
          <w:sz w:val="26"/>
          <w:szCs w:val="26"/>
        </w:rPr>
        <w:t xml:space="preserve"> </w:t>
      </w:r>
      <w:r w:rsidR="003C1969" w:rsidRPr="005A7F98">
        <w:rPr>
          <w:rFonts w:ascii="Times New Roman" w:eastAsiaTheme="minorEastAsia" w:hAnsi="Times New Roman" w:cs="Times New Roman"/>
          <w:sz w:val="26"/>
          <w:szCs w:val="26"/>
        </w:rPr>
        <w:t>pipeline capacity between two locations</w:t>
      </w:r>
    </w:p>
    <w:p w14:paraId="2397070E" w14:textId="69E16F0B" w:rsidR="0001673F" w:rsidRPr="005A7F98" w:rsidRDefault="00596A2F"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01673F"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01673F" w:rsidRPr="005A7F98">
        <w:rPr>
          <w:rFonts w:ascii="Times New Roman" w:eastAsiaTheme="minorEastAsia" w:hAnsi="Times New Roman" w:cs="Times New Roman"/>
          <w:sz w:val="26"/>
          <w:szCs w:val="26"/>
        </w:rPr>
        <w:t>disposal capacity at a disposal site</w:t>
      </w:r>
    </w:p>
    <w:p w14:paraId="5CE45D41" w14:textId="10689A06" w:rsidR="0001673F" w:rsidRPr="005A7F98" w:rsidRDefault="00596A2F"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01673F"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S</w:t>
      </w:r>
      <w:r w:rsidR="0001673F" w:rsidRPr="005A7F98">
        <w:rPr>
          <w:rFonts w:ascii="Times New Roman" w:eastAsiaTheme="minorEastAsia" w:hAnsi="Times New Roman" w:cs="Times New Roman"/>
          <w:sz w:val="26"/>
          <w:szCs w:val="26"/>
        </w:rPr>
        <w:t>torage capacity at a storage site</w:t>
      </w:r>
    </w:p>
    <w:p w14:paraId="3B81A921" w14:textId="046BD1E4" w:rsidR="00630F9E" w:rsidRPr="005A7F98" w:rsidRDefault="00596A2F" w:rsidP="00630F9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r>
              <w:ins w:id="190" w:author="Melody Shellman" w:date="2021-11-01T09:37:00Z">
                <w:rPr>
                  <w:rFonts w:ascii="Cambria Math" w:eastAsiaTheme="minorEastAsia" w:hAnsi="Cambria Math"/>
                  <w:color w:val="00B050"/>
                  <w:kern w:val="24"/>
                  <w:sz w:val="26"/>
                  <w:szCs w:val="26"/>
                </w:rPr>
                <m:t>,t</m:t>
              </w:ins>
            </m:r>
          </m:sub>
          <m:sup>
            <m:r>
              <w:rPr>
                <w:rFonts w:ascii="Cambria Math" w:eastAsiaTheme="minorEastAsia" w:hAnsi="Cambria Math"/>
                <w:color w:val="00B050"/>
                <w:kern w:val="24"/>
                <w:sz w:val="26"/>
                <w:szCs w:val="26"/>
              </w:rPr>
              <m:t>PadStorage</m:t>
            </m:r>
          </m:sup>
        </m:sSubSup>
      </m:oMath>
      <w:r w:rsidR="00630F9E" w:rsidRPr="005A7F98">
        <w:rPr>
          <w:rFonts w:ascii="Times New Roman" w:eastAsiaTheme="minorEastAsia" w:hAnsi="Times New Roman" w:cs="Times New Roman"/>
          <w:sz w:val="26"/>
          <w:szCs w:val="26"/>
        </w:rPr>
        <w:tab/>
        <w:t xml:space="preserve">Storage capacity </w:t>
      </w:r>
      <w:r w:rsidR="008402FC" w:rsidRPr="005A7F98">
        <w:rPr>
          <w:rFonts w:ascii="Times New Roman" w:eastAsiaTheme="minorEastAsia" w:hAnsi="Times New Roman" w:cs="Times New Roman"/>
          <w:sz w:val="26"/>
          <w:szCs w:val="26"/>
        </w:rPr>
        <w:t xml:space="preserve">at </w:t>
      </w:r>
      <w:r w:rsidR="00630F9E" w:rsidRPr="005A7F98">
        <w:rPr>
          <w:rFonts w:ascii="Times New Roman" w:eastAsiaTheme="minorEastAsia" w:hAnsi="Times New Roman" w:cs="Times New Roman"/>
          <w:sz w:val="26"/>
          <w:szCs w:val="26"/>
        </w:rPr>
        <w:t>completions site</w:t>
      </w:r>
    </w:p>
    <w:p w14:paraId="75A451EC" w14:textId="1014E9DB" w:rsidR="008C0529" w:rsidRPr="005A7F98" w:rsidRDefault="00596A2F"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8C052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8C0529" w:rsidRPr="005A7F98">
        <w:rPr>
          <w:rFonts w:ascii="Times New Roman" w:eastAsiaTheme="minorEastAsia" w:hAnsi="Times New Roman" w:cs="Times New Roman"/>
          <w:sz w:val="26"/>
          <w:szCs w:val="26"/>
        </w:rPr>
        <w:t>treatment capacity at a treatment site</w:t>
      </w:r>
    </w:p>
    <w:p w14:paraId="0F99F8F4" w14:textId="2AF70137" w:rsidR="008C0529" w:rsidRPr="005A7F98" w:rsidRDefault="00596A2F"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ins w:id="191" w:author="Melody Shellman" w:date="2021-10-26T12:58: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m:t>
            </m:r>
          </m:sup>
        </m:sSubSup>
      </m:oMath>
      <w:r w:rsidR="008C052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8C0529" w:rsidRPr="005A7F98">
        <w:rPr>
          <w:rFonts w:ascii="Times New Roman" w:eastAsiaTheme="minorEastAsia" w:hAnsi="Times New Roman" w:cs="Times New Roman"/>
          <w:sz w:val="26"/>
          <w:szCs w:val="26"/>
        </w:rPr>
        <w:t>reuse capacity at a</w:t>
      </w:r>
      <w:ins w:id="192" w:author="Melody Shellman" w:date="2021-10-26T12:58:00Z">
        <w:r w:rsidR="003361BA">
          <w:rPr>
            <w:rFonts w:ascii="Times New Roman" w:eastAsiaTheme="minorEastAsia" w:hAnsi="Times New Roman" w:cs="Times New Roman"/>
            <w:sz w:val="26"/>
            <w:szCs w:val="26"/>
          </w:rPr>
          <w:t xml:space="preserve"> beneficial</w:t>
        </w:r>
      </w:ins>
      <w:r w:rsidR="008C0529" w:rsidRPr="005A7F98">
        <w:rPr>
          <w:rFonts w:ascii="Times New Roman" w:eastAsiaTheme="minorEastAsia" w:hAnsi="Times New Roman" w:cs="Times New Roman"/>
          <w:sz w:val="26"/>
          <w:szCs w:val="26"/>
        </w:rPr>
        <w:t xml:space="preserve"> reuse site</w:t>
      </w:r>
    </w:p>
    <w:p w14:paraId="79CB555F" w14:textId="37FADDCF" w:rsidR="00143179" w:rsidRPr="005A7F98" w:rsidRDefault="00596A2F"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freshwater sourcing capacity at freshwater source</w:t>
      </w:r>
    </w:p>
    <w:p w14:paraId="3F3D1ADC" w14:textId="18D6CE87" w:rsidR="00143179" w:rsidRPr="005A7F98" w:rsidRDefault="00596A2F"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 Pad</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 xml:space="preserve">truck offloading sourcing capacity per pad </w:t>
      </w:r>
    </w:p>
    <w:p w14:paraId="3F17ABE4" w14:textId="0A393C52" w:rsidR="00143179" w:rsidRPr="005A7F98" w:rsidRDefault="00596A2F"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w:r w:rsidR="00143179"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143179" w:rsidRPr="005A7F98">
        <w:rPr>
          <w:rFonts w:ascii="Times New Roman" w:eastAsiaTheme="minorEastAsia" w:hAnsi="Times New Roman" w:cs="Times New Roman"/>
          <w:sz w:val="26"/>
          <w:szCs w:val="26"/>
        </w:rPr>
        <w:t xml:space="preserve">truck offloading sourcing capacity per storage site </w:t>
      </w:r>
    </w:p>
    <w:p w14:paraId="498445F2" w14:textId="77777777" w:rsidR="00E614A4" w:rsidRPr="005A7F98" w:rsidRDefault="00E614A4" w:rsidP="00E614A4">
      <w:pPr>
        <w:ind w:left="2880" w:hanging="2880"/>
        <w:rPr>
          <w:rFonts w:ascii="Times New Roman" w:eastAsiaTheme="minorEastAsia" w:hAnsi="Times New Roman" w:cs="Times New Roman"/>
          <w:sz w:val="26"/>
          <w:szCs w:val="26"/>
        </w:rPr>
      </w:pPr>
    </w:p>
    <w:p w14:paraId="1DE07F9C" w14:textId="2CEBA44E" w:rsidR="00E614A4" w:rsidRPr="005A7F98" w:rsidRDefault="00596A2F"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w:r w:rsidR="00E614A4"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E614A4" w:rsidRPr="005A7F98">
        <w:rPr>
          <w:rFonts w:ascii="Times New Roman" w:eastAsiaTheme="minorEastAsia" w:hAnsi="Times New Roman" w:cs="Times New Roman"/>
          <w:sz w:val="26"/>
          <w:szCs w:val="26"/>
        </w:rPr>
        <w:t xml:space="preserve">processing (e.g. clarification) capacity per pad </w:t>
      </w:r>
    </w:p>
    <w:p w14:paraId="54344FA0" w14:textId="53960275" w:rsidR="00143179" w:rsidRDefault="00596A2F" w:rsidP="00E614A4">
      <w:pPr>
        <w:ind w:left="2880" w:hanging="2880"/>
        <w:rPr>
          <w:ins w:id="193" w:author="Melody Shellman" w:date="2022-01-05T16:31:00Z"/>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w:r w:rsidR="00E614A4" w:rsidRPr="005A7F98">
        <w:rPr>
          <w:rFonts w:ascii="Times New Roman" w:eastAsiaTheme="minorEastAsia" w:hAnsi="Times New Roman" w:cs="Times New Roman"/>
          <w:sz w:val="26"/>
          <w:szCs w:val="26"/>
        </w:rPr>
        <w:tab/>
      </w:r>
      <w:r w:rsidR="007E0ADD" w:rsidRPr="005A7F98">
        <w:rPr>
          <w:rFonts w:ascii="Times New Roman" w:eastAsiaTheme="minorEastAsia" w:hAnsi="Times New Roman" w:cs="Times New Roman"/>
          <w:sz w:val="26"/>
          <w:szCs w:val="26"/>
        </w:rPr>
        <w:t xml:space="preserve">Daily </w:t>
      </w:r>
      <w:r w:rsidR="00E614A4" w:rsidRPr="005A7F98">
        <w:rPr>
          <w:rFonts w:ascii="Times New Roman" w:eastAsiaTheme="minorEastAsia" w:hAnsi="Times New Roman" w:cs="Times New Roman"/>
          <w:sz w:val="26"/>
          <w:szCs w:val="26"/>
        </w:rPr>
        <w:t>processing (e.g. clarification) capacity at storage site</w:t>
      </w:r>
    </w:p>
    <w:p w14:paraId="3CE923C4" w14:textId="21B180E0" w:rsidR="004F5822" w:rsidRDefault="004F5822" w:rsidP="00E614A4">
      <w:pPr>
        <w:ind w:left="2880" w:hanging="2880"/>
        <w:rPr>
          <w:ins w:id="194" w:author="Melody Shellman" w:date="2022-01-05T16:31:00Z"/>
          <w:rFonts w:ascii="Times New Roman" w:eastAsiaTheme="minorEastAsia" w:hAnsi="Times New Roman" w:cs="Times New Roman"/>
          <w:sz w:val="26"/>
          <w:szCs w:val="26"/>
        </w:rPr>
      </w:pPr>
    </w:p>
    <w:p w14:paraId="31A9D077" w14:textId="38FF0B8A" w:rsidR="004F5822" w:rsidRPr="005A7F98" w:rsidRDefault="004F5822" w:rsidP="004F5822">
      <w:pPr>
        <w:ind w:left="2880" w:hanging="2880"/>
        <w:rPr>
          <w:rFonts w:ascii="Times New Roman" w:eastAsiaTheme="minorEastAsia" w:hAnsi="Times New Roman" w:cs="Times New Roman"/>
          <w:sz w:val="26"/>
          <w:szCs w:val="26"/>
        </w:rPr>
      </w:pPr>
      <m:oMath>
        <m:sSubSup>
          <m:sSubSupPr>
            <m:ctrlPr>
              <w:ins w:id="195" w:author="Melody Shellman" w:date="2022-01-05T16:31:00Z">
                <w:rPr>
                  <w:rFonts w:ascii="Cambria Math" w:eastAsiaTheme="minorEastAsia" w:hAnsi="Cambria Math"/>
                  <w:i/>
                  <w:color w:val="00B050"/>
                  <w:kern w:val="24"/>
                  <w:sz w:val="26"/>
                  <w:szCs w:val="26"/>
                </w:rPr>
              </w:ins>
            </m:ctrlPr>
          </m:sSubSupPr>
          <m:e>
            <m:r>
              <w:ins w:id="196" w:author="Melody Shellman" w:date="2022-01-05T16:31:00Z">
                <w:rPr>
                  <w:rFonts w:ascii="Cambria Math" w:eastAsiaTheme="minorEastAsia" w:hAnsi="Cambria Math"/>
                  <w:color w:val="00B050"/>
                  <w:kern w:val="24"/>
                  <w:sz w:val="26"/>
                  <w:szCs w:val="26"/>
                </w:rPr>
                <m:t>ϵ</m:t>
              </w:ins>
            </m:r>
          </m:e>
          <m:sub>
            <m:r>
              <w:ins w:id="197" w:author="Melody Shellman" w:date="2022-01-05T16:31:00Z">
                <w:rPr>
                  <w:rFonts w:ascii="Cambria Math" w:eastAsiaTheme="minorEastAsia" w:hAnsi="Cambria Math"/>
                  <w:color w:val="00B050"/>
                  <w:kern w:val="24"/>
                  <w:sz w:val="26"/>
                  <w:szCs w:val="26"/>
                </w:rPr>
                <m:t>r</m:t>
              </w:ins>
            </m:r>
            <m:r>
              <w:ins w:id="198" w:author="Melody Shellman" w:date="2022-01-05T16:31:00Z">
                <w:rPr>
                  <w:rFonts w:ascii="Cambria Math" w:eastAsiaTheme="minorEastAsia" w:hAnsi="Cambria Math"/>
                  <w:color w:val="00B050"/>
                  <w:kern w:val="24"/>
                  <w:sz w:val="26"/>
                  <w:szCs w:val="26"/>
                </w:rPr>
                <m:t>,w</m:t>
              </w:ins>
            </m:r>
          </m:sub>
          <m:sup>
            <m:r>
              <w:ins w:id="199" w:author="Melody Shellman" w:date="2022-01-05T16:31:00Z">
                <w:rPr>
                  <w:rFonts w:ascii="Cambria Math" w:eastAsiaTheme="minorEastAsia" w:hAnsi="Cambria Math"/>
                  <w:color w:val="00B050"/>
                  <w:kern w:val="24"/>
                  <w:sz w:val="26"/>
                  <w:szCs w:val="26"/>
                </w:rPr>
                <m:t>Treatment</m:t>
              </w:ins>
            </m:r>
          </m:sup>
        </m:sSubSup>
      </m:oMath>
      <w:ins w:id="200" w:author="Melody Shellman" w:date="2022-01-05T16:31:00Z">
        <w:r w:rsidRPr="008041EC">
          <w:rPr>
            <w:rFonts w:ascii="Times New Roman" w:eastAsiaTheme="minorEastAsia" w:hAnsi="Times New Roman" w:cs="Times New Roman"/>
            <w:sz w:val="26"/>
            <w:szCs w:val="26"/>
          </w:rPr>
          <w:tab/>
          <w:t>Treatment efficiency</w:t>
        </w:r>
        <w:r>
          <w:rPr>
            <w:rFonts w:ascii="Times New Roman" w:eastAsiaTheme="minorEastAsia" w:hAnsi="Times New Roman" w:cs="Times New Roman"/>
            <w:sz w:val="26"/>
            <w:szCs w:val="26"/>
          </w:rPr>
          <w:t xml:space="preserve"> for water quality component</w:t>
        </w:r>
        <w:r w:rsidRPr="008041EC">
          <w:rPr>
            <w:rFonts w:ascii="Times New Roman" w:eastAsiaTheme="minorEastAsia" w:hAnsi="Times New Roman" w:cs="Times New Roman"/>
            <w:sz w:val="26"/>
            <w:szCs w:val="26"/>
          </w:rPr>
          <w:t xml:space="preserve"> at treatment site</w:t>
        </w:r>
      </w:ins>
    </w:p>
    <w:p w14:paraId="24D987AD" w14:textId="77777777" w:rsidR="00E614A4" w:rsidRPr="005A7F98" w:rsidRDefault="00E614A4" w:rsidP="008C0529">
      <w:pPr>
        <w:ind w:left="2880" w:hanging="2880"/>
        <w:rPr>
          <w:rFonts w:ascii="Times New Roman" w:eastAsiaTheme="minorEastAsia" w:hAnsi="Times New Roman" w:cs="Times New Roman"/>
          <w:sz w:val="26"/>
          <w:szCs w:val="26"/>
        </w:rPr>
      </w:pPr>
    </w:p>
    <w:p w14:paraId="672439B2" w14:textId="70136D7A" w:rsidR="008C3CAC" w:rsidRPr="005A7F98" w:rsidDel="00A248B7" w:rsidRDefault="00596A2F" w:rsidP="008C3CAC">
      <w:pPr>
        <w:ind w:left="2880" w:hanging="2880"/>
        <w:rPr>
          <w:del w:id="201" w:author="Melody Shellman" w:date="2021-10-26T17:05:00Z"/>
          <w:rFonts w:ascii="Times New Roman" w:eastAsiaTheme="minorEastAsia" w:hAnsi="Times New Roman" w:cs="Times New Roman"/>
          <w:strike/>
          <w:sz w:val="26"/>
          <w:szCs w:val="26"/>
        </w:rPr>
      </w:pPr>
      <m:oMath>
        <m:sSubSup>
          <m:sSubSupPr>
            <m:ctrlPr>
              <w:del w:id="202" w:author="Melody Shellman" w:date="2021-10-26T17:05:00Z">
                <w:rPr>
                  <w:rFonts w:ascii="Cambria Math" w:hAnsi="Cambria Math" w:cs="Times New Roman"/>
                  <w:i/>
                  <w:strike/>
                  <w:sz w:val="26"/>
                  <w:szCs w:val="26"/>
                </w:rPr>
              </w:del>
            </m:ctrlPr>
          </m:sSubSupPr>
          <m:e>
            <m:r>
              <w:del w:id="203" w:author="Melody Shellman" w:date="2021-10-26T17:05:00Z">
                <w:rPr>
                  <w:rFonts w:ascii="Cambria Math" w:hAnsi="Cambria Math" w:cs="Times New Roman"/>
                  <w:strike/>
                  <w:sz w:val="26"/>
                  <w:szCs w:val="26"/>
                </w:rPr>
                <m:t>δ</m:t>
              </w:del>
            </m:r>
          </m:e>
          <m:sub>
            <m:r>
              <w:del w:id="204" w:author="Melody Shellman" w:date="2021-10-26T17:05:00Z">
                <w:rPr>
                  <w:rFonts w:ascii="Cambria Math" w:hAnsi="Cambria Math" w:cs="Times New Roman"/>
                  <w:strike/>
                  <w:sz w:val="26"/>
                  <w:szCs w:val="26"/>
                </w:rPr>
                <m:t>d</m:t>
              </w:del>
            </m:r>
          </m:sub>
          <m:sup>
            <m:r>
              <w:del w:id="205" w:author="Melody Shellman" w:date="2021-10-26T17:05:00Z">
                <w:rPr>
                  <w:rFonts w:ascii="Cambria Math" w:hAnsi="Cambria Math" w:cs="Times New Roman"/>
                  <w:strike/>
                  <w:sz w:val="26"/>
                  <w:szCs w:val="26"/>
                </w:rPr>
                <m:t>Pipeline</m:t>
              </w:del>
            </m:r>
          </m:sup>
        </m:sSubSup>
      </m:oMath>
      <w:del w:id="206" w:author="Melody Shellman" w:date="2021-10-26T17:05:00Z">
        <w:r w:rsidR="008C3CAC" w:rsidRPr="005A7F98" w:rsidDel="00A248B7">
          <w:rPr>
            <w:rFonts w:ascii="Times New Roman" w:eastAsiaTheme="minorEastAsia" w:hAnsi="Times New Roman" w:cs="Times New Roman"/>
            <w:strike/>
            <w:sz w:val="26"/>
            <w:szCs w:val="26"/>
          </w:rPr>
          <w:tab/>
          <w:delText>Pipeline capacity installation or expansion increments</w:delText>
        </w:r>
      </w:del>
    </w:p>
    <w:p w14:paraId="19482931" w14:textId="6881A013" w:rsidR="008E4F29" w:rsidRPr="005A7F98" w:rsidDel="00A248B7" w:rsidRDefault="00596A2F" w:rsidP="008E4F29">
      <w:pPr>
        <w:ind w:left="2880" w:hanging="2880"/>
        <w:rPr>
          <w:del w:id="207" w:author="Melody Shellman" w:date="2021-10-26T17:05:00Z"/>
          <w:rFonts w:ascii="Times New Roman" w:eastAsiaTheme="minorEastAsia" w:hAnsi="Times New Roman" w:cs="Times New Roman"/>
          <w:strike/>
          <w:sz w:val="26"/>
          <w:szCs w:val="26"/>
        </w:rPr>
      </w:pPr>
      <m:oMath>
        <m:sSubSup>
          <m:sSubSupPr>
            <m:ctrlPr>
              <w:del w:id="208" w:author="Melody Shellman" w:date="2021-10-26T17:05:00Z">
                <w:rPr>
                  <w:rFonts w:ascii="Cambria Math" w:hAnsi="Cambria Math" w:cs="Times New Roman"/>
                  <w:i/>
                  <w:strike/>
                  <w:sz w:val="26"/>
                  <w:szCs w:val="26"/>
                </w:rPr>
              </w:del>
            </m:ctrlPr>
          </m:sSubSupPr>
          <m:e>
            <m:r>
              <w:del w:id="209" w:author="Melody Shellman" w:date="2021-10-26T17:05:00Z">
                <w:rPr>
                  <w:rFonts w:ascii="Cambria Math" w:hAnsi="Cambria Math" w:cs="Times New Roman"/>
                  <w:strike/>
                  <w:sz w:val="26"/>
                  <w:szCs w:val="26"/>
                </w:rPr>
                <m:t>δ</m:t>
              </w:del>
            </m:r>
          </m:e>
          <m:sub>
            <m:r>
              <w:del w:id="210" w:author="Melody Shellman" w:date="2021-10-26T17:05:00Z">
                <w:rPr>
                  <w:rFonts w:ascii="Cambria Math" w:hAnsi="Cambria Math" w:cs="Times New Roman"/>
                  <w:strike/>
                  <w:sz w:val="26"/>
                  <w:szCs w:val="26"/>
                </w:rPr>
                <m:t>i</m:t>
              </w:del>
            </m:r>
          </m:sub>
          <m:sup>
            <m:r>
              <w:del w:id="211" w:author="Melody Shellman" w:date="2021-10-26T17:05:00Z">
                <w:rPr>
                  <w:rFonts w:ascii="Cambria Math" w:hAnsi="Cambria Math" w:cs="Times New Roman"/>
                  <w:strike/>
                  <w:sz w:val="26"/>
                  <w:szCs w:val="26"/>
                </w:rPr>
                <m:t>Disposal</m:t>
              </w:del>
            </m:r>
          </m:sup>
        </m:sSubSup>
      </m:oMath>
      <w:del w:id="212" w:author="Melody Shellman" w:date="2021-10-26T17:05:00Z">
        <w:r w:rsidR="008E4F29" w:rsidRPr="005A7F98" w:rsidDel="00A248B7">
          <w:rPr>
            <w:rFonts w:ascii="Times New Roman" w:eastAsiaTheme="minorEastAsia" w:hAnsi="Times New Roman" w:cs="Times New Roman"/>
            <w:strike/>
            <w:sz w:val="26"/>
            <w:szCs w:val="26"/>
          </w:rPr>
          <w:tab/>
          <w:delText>Disposal capacity installation or expansion increments</w:delText>
        </w:r>
      </w:del>
    </w:p>
    <w:p w14:paraId="1CF5230D" w14:textId="04B4A4EA" w:rsidR="008E4F29" w:rsidRPr="005A7F98" w:rsidDel="00A248B7" w:rsidRDefault="00596A2F" w:rsidP="008E4F29">
      <w:pPr>
        <w:ind w:left="2880" w:hanging="2880"/>
        <w:rPr>
          <w:del w:id="213" w:author="Melody Shellman" w:date="2021-10-26T17:05:00Z"/>
          <w:rFonts w:ascii="Times New Roman" w:eastAsiaTheme="minorEastAsia" w:hAnsi="Times New Roman" w:cs="Times New Roman"/>
          <w:strike/>
          <w:sz w:val="26"/>
          <w:szCs w:val="26"/>
        </w:rPr>
      </w:pPr>
      <m:oMath>
        <m:sSubSup>
          <m:sSubSupPr>
            <m:ctrlPr>
              <w:del w:id="214" w:author="Melody Shellman" w:date="2021-10-26T17:05:00Z">
                <w:rPr>
                  <w:rFonts w:ascii="Cambria Math" w:hAnsi="Cambria Math" w:cs="Times New Roman"/>
                  <w:i/>
                  <w:strike/>
                  <w:sz w:val="26"/>
                  <w:szCs w:val="26"/>
                </w:rPr>
              </w:del>
            </m:ctrlPr>
          </m:sSubSupPr>
          <m:e>
            <m:r>
              <w:del w:id="215" w:author="Melody Shellman" w:date="2021-10-26T17:05:00Z">
                <w:rPr>
                  <w:rFonts w:ascii="Cambria Math" w:hAnsi="Cambria Math" w:cs="Times New Roman"/>
                  <w:strike/>
                  <w:sz w:val="26"/>
                  <w:szCs w:val="26"/>
                </w:rPr>
                <m:t>δ</m:t>
              </w:del>
            </m:r>
          </m:e>
          <m:sub>
            <m:r>
              <w:del w:id="216" w:author="Melody Shellman" w:date="2021-10-26T17:05:00Z">
                <w:rPr>
                  <w:rFonts w:ascii="Cambria Math" w:hAnsi="Cambria Math" w:cs="Times New Roman"/>
                  <w:strike/>
                  <w:sz w:val="26"/>
                  <w:szCs w:val="26"/>
                </w:rPr>
                <m:t>c</m:t>
              </w:del>
            </m:r>
          </m:sub>
          <m:sup>
            <m:r>
              <w:del w:id="217" w:author="Melody Shellman" w:date="2021-10-26T17:05:00Z">
                <w:rPr>
                  <w:rFonts w:ascii="Cambria Math" w:hAnsi="Cambria Math" w:cs="Times New Roman"/>
                  <w:strike/>
                  <w:sz w:val="26"/>
                  <w:szCs w:val="26"/>
                </w:rPr>
                <m:t>Storage</m:t>
              </w:del>
            </m:r>
          </m:sup>
        </m:sSubSup>
      </m:oMath>
      <w:del w:id="218" w:author="Melody Shellman" w:date="2021-10-26T17:05:00Z">
        <w:r w:rsidR="008E4F29" w:rsidRPr="005A7F98" w:rsidDel="00A248B7">
          <w:rPr>
            <w:rFonts w:ascii="Times New Roman" w:eastAsiaTheme="minorEastAsia" w:hAnsi="Times New Roman" w:cs="Times New Roman"/>
            <w:strike/>
            <w:sz w:val="26"/>
            <w:szCs w:val="26"/>
          </w:rPr>
          <w:tab/>
          <w:delText>Storage capacity installation or expansion increments</w:delText>
        </w:r>
      </w:del>
    </w:p>
    <w:p w14:paraId="04AD5635" w14:textId="50B5E1BF" w:rsidR="00D55DEB" w:rsidRPr="005A7F98" w:rsidRDefault="00596A2F" w:rsidP="00D55DE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oMath>
      <w:r w:rsidR="00D55DEB" w:rsidRPr="005A7F98">
        <w:rPr>
          <w:rFonts w:ascii="Times New Roman" w:eastAsiaTheme="minorEastAsia" w:hAnsi="Times New Roman" w:cs="Times New Roman"/>
          <w:sz w:val="26"/>
          <w:szCs w:val="26"/>
        </w:rPr>
        <w:tab/>
        <w:t xml:space="preserve">Truck capacity </w:t>
      </w:r>
    </w:p>
    <w:p w14:paraId="2BB99219" w14:textId="1932556E" w:rsidR="00FF2BCF" w:rsidRPr="005A7F98" w:rsidDel="00A248B7" w:rsidRDefault="00596A2F" w:rsidP="00FF2BCF">
      <w:pPr>
        <w:ind w:left="2880" w:hanging="2880"/>
        <w:rPr>
          <w:del w:id="219" w:author="Melody Shellman" w:date="2021-10-26T17:05:00Z"/>
          <w:rFonts w:ascii="Times New Roman" w:eastAsiaTheme="minorEastAsia" w:hAnsi="Times New Roman" w:cs="Times New Roman"/>
          <w:strike/>
          <w:sz w:val="26"/>
          <w:szCs w:val="26"/>
        </w:rPr>
      </w:pPr>
      <m:oMath>
        <m:sSubSup>
          <m:sSubSupPr>
            <m:ctrlPr>
              <w:del w:id="220" w:author="Melody Shellman" w:date="2021-10-26T17:05:00Z">
                <w:rPr>
                  <w:rFonts w:ascii="Cambria Math" w:hAnsi="Cambria Math" w:cs="Times New Roman"/>
                  <w:i/>
                  <w:strike/>
                  <w:sz w:val="26"/>
                  <w:szCs w:val="26"/>
                </w:rPr>
              </w:del>
            </m:ctrlPr>
          </m:sSubSupPr>
          <m:e>
            <m:r>
              <w:del w:id="221" w:author="Melody Shellman" w:date="2021-10-26T17:05:00Z">
                <w:rPr>
                  <w:rFonts w:ascii="Cambria Math" w:hAnsi="Cambria Math" w:cs="Times New Roman"/>
                  <w:strike/>
                  <w:sz w:val="26"/>
                  <w:szCs w:val="26"/>
                </w:rPr>
                <m:t>τ</m:t>
              </w:del>
            </m:r>
          </m:e>
          <m:sub>
            <m:r>
              <w:del w:id="222" w:author="Melody Shellman" w:date="2021-10-26T17:05:00Z">
                <w:rPr>
                  <w:rFonts w:ascii="Cambria Math" w:hAnsi="Cambria Math" w:cs="Times New Roman"/>
                  <w:strike/>
                  <w:sz w:val="26"/>
                  <w:szCs w:val="26"/>
                </w:rPr>
                <m:t>k</m:t>
              </w:del>
            </m:r>
          </m:sub>
          <m:sup>
            <m:r>
              <w:del w:id="223" w:author="Melody Shellman" w:date="2021-10-26T17:05:00Z">
                <w:rPr>
                  <w:rFonts w:ascii="Cambria Math" w:hAnsi="Cambria Math" w:cs="Times New Roman"/>
                  <w:strike/>
                  <w:sz w:val="26"/>
                  <w:szCs w:val="26"/>
                </w:rPr>
                <m:t>Disposal</m:t>
              </w:del>
            </m:r>
          </m:sup>
        </m:sSubSup>
      </m:oMath>
      <w:del w:id="224" w:author="Melody Shellman" w:date="2021-10-26T17:05:00Z">
        <w:r w:rsidR="00FF2BCF" w:rsidRPr="005A7F98" w:rsidDel="00A248B7">
          <w:rPr>
            <w:rFonts w:ascii="Times New Roman" w:eastAsiaTheme="minorEastAsia" w:hAnsi="Times New Roman" w:cs="Times New Roman"/>
            <w:strike/>
            <w:sz w:val="26"/>
            <w:szCs w:val="26"/>
          </w:rPr>
          <w:tab/>
          <w:delText>Disposal construction or expansion lead time</w:delText>
        </w:r>
      </w:del>
    </w:p>
    <w:p w14:paraId="0E0E4544" w14:textId="561F54CF" w:rsidR="00FF2BCF" w:rsidRPr="005A7F98" w:rsidDel="00A248B7" w:rsidRDefault="00596A2F" w:rsidP="00FF2BCF">
      <w:pPr>
        <w:ind w:left="2880" w:hanging="2880"/>
        <w:rPr>
          <w:del w:id="225" w:author="Melody Shellman" w:date="2021-10-26T17:05:00Z"/>
          <w:rFonts w:ascii="Times New Roman" w:eastAsiaTheme="minorEastAsia" w:hAnsi="Times New Roman" w:cs="Times New Roman"/>
          <w:strike/>
          <w:sz w:val="26"/>
          <w:szCs w:val="26"/>
        </w:rPr>
      </w:pPr>
      <m:oMath>
        <m:sSubSup>
          <m:sSubSupPr>
            <m:ctrlPr>
              <w:del w:id="226" w:author="Melody Shellman" w:date="2021-10-26T17:05:00Z">
                <w:rPr>
                  <w:rFonts w:ascii="Cambria Math" w:hAnsi="Cambria Math" w:cs="Times New Roman"/>
                  <w:i/>
                  <w:strike/>
                  <w:sz w:val="26"/>
                  <w:szCs w:val="26"/>
                </w:rPr>
              </w:del>
            </m:ctrlPr>
          </m:sSubSupPr>
          <m:e>
            <m:r>
              <w:del w:id="227" w:author="Melody Shellman" w:date="2021-10-26T17:05:00Z">
                <w:rPr>
                  <w:rFonts w:ascii="Cambria Math" w:hAnsi="Cambria Math" w:cs="Times New Roman"/>
                  <w:strike/>
                  <w:sz w:val="26"/>
                  <w:szCs w:val="26"/>
                </w:rPr>
                <m:t>τ</m:t>
              </w:del>
            </m:r>
          </m:e>
          <m:sub>
            <m:r>
              <w:del w:id="228" w:author="Melody Shellman" w:date="2021-10-26T17:05:00Z">
                <w:rPr>
                  <w:rFonts w:ascii="Cambria Math" w:hAnsi="Cambria Math" w:cs="Times New Roman"/>
                  <w:strike/>
                  <w:sz w:val="26"/>
                  <w:szCs w:val="26"/>
                </w:rPr>
                <m:t>s</m:t>
              </w:del>
            </m:r>
          </m:sub>
          <m:sup>
            <m:r>
              <w:del w:id="229" w:author="Melody Shellman" w:date="2021-10-26T17:05:00Z">
                <w:rPr>
                  <w:rFonts w:ascii="Cambria Math" w:hAnsi="Cambria Math" w:cs="Times New Roman"/>
                  <w:strike/>
                  <w:sz w:val="26"/>
                  <w:szCs w:val="26"/>
                </w:rPr>
                <m:t>Storage</m:t>
              </w:del>
            </m:r>
          </m:sup>
        </m:sSubSup>
      </m:oMath>
      <w:del w:id="230" w:author="Melody Shellman" w:date="2021-10-26T17:05:00Z">
        <w:r w:rsidR="00FF2BCF" w:rsidRPr="005A7F98" w:rsidDel="00A248B7">
          <w:rPr>
            <w:rFonts w:ascii="Times New Roman" w:eastAsiaTheme="minorEastAsia" w:hAnsi="Times New Roman" w:cs="Times New Roman"/>
            <w:strike/>
            <w:sz w:val="26"/>
            <w:szCs w:val="26"/>
          </w:rPr>
          <w:tab/>
          <w:delText>Storage construction or expansion lead time</w:delText>
        </w:r>
      </w:del>
    </w:p>
    <w:p w14:paraId="0A0AD620" w14:textId="77A51EDF" w:rsidR="00FF2BCF" w:rsidRPr="005A7F98" w:rsidDel="00A248B7" w:rsidRDefault="00596A2F" w:rsidP="00FF2BCF">
      <w:pPr>
        <w:ind w:left="2880" w:hanging="2880"/>
        <w:rPr>
          <w:del w:id="231" w:author="Melody Shellman" w:date="2021-10-26T17:05:00Z"/>
          <w:rFonts w:ascii="Times New Roman" w:eastAsiaTheme="minorEastAsia" w:hAnsi="Times New Roman" w:cs="Times New Roman"/>
          <w:strike/>
          <w:sz w:val="26"/>
          <w:szCs w:val="26"/>
        </w:rPr>
      </w:pPr>
      <m:oMath>
        <m:sSubSup>
          <m:sSubSupPr>
            <m:ctrlPr>
              <w:del w:id="232" w:author="Melody Shellman" w:date="2021-10-26T17:05:00Z">
                <w:rPr>
                  <w:rFonts w:ascii="Cambria Math" w:hAnsi="Cambria Math" w:cs="Times New Roman"/>
                  <w:i/>
                  <w:strike/>
                  <w:sz w:val="26"/>
                  <w:szCs w:val="26"/>
                </w:rPr>
              </w:del>
            </m:ctrlPr>
          </m:sSubSupPr>
          <m:e>
            <m:r>
              <w:del w:id="233" w:author="Melody Shellman" w:date="2021-10-26T17:05:00Z">
                <w:rPr>
                  <w:rFonts w:ascii="Cambria Math" w:hAnsi="Cambria Math" w:cs="Times New Roman"/>
                  <w:strike/>
                  <w:sz w:val="26"/>
                  <w:szCs w:val="26"/>
                </w:rPr>
                <m:t>τ</m:t>
              </w:del>
            </m:r>
          </m:e>
          <m:sub>
            <m:r>
              <w:del w:id="234" w:author="Melody Shellman" w:date="2021-10-26T17:05:00Z">
                <w:rPr>
                  <w:rFonts w:ascii="Cambria Math" w:hAnsi="Cambria Math" w:cs="Times New Roman"/>
                  <w:strike/>
                  <w:sz w:val="26"/>
                  <w:szCs w:val="26"/>
                </w:rPr>
                <m:t>l,l</m:t>
              </w:del>
            </m:r>
          </m:sub>
          <m:sup>
            <m:r>
              <w:del w:id="235" w:author="Melody Shellman" w:date="2021-10-26T17:05:00Z">
                <w:rPr>
                  <w:rFonts w:ascii="Cambria Math" w:hAnsi="Cambria Math" w:cs="Times New Roman"/>
                  <w:strike/>
                  <w:sz w:val="26"/>
                  <w:szCs w:val="26"/>
                </w:rPr>
                <m:t>Pipeline</m:t>
              </w:del>
            </m:r>
          </m:sup>
        </m:sSubSup>
      </m:oMath>
      <w:del w:id="236" w:author="Melody Shellman" w:date="2021-10-26T17:05:00Z">
        <w:r w:rsidR="00FF2BCF" w:rsidRPr="005A7F98" w:rsidDel="00A248B7">
          <w:rPr>
            <w:rFonts w:ascii="Times New Roman" w:eastAsiaTheme="minorEastAsia" w:hAnsi="Times New Roman" w:cs="Times New Roman"/>
            <w:strike/>
            <w:sz w:val="26"/>
            <w:szCs w:val="26"/>
          </w:rPr>
          <w:tab/>
          <w:delText>Pipeline construction or expansion lead time</w:delText>
        </w:r>
      </w:del>
    </w:p>
    <w:p w14:paraId="12BB2927" w14:textId="1BC6EB58" w:rsidR="00FF2BCF" w:rsidRPr="005A7F98" w:rsidRDefault="00596A2F"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p,p</m:t>
            </m:r>
          </m:sub>
          <m:sup>
            <m:r>
              <w:rPr>
                <w:rFonts w:ascii="Cambria Math" w:eastAsiaTheme="minorEastAsia" w:hAnsi="Cambria Math"/>
                <w:color w:val="00B050"/>
                <w:kern w:val="24"/>
                <w:sz w:val="26"/>
                <w:szCs w:val="26"/>
              </w:rPr>
              <m:t>Trucking</m:t>
            </m:r>
          </m:sup>
        </m:sSubSup>
      </m:oMath>
      <w:r w:rsidR="00FF2BCF" w:rsidRPr="005A7F98">
        <w:rPr>
          <w:rFonts w:ascii="Times New Roman" w:eastAsiaTheme="minorEastAsia" w:hAnsi="Times New Roman" w:cs="Times New Roman"/>
          <w:sz w:val="26"/>
          <w:szCs w:val="26"/>
        </w:rPr>
        <w:tab/>
        <w:t>Drive time between two pads</w:t>
      </w:r>
    </w:p>
    <w:p w14:paraId="4A86055A" w14:textId="2F3685E3" w:rsidR="00FF2BCF" w:rsidRPr="005A7F98" w:rsidRDefault="00596A2F"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p,k</m:t>
            </m:r>
          </m:sub>
          <m:sup>
            <m:r>
              <w:rPr>
                <w:rFonts w:ascii="Cambria Math" w:eastAsiaTheme="minorEastAsia" w:hAnsi="Cambria Math"/>
                <w:color w:val="00B050"/>
                <w:kern w:val="24"/>
                <w:sz w:val="26"/>
                <w:szCs w:val="26"/>
              </w:rPr>
              <m:t>Trucking</m:t>
            </m:r>
          </m:sup>
        </m:sSubSup>
      </m:oMath>
      <w:r w:rsidR="00FF2BCF" w:rsidRPr="005A7F98">
        <w:rPr>
          <w:rFonts w:ascii="Times New Roman" w:eastAsiaTheme="minorEastAsia" w:hAnsi="Times New Roman" w:cs="Times New Roman"/>
          <w:sz w:val="26"/>
          <w:szCs w:val="26"/>
        </w:rPr>
        <w:tab/>
        <w:t>Drive time from a pad to a disposal site</w:t>
      </w:r>
    </w:p>
    <w:p w14:paraId="79F09916" w14:textId="0C441FC9" w:rsidR="00CE68E8" w:rsidRPr="005A7F98" w:rsidRDefault="00596A2F"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p,s</m:t>
            </m:r>
          </m:sub>
          <m:sup>
            <m:r>
              <w:rPr>
                <w:rFonts w:ascii="Cambria Math" w:eastAsiaTheme="minorEastAsia" w:hAnsi="Cambria Math"/>
                <w:color w:val="00B050"/>
                <w:kern w:val="24"/>
                <w:sz w:val="26"/>
                <w:szCs w:val="26"/>
              </w:rPr>
              <m:t>Trucking</m:t>
            </m:r>
          </m:sup>
        </m:sSubSup>
      </m:oMath>
      <w:r w:rsidR="00CE68E8" w:rsidRPr="005A7F98">
        <w:rPr>
          <w:rFonts w:ascii="Times New Roman" w:eastAsiaTheme="minorEastAsia" w:hAnsi="Times New Roman" w:cs="Times New Roman"/>
          <w:sz w:val="26"/>
          <w:szCs w:val="26"/>
        </w:rPr>
        <w:tab/>
        <w:t>Drive time from a pad to a storage site</w:t>
      </w:r>
    </w:p>
    <w:p w14:paraId="6192C24F" w14:textId="0CBB4173" w:rsidR="00CE68E8" w:rsidRPr="005A7F98" w:rsidRDefault="00596A2F"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p,r</m:t>
            </m:r>
          </m:sub>
          <m:sup>
            <m:r>
              <w:rPr>
                <w:rFonts w:ascii="Cambria Math" w:eastAsiaTheme="minorEastAsia" w:hAnsi="Cambria Math"/>
                <w:color w:val="00B050"/>
                <w:kern w:val="24"/>
                <w:sz w:val="26"/>
                <w:szCs w:val="26"/>
              </w:rPr>
              <m:t>Trucking</m:t>
            </m:r>
          </m:sup>
        </m:sSubSup>
      </m:oMath>
      <w:r w:rsidR="00CE68E8" w:rsidRPr="005A7F98">
        <w:rPr>
          <w:rFonts w:ascii="Times New Roman" w:eastAsiaTheme="minorEastAsia" w:hAnsi="Times New Roman" w:cs="Times New Roman"/>
          <w:sz w:val="26"/>
          <w:szCs w:val="26"/>
        </w:rPr>
        <w:tab/>
        <w:t>Drive time from a pad to a treatment site</w:t>
      </w:r>
    </w:p>
    <w:p w14:paraId="771F8F57" w14:textId="10FEF9AC" w:rsidR="00252E86" w:rsidRPr="005A7F98" w:rsidRDefault="00596A2F"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p,o</m:t>
            </m:r>
          </m:sub>
          <m:sup>
            <m:r>
              <w:rPr>
                <w:rFonts w:ascii="Cambria Math" w:eastAsiaTheme="minorEastAsia" w:hAnsi="Cambria Math"/>
                <w:color w:val="00B050"/>
                <w:kern w:val="24"/>
                <w:sz w:val="26"/>
                <w:szCs w:val="26"/>
              </w:rPr>
              <m:t>Trucking</m:t>
            </m:r>
          </m:sup>
        </m:sSubSup>
      </m:oMath>
      <w:r w:rsidR="00252E86" w:rsidRPr="005A7F98">
        <w:rPr>
          <w:rFonts w:ascii="Times New Roman" w:eastAsiaTheme="minorEastAsia" w:hAnsi="Times New Roman" w:cs="Times New Roman"/>
          <w:sz w:val="26"/>
          <w:szCs w:val="26"/>
        </w:rPr>
        <w:tab/>
        <w:t>Drive time from a pad to a</w:t>
      </w:r>
      <w:ins w:id="237" w:author="Melody Shellman" w:date="2021-10-26T12:59:00Z">
        <w:r w:rsidR="00C65795">
          <w:rPr>
            <w:rFonts w:ascii="Times New Roman" w:eastAsiaTheme="minorEastAsia" w:hAnsi="Times New Roman" w:cs="Times New Roman"/>
            <w:sz w:val="26"/>
            <w:szCs w:val="26"/>
          </w:rPr>
          <w:t xml:space="preserve"> beneficial</w:t>
        </w:r>
      </w:ins>
      <w:r w:rsidR="00252E86" w:rsidRPr="005A7F98">
        <w:rPr>
          <w:rFonts w:ascii="Times New Roman" w:eastAsiaTheme="minorEastAsia" w:hAnsi="Times New Roman" w:cs="Times New Roman"/>
          <w:sz w:val="26"/>
          <w:szCs w:val="26"/>
        </w:rPr>
        <w:t xml:space="preserve"> reuse site</w:t>
      </w:r>
    </w:p>
    <w:p w14:paraId="3CC7D569" w14:textId="28C13CF4" w:rsidR="00252E86" w:rsidRPr="005A7F98" w:rsidRDefault="00596A2F"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s,p</m:t>
            </m:r>
          </m:sub>
          <m:sup>
            <m:r>
              <w:rPr>
                <w:rFonts w:ascii="Cambria Math" w:eastAsiaTheme="minorEastAsia" w:hAnsi="Cambria Math"/>
                <w:color w:val="00B050"/>
                <w:kern w:val="24"/>
                <w:sz w:val="26"/>
                <w:szCs w:val="26"/>
              </w:rPr>
              <m:t>Trucking</m:t>
            </m:r>
          </m:sup>
        </m:sSubSup>
      </m:oMath>
      <w:r w:rsidR="00252E86" w:rsidRPr="005A7F98">
        <w:rPr>
          <w:rFonts w:ascii="Times New Roman" w:eastAsiaTheme="minorEastAsia" w:hAnsi="Times New Roman" w:cs="Times New Roman"/>
          <w:sz w:val="26"/>
          <w:szCs w:val="26"/>
        </w:rPr>
        <w:tab/>
        <w:t xml:space="preserve">Drive time from a storage site to a </w:t>
      </w:r>
      <w:r w:rsidR="004B05FD">
        <w:rPr>
          <w:rFonts w:ascii="Times New Roman" w:eastAsiaTheme="minorEastAsia" w:hAnsi="Times New Roman" w:cs="Times New Roman"/>
          <w:sz w:val="26"/>
          <w:szCs w:val="26"/>
        </w:rPr>
        <w:t>completions</w:t>
      </w:r>
      <w:r w:rsidR="00252E86" w:rsidRPr="005A7F98">
        <w:rPr>
          <w:rFonts w:ascii="Times New Roman" w:eastAsiaTheme="minorEastAsia" w:hAnsi="Times New Roman" w:cs="Times New Roman"/>
          <w:sz w:val="26"/>
          <w:szCs w:val="26"/>
        </w:rPr>
        <w:t xml:space="preserve"> site</w:t>
      </w:r>
    </w:p>
    <w:p w14:paraId="24308A02" w14:textId="64BF73AE" w:rsidR="00252E86" w:rsidRPr="005A7F98" w:rsidRDefault="00596A2F"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s,k</m:t>
            </m:r>
          </m:sub>
          <m:sup>
            <m:r>
              <w:rPr>
                <w:rFonts w:ascii="Cambria Math" w:eastAsiaTheme="minorEastAsia" w:hAnsi="Cambria Math"/>
                <w:color w:val="00B050"/>
                <w:kern w:val="24"/>
                <w:sz w:val="26"/>
                <w:szCs w:val="26"/>
              </w:rPr>
              <m:t>Trucking</m:t>
            </m:r>
          </m:sup>
        </m:sSubSup>
      </m:oMath>
      <w:r w:rsidR="00252E86" w:rsidRPr="005A7F98">
        <w:rPr>
          <w:rFonts w:ascii="Times New Roman" w:eastAsiaTheme="minorEastAsia" w:hAnsi="Times New Roman" w:cs="Times New Roman"/>
          <w:sz w:val="26"/>
          <w:szCs w:val="26"/>
        </w:rPr>
        <w:tab/>
        <w:t>Drive time from a storage site to a disposal site</w:t>
      </w:r>
    </w:p>
    <w:p w14:paraId="7695C3B4" w14:textId="6C88541E" w:rsidR="00252E86" w:rsidRPr="005A7F98" w:rsidRDefault="00596A2F"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r,k</m:t>
            </m:r>
          </m:sub>
          <m:sup>
            <m:r>
              <w:rPr>
                <w:rFonts w:ascii="Cambria Math" w:eastAsiaTheme="minorEastAsia" w:hAnsi="Cambria Math"/>
                <w:color w:val="00B050"/>
                <w:kern w:val="24"/>
                <w:sz w:val="26"/>
                <w:szCs w:val="26"/>
              </w:rPr>
              <m:t>Trucking</m:t>
            </m:r>
          </m:sup>
        </m:sSubSup>
      </m:oMath>
      <w:r w:rsidR="00252E86" w:rsidRPr="005A7F98">
        <w:rPr>
          <w:rFonts w:ascii="Times New Roman" w:eastAsiaTheme="minorEastAsia" w:hAnsi="Times New Roman" w:cs="Times New Roman"/>
          <w:sz w:val="26"/>
          <w:szCs w:val="26"/>
        </w:rPr>
        <w:tab/>
        <w:t>Drive time from a treatment site to a disposal site</w:t>
      </w:r>
    </w:p>
    <w:p w14:paraId="069B111E" w14:textId="1E63B8AE" w:rsidR="00FF2BCF" w:rsidRPr="005A7F98" w:rsidRDefault="00596A2F"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5A7F98">
        <w:rPr>
          <w:rFonts w:ascii="Times New Roman" w:eastAsiaTheme="minorEastAsia" w:hAnsi="Times New Roman" w:cs="Times New Roman"/>
          <w:sz w:val="26"/>
          <w:szCs w:val="26"/>
        </w:rPr>
        <w:tab/>
        <w:t>Initial storage level at storage site</w:t>
      </w:r>
    </w:p>
    <w:p w14:paraId="7C9F394A" w14:textId="7357D538" w:rsidR="00FF1D16" w:rsidRPr="005A7F98" w:rsidRDefault="00596A2F" w:rsidP="00FF1D1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FF1D16" w:rsidRPr="005A7F98">
        <w:rPr>
          <w:rFonts w:ascii="Times New Roman" w:eastAsiaTheme="minorEastAsia" w:hAnsi="Times New Roman" w:cs="Times New Roman"/>
          <w:sz w:val="26"/>
          <w:szCs w:val="26"/>
        </w:rPr>
        <w:tab/>
        <w:t>Initial storage level at completions site</w:t>
      </w:r>
    </w:p>
    <w:p w14:paraId="0DDA7ABB" w14:textId="3E388CAA" w:rsidR="000D303C" w:rsidRPr="005A7F98" w:rsidRDefault="00596A2F" w:rsidP="000D303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0D303C" w:rsidRPr="005A7F98">
        <w:rPr>
          <w:rFonts w:ascii="Times New Roman" w:eastAsiaTheme="minorEastAsia" w:hAnsi="Times New Roman" w:cs="Times New Roman"/>
          <w:sz w:val="26"/>
          <w:szCs w:val="26"/>
        </w:rPr>
        <w:tab/>
        <w:t>Terminal storage level at completions site</w:t>
      </w:r>
    </w:p>
    <w:p w14:paraId="48AF1464" w14:textId="0DCDB486" w:rsidR="00FF2BCF" w:rsidRPr="005A7F98" w:rsidRDefault="00596A2F"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5A7F98">
        <w:rPr>
          <w:rFonts w:ascii="Times New Roman" w:eastAsiaTheme="minorEastAsia" w:hAnsi="Times New Roman" w:cs="Times New Roman"/>
          <w:sz w:val="26"/>
          <w:szCs w:val="26"/>
        </w:rPr>
        <w:tab/>
        <w:t>Pipeline segment length</w:t>
      </w:r>
    </w:p>
    <w:p w14:paraId="5498E620" w14:textId="5DF9E350" w:rsidR="00572D9F" w:rsidRPr="005A7F98" w:rsidDel="00A248B7" w:rsidRDefault="00596A2F" w:rsidP="00572D9F">
      <w:pPr>
        <w:ind w:left="2880" w:hanging="2880"/>
        <w:rPr>
          <w:del w:id="238" w:author="Melody Shellman" w:date="2021-10-26T17:06:00Z"/>
          <w:rFonts w:ascii="Times New Roman" w:eastAsiaTheme="minorEastAsia" w:hAnsi="Times New Roman" w:cs="Times New Roman"/>
          <w:strike/>
          <w:sz w:val="26"/>
          <w:szCs w:val="26"/>
        </w:rPr>
      </w:pPr>
      <m:oMath>
        <m:sSubSup>
          <m:sSubSupPr>
            <m:ctrlPr>
              <w:del w:id="239" w:author="Melody Shellman" w:date="2021-10-26T17:06:00Z">
                <w:rPr>
                  <w:rFonts w:ascii="Cambria Math" w:hAnsi="Cambria Math" w:cs="Times New Roman"/>
                  <w:i/>
                  <w:strike/>
                  <w:sz w:val="26"/>
                  <w:szCs w:val="26"/>
                </w:rPr>
              </w:del>
            </m:ctrlPr>
          </m:sSubSupPr>
          <m:e>
            <m:r>
              <w:del w:id="240" w:author="Melody Shellman" w:date="2021-10-26T17:06:00Z">
                <w:rPr>
                  <w:rFonts w:ascii="Cambria Math" w:hAnsi="Cambria Math" w:cs="Times New Roman"/>
                  <w:strike/>
                  <w:sz w:val="26"/>
                  <w:szCs w:val="26"/>
                </w:rPr>
                <m:t>κ</m:t>
              </w:del>
            </m:r>
          </m:e>
          <m:sub>
            <m:r>
              <w:del w:id="241" w:author="Melody Shellman" w:date="2021-10-26T17:06:00Z">
                <w:rPr>
                  <w:rFonts w:ascii="Cambria Math" w:hAnsi="Cambria Math" w:cs="Times New Roman"/>
                  <w:strike/>
                  <w:sz w:val="26"/>
                  <w:szCs w:val="26"/>
                </w:rPr>
                <m:t>k,i</m:t>
              </w:del>
            </m:r>
          </m:sub>
          <m:sup>
            <m:r>
              <w:del w:id="242" w:author="Melody Shellman" w:date="2021-10-26T17:06:00Z">
                <w:rPr>
                  <w:rFonts w:ascii="Cambria Math" w:hAnsi="Cambria Math" w:cs="Times New Roman"/>
                  <w:strike/>
                  <w:sz w:val="26"/>
                  <w:szCs w:val="26"/>
                </w:rPr>
                <m:t>Disposal</m:t>
              </w:del>
            </m:r>
          </m:sup>
        </m:sSubSup>
      </m:oMath>
      <w:del w:id="243" w:author="Melody Shellman" w:date="2021-10-26T17:06:00Z">
        <w:r w:rsidR="00572D9F" w:rsidRPr="005A7F98" w:rsidDel="00A248B7">
          <w:rPr>
            <w:rFonts w:ascii="Times New Roman" w:eastAsiaTheme="minorEastAsia" w:hAnsi="Times New Roman" w:cs="Times New Roman"/>
            <w:strike/>
            <w:sz w:val="26"/>
            <w:szCs w:val="26"/>
          </w:rPr>
          <w:tab/>
        </w:r>
        <w:r w:rsidR="005A1768" w:rsidRPr="005A7F98" w:rsidDel="00A248B7">
          <w:rPr>
            <w:rFonts w:ascii="Times New Roman" w:eastAsiaTheme="minorEastAsia" w:hAnsi="Times New Roman" w:cs="Times New Roman"/>
            <w:strike/>
            <w:sz w:val="26"/>
            <w:szCs w:val="26"/>
          </w:rPr>
          <w:delText>Disposal construction or expansion capital cost for selected capacity increment</w:delText>
        </w:r>
      </w:del>
    </w:p>
    <w:p w14:paraId="041DFD37" w14:textId="66685337" w:rsidR="005A1768" w:rsidRPr="005A7F98" w:rsidDel="00A248B7" w:rsidRDefault="00596A2F" w:rsidP="00572D9F">
      <w:pPr>
        <w:ind w:left="2880" w:hanging="2880"/>
        <w:rPr>
          <w:del w:id="244" w:author="Melody Shellman" w:date="2021-10-26T17:06:00Z"/>
          <w:rFonts w:ascii="Times New Roman" w:eastAsiaTheme="minorEastAsia" w:hAnsi="Times New Roman" w:cs="Times New Roman"/>
          <w:strike/>
          <w:sz w:val="26"/>
          <w:szCs w:val="26"/>
        </w:rPr>
      </w:pPr>
      <m:oMath>
        <m:sSubSup>
          <m:sSubSupPr>
            <m:ctrlPr>
              <w:del w:id="245" w:author="Melody Shellman" w:date="2021-10-26T17:06:00Z">
                <w:rPr>
                  <w:rFonts w:ascii="Cambria Math" w:hAnsi="Cambria Math" w:cs="Times New Roman"/>
                  <w:i/>
                  <w:strike/>
                  <w:sz w:val="26"/>
                  <w:szCs w:val="26"/>
                </w:rPr>
              </w:del>
            </m:ctrlPr>
          </m:sSubSupPr>
          <m:e>
            <m:r>
              <w:del w:id="246" w:author="Melody Shellman" w:date="2021-10-26T17:06:00Z">
                <w:rPr>
                  <w:rFonts w:ascii="Cambria Math" w:hAnsi="Cambria Math" w:cs="Times New Roman"/>
                  <w:strike/>
                  <w:sz w:val="26"/>
                  <w:szCs w:val="26"/>
                </w:rPr>
                <m:t>κ</m:t>
              </w:del>
            </m:r>
          </m:e>
          <m:sub>
            <m:r>
              <w:del w:id="247" w:author="Melody Shellman" w:date="2021-10-26T17:06:00Z">
                <w:rPr>
                  <w:rFonts w:ascii="Cambria Math" w:hAnsi="Cambria Math" w:cs="Times New Roman"/>
                  <w:strike/>
                  <w:sz w:val="26"/>
                  <w:szCs w:val="26"/>
                </w:rPr>
                <m:t>s,c</m:t>
              </w:del>
            </m:r>
          </m:sub>
          <m:sup>
            <m:r>
              <w:del w:id="248" w:author="Melody Shellman" w:date="2021-10-26T17:06:00Z">
                <w:rPr>
                  <w:rFonts w:ascii="Cambria Math" w:hAnsi="Cambria Math" w:cs="Times New Roman"/>
                  <w:strike/>
                  <w:sz w:val="26"/>
                  <w:szCs w:val="26"/>
                </w:rPr>
                <m:t>Storage</m:t>
              </w:del>
            </m:r>
          </m:sup>
        </m:sSubSup>
      </m:oMath>
      <w:del w:id="249" w:author="Melody Shellman" w:date="2021-10-26T17:06:00Z">
        <w:r w:rsidR="005A1768" w:rsidRPr="005A7F98" w:rsidDel="00A248B7">
          <w:rPr>
            <w:rFonts w:ascii="Times New Roman" w:eastAsiaTheme="minorEastAsia" w:hAnsi="Times New Roman" w:cs="Times New Roman"/>
            <w:strike/>
            <w:sz w:val="26"/>
            <w:szCs w:val="26"/>
          </w:rPr>
          <w:tab/>
          <w:delText>Storage construction or expansion capital cost for selected capacity increment</w:delText>
        </w:r>
      </w:del>
    </w:p>
    <w:p w14:paraId="153E450D" w14:textId="7D3ABA95" w:rsidR="005A1768" w:rsidRPr="005A7F98" w:rsidDel="00A248B7" w:rsidRDefault="00596A2F" w:rsidP="00572D9F">
      <w:pPr>
        <w:ind w:left="2880" w:hanging="2880"/>
        <w:rPr>
          <w:del w:id="250" w:author="Melody Shellman" w:date="2021-10-26T17:06:00Z"/>
          <w:rFonts w:ascii="Times New Roman" w:eastAsiaTheme="minorEastAsia" w:hAnsi="Times New Roman" w:cs="Times New Roman"/>
          <w:strike/>
          <w:sz w:val="26"/>
          <w:szCs w:val="26"/>
        </w:rPr>
      </w:pPr>
      <m:oMath>
        <m:sSubSup>
          <m:sSubSupPr>
            <m:ctrlPr>
              <w:del w:id="251" w:author="Melody Shellman" w:date="2021-10-26T17:06:00Z">
                <w:rPr>
                  <w:rFonts w:ascii="Cambria Math" w:hAnsi="Cambria Math" w:cs="Times New Roman"/>
                  <w:i/>
                  <w:strike/>
                  <w:sz w:val="26"/>
                  <w:szCs w:val="26"/>
                </w:rPr>
              </w:del>
            </m:ctrlPr>
          </m:sSubSupPr>
          <m:e>
            <m:r>
              <w:del w:id="252" w:author="Melody Shellman" w:date="2021-10-26T17:06:00Z">
                <w:rPr>
                  <w:rFonts w:ascii="Cambria Math" w:hAnsi="Cambria Math" w:cs="Times New Roman"/>
                  <w:strike/>
                  <w:sz w:val="26"/>
                  <w:szCs w:val="26"/>
                </w:rPr>
                <m:t>κ</m:t>
              </w:del>
            </m:r>
          </m:e>
          <m:sub>
            <m:r>
              <w:del w:id="253" w:author="Melody Shellman" w:date="2021-10-26T17:06:00Z">
                <w:rPr>
                  <w:rFonts w:ascii="Cambria Math" w:hAnsi="Cambria Math" w:cs="Times New Roman"/>
                  <w:strike/>
                  <w:sz w:val="26"/>
                  <w:szCs w:val="26"/>
                </w:rPr>
                <m:t>l,l,d</m:t>
              </w:del>
            </m:r>
          </m:sub>
          <m:sup>
            <m:r>
              <w:del w:id="254" w:author="Melody Shellman" w:date="2021-10-26T17:06:00Z">
                <w:rPr>
                  <w:rFonts w:ascii="Cambria Math" w:hAnsi="Cambria Math" w:cs="Times New Roman"/>
                  <w:strike/>
                  <w:sz w:val="26"/>
                  <w:szCs w:val="26"/>
                </w:rPr>
                <m:t>Pipeline</m:t>
              </w:del>
            </m:r>
          </m:sup>
        </m:sSubSup>
      </m:oMath>
      <w:del w:id="255" w:author="Melody Shellman" w:date="2021-10-26T17:06:00Z">
        <w:r w:rsidR="005A1768" w:rsidRPr="005A7F98" w:rsidDel="00A248B7">
          <w:rPr>
            <w:rFonts w:ascii="Times New Roman" w:eastAsiaTheme="minorEastAsia" w:hAnsi="Times New Roman" w:cs="Times New Roman"/>
            <w:strike/>
            <w:sz w:val="26"/>
            <w:szCs w:val="26"/>
          </w:rPr>
          <w:tab/>
          <w:delText>Pipeline construction or expansion capital cost for selected diameter</w:delText>
        </w:r>
      </w:del>
    </w:p>
    <w:p w14:paraId="4BAED62E" w14:textId="2025FA76" w:rsidR="00336E38" w:rsidRPr="005A7F98" w:rsidRDefault="00596A2F"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336E38" w:rsidRPr="005A7F98">
        <w:rPr>
          <w:rFonts w:ascii="Times New Roman" w:eastAsiaTheme="minorEastAsia" w:hAnsi="Times New Roman" w:cs="Times New Roman"/>
          <w:sz w:val="26"/>
          <w:szCs w:val="26"/>
        </w:rPr>
        <w:tab/>
        <w:t xml:space="preserve">Disposal operational cost </w:t>
      </w:r>
    </w:p>
    <w:p w14:paraId="472F4D54" w14:textId="5BB174E0" w:rsidR="00A805DD" w:rsidRPr="005A7F98" w:rsidRDefault="00596A2F"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A805DD" w:rsidRPr="005A7F98">
        <w:rPr>
          <w:rFonts w:ascii="Times New Roman" w:eastAsiaTheme="minorEastAsia" w:hAnsi="Times New Roman" w:cs="Times New Roman"/>
          <w:sz w:val="26"/>
          <w:szCs w:val="26"/>
        </w:rPr>
        <w:tab/>
        <w:t xml:space="preserve">Treatment operational cost </w:t>
      </w:r>
      <w:r w:rsidR="00EB6376" w:rsidRPr="005A7F98">
        <w:rPr>
          <w:rFonts w:ascii="Times New Roman" w:eastAsiaTheme="minorEastAsia" w:hAnsi="Times New Roman" w:cs="Times New Roman"/>
          <w:sz w:val="26"/>
          <w:szCs w:val="26"/>
        </w:rPr>
        <w:t>(may include “clean brine”)</w:t>
      </w:r>
    </w:p>
    <w:p w14:paraId="6883E347" w14:textId="78B2F9F8" w:rsidR="00B05B8B" w:rsidRPr="005A7F98" w:rsidRDefault="00596A2F"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ins w:id="256" w:author="Melody Shellman" w:date="2021-10-26T13:00:00Z">
                <w:rPr>
                  <w:rFonts w:ascii="Cambria Math" w:eastAsiaTheme="minorEastAsia" w:hAnsi="Cambria Math"/>
                  <w:color w:val="00B050"/>
                  <w:kern w:val="24"/>
                  <w:sz w:val="26"/>
                  <w:szCs w:val="26"/>
                </w:rPr>
                <m:t>Completions</m:t>
              </w:ins>
            </m:r>
            <m:r>
              <w:rPr>
                <w:rFonts w:ascii="Cambria Math" w:eastAsiaTheme="minorEastAsia" w:hAnsi="Cambria Math"/>
                <w:color w:val="00B050"/>
                <w:kern w:val="24"/>
                <w:sz w:val="26"/>
                <w:szCs w:val="26"/>
              </w:rPr>
              <m:t>Reuse</m:t>
            </m:r>
          </m:sup>
        </m:sSubSup>
      </m:oMath>
      <w:r w:rsidR="00B05B8B" w:rsidRPr="005A7F98">
        <w:rPr>
          <w:rFonts w:ascii="Times New Roman" w:eastAsiaTheme="minorEastAsia" w:hAnsi="Times New Roman" w:cs="Times New Roman"/>
          <w:sz w:val="26"/>
          <w:szCs w:val="26"/>
        </w:rPr>
        <w:tab/>
      </w:r>
      <w:ins w:id="257" w:author="Melody Shellman" w:date="2021-10-26T13:00:00Z">
        <w:r w:rsidR="00090A00">
          <w:rPr>
            <w:rFonts w:ascii="Times New Roman" w:eastAsiaTheme="minorEastAsia" w:hAnsi="Times New Roman" w:cs="Times New Roman"/>
            <w:sz w:val="26"/>
            <w:szCs w:val="26"/>
          </w:rPr>
          <w:t>Completions r</w:t>
        </w:r>
      </w:ins>
      <w:del w:id="258" w:author="Melody Shellman" w:date="2021-10-26T13:00:00Z">
        <w:r w:rsidR="00B05B8B" w:rsidRPr="005A7F98" w:rsidDel="00090A00">
          <w:rPr>
            <w:rFonts w:ascii="Times New Roman" w:eastAsiaTheme="minorEastAsia" w:hAnsi="Times New Roman" w:cs="Times New Roman"/>
            <w:sz w:val="26"/>
            <w:szCs w:val="26"/>
          </w:rPr>
          <w:delText>R</w:delText>
        </w:r>
      </w:del>
      <w:r w:rsidR="00B05B8B" w:rsidRPr="005A7F98">
        <w:rPr>
          <w:rFonts w:ascii="Times New Roman" w:eastAsiaTheme="minorEastAsia" w:hAnsi="Times New Roman" w:cs="Times New Roman"/>
          <w:sz w:val="26"/>
          <w:szCs w:val="26"/>
        </w:rPr>
        <w:t xml:space="preserve">euse operational cost </w:t>
      </w:r>
    </w:p>
    <w:p w14:paraId="48DD0778" w14:textId="0CB05EC1" w:rsidR="00336E38" w:rsidRDefault="00596A2F" w:rsidP="00336E38">
      <w:pPr>
        <w:ind w:left="2880" w:hanging="2880"/>
        <w:rPr>
          <w:ins w:id="259" w:author="Melody Shellman" w:date="2021-11-01T09:37:00Z"/>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5A7F98">
        <w:rPr>
          <w:rFonts w:ascii="Times New Roman" w:eastAsiaTheme="minorEastAsia" w:hAnsi="Times New Roman" w:cs="Times New Roman"/>
          <w:sz w:val="26"/>
          <w:szCs w:val="26"/>
        </w:rPr>
        <w:tab/>
        <w:t xml:space="preserve">Storage </w:t>
      </w:r>
      <w:r w:rsidR="00B05B8B" w:rsidRPr="005A7F98">
        <w:rPr>
          <w:rFonts w:ascii="Times New Roman" w:eastAsiaTheme="minorEastAsia" w:hAnsi="Times New Roman" w:cs="Times New Roman"/>
          <w:sz w:val="26"/>
          <w:szCs w:val="26"/>
        </w:rPr>
        <w:t xml:space="preserve">deposit </w:t>
      </w:r>
      <w:r w:rsidR="00336E38" w:rsidRPr="005A7F98">
        <w:rPr>
          <w:rFonts w:ascii="Times New Roman" w:eastAsiaTheme="minorEastAsia" w:hAnsi="Times New Roman" w:cs="Times New Roman"/>
          <w:sz w:val="26"/>
          <w:szCs w:val="26"/>
        </w:rPr>
        <w:t>operational cost</w:t>
      </w:r>
      <w:ins w:id="260" w:author="Melody Shellman" w:date="2021-10-26T17:22:00Z">
        <w:r w:rsidR="00287860">
          <w:rPr>
            <w:rFonts w:ascii="Times New Roman" w:eastAsiaTheme="minorEastAsia" w:hAnsi="Times New Roman" w:cs="Times New Roman"/>
            <w:sz w:val="26"/>
            <w:szCs w:val="26"/>
          </w:rPr>
          <w:t xml:space="preserve"> </w:t>
        </w:r>
      </w:ins>
      <w:del w:id="261" w:author="Melody Shellman" w:date="2021-10-26T17:22:00Z">
        <w:r w:rsidR="00336E38" w:rsidRPr="005A7F98" w:rsidDel="00287860">
          <w:rPr>
            <w:rFonts w:ascii="Times New Roman" w:eastAsiaTheme="minorEastAsia" w:hAnsi="Times New Roman" w:cs="Times New Roman"/>
            <w:sz w:val="26"/>
            <w:szCs w:val="26"/>
          </w:rPr>
          <w:delText xml:space="preserve"> </w:delText>
        </w:r>
      </w:del>
    </w:p>
    <w:p w14:paraId="652FC417" w14:textId="6AB1F925" w:rsidR="00F37F2E" w:rsidRPr="005A7F98" w:rsidRDefault="00596A2F" w:rsidP="00F37F2E">
      <w:pPr>
        <w:ind w:left="2880" w:hanging="2880"/>
        <w:rPr>
          <w:rFonts w:ascii="Times New Roman" w:eastAsiaTheme="minorEastAsia" w:hAnsi="Times New Roman" w:cs="Times New Roman"/>
          <w:sz w:val="26"/>
          <w:szCs w:val="26"/>
        </w:rPr>
      </w:pPr>
      <m:oMath>
        <m:sSubSup>
          <m:sSubSupPr>
            <m:ctrlPr>
              <w:ins w:id="262" w:author="Melody Shellman" w:date="2021-11-01T09:38:00Z">
                <w:rPr>
                  <w:rFonts w:ascii="Cambria Math" w:eastAsiaTheme="minorEastAsia" w:hAnsi="Cambria Math"/>
                  <w:i/>
                  <w:color w:val="00B050"/>
                  <w:kern w:val="24"/>
                  <w:sz w:val="26"/>
                  <w:szCs w:val="26"/>
                </w:rPr>
              </w:ins>
            </m:ctrlPr>
          </m:sSubSupPr>
          <m:e>
            <m:r>
              <w:ins w:id="263" w:author="Melody Shellman" w:date="2021-11-01T09:38:00Z">
                <w:rPr>
                  <w:rFonts w:ascii="Cambria Math" w:eastAsiaTheme="minorEastAsia" w:hAnsi="Cambria Math"/>
                  <w:color w:val="00B050"/>
                  <w:kern w:val="24"/>
                  <w:sz w:val="26"/>
                  <w:szCs w:val="26"/>
                </w:rPr>
                <m:t>π</m:t>
              </w:ins>
            </m:r>
          </m:e>
          <m:sub>
            <m:r>
              <w:ins w:id="264" w:author="Melody Shellman" w:date="2021-11-01T09:38:00Z">
                <w:rPr>
                  <w:rFonts w:ascii="Cambria Math" w:eastAsiaTheme="minorEastAsia" w:hAnsi="Cambria Math"/>
                  <w:color w:val="00B050"/>
                  <w:kern w:val="24"/>
                  <w:sz w:val="26"/>
                  <w:szCs w:val="26"/>
                </w:rPr>
                <m:t>p,t</m:t>
              </w:ins>
            </m:r>
          </m:sub>
          <m:sup>
            <m:r>
              <w:ins w:id="265" w:author="Melody Shellman" w:date="2021-11-01T09:38:00Z">
                <w:rPr>
                  <w:rFonts w:ascii="Cambria Math" w:eastAsiaTheme="minorEastAsia" w:hAnsi="Cambria Math"/>
                  <w:color w:val="00B050"/>
                  <w:kern w:val="24"/>
                  <w:sz w:val="26"/>
                  <w:szCs w:val="26"/>
                </w:rPr>
                <m:t>PadStorage</m:t>
              </w:ins>
            </m:r>
          </m:sup>
        </m:sSubSup>
      </m:oMath>
      <w:ins w:id="266" w:author="Melody Shellman" w:date="2021-11-01T09:38:00Z">
        <w:r w:rsidR="00F37F2E" w:rsidRPr="00F37F2E">
          <w:rPr>
            <w:rFonts w:ascii="Times New Roman" w:eastAsiaTheme="minorEastAsia" w:hAnsi="Times New Roman" w:cs="Times New Roman"/>
            <w:sz w:val="26"/>
            <w:szCs w:val="26"/>
          </w:rPr>
          <w:tab/>
          <w:t>Completions pad operational cost</w:t>
        </w:r>
        <w:r w:rsidR="00F37F2E">
          <w:rPr>
            <w:rFonts w:ascii="Times New Roman" w:eastAsiaTheme="minorEastAsia" w:hAnsi="Times New Roman" w:cs="Times New Roman"/>
            <w:sz w:val="26"/>
            <w:szCs w:val="26"/>
          </w:rPr>
          <w:t xml:space="preserve"> </w:t>
        </w:r>
      </w:ins>
    </w:p>
    <w:p w14:paraId="3F6BC104" w14:textId="7B1092AB" w:rsidR="00336E38" w:rsidRPr="005A7F98" w:rsidRDefault="00596A2F"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5A7F98">
        <w:rPr>
          <w:rFonts w:ascii="Times New Roman" w:eastAsiaTheme="minorEastAsia" w:hAnsi="Times New Roman" w:cs="Times New Roman"/>
          <w:sz w:val="26"/>
          <w:szCs w:val="26"/>
        </w:rPr>
        <w:tab/>
        <w:t xml:space="preserve">Storage </w:t>
      </w:r>
      <w:r w:rsidR="00B05B8B" w:rsidRPr="005A7F98">
        <w:rPr>
          <w:rFonts w:ascii="Times New Roman" w:eastAsiaTheme="minorEastAsia" w:hAnsi="Times New Roman" w:cs="Times New Roman"/>
          <w:sz w:val="26"/>
          <w:szCs w:val="26"/>
        </w:rPr>
        <w:t xml:space="preserve">withdrawal </w:t>
      </w:r>
      <w:r w:rsidR="00336E38" w:rsidRPr="005A7F98">
        <w:rPr>
          <w:rFonts w:ascii="Times New Roman" w:eastAsiaTheme="minorEastAsia" w:hAnsi="Times New Roman" w:cs="Times New Roman"/>
          <w:sz w:val="26"/>
          <w:szCs w:val="26"/>
        </w:rPr>
        <w:t>operational credit</w:t>
      </w:r>
    </w:p>
    <w:p w14:paraId="26E5827D" w14:textId="6EF6C7D6" w:rsidR="00336E38" w:rsidRPr="005A7F98" w:rsidRDefault="00596A2F"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36E38" w:rsidRPr="005A7F98">
        <w:rPr>
          <w:rFonts w:ascii="Times New Roman" w:eastAsiaTheme="minorEastAsia" w:hAnsi="Times New Roman" w:cs="Times New Roman"/>
          <w:sz w:val="26"/>
          <w:szCs w:val="26"/>
        </w:rPr>
        <w:tab/>
        <w:t xml:space="preserve">Pipeline operational cost </w:t>
      </w:r>
    </w:p>
    <w:p w14:paraId="74EBBFD9" w14:textId="6496891E" w:rsidR="00D55DEB" w:rsidRPr="005A7F98" w:rsidRDefault="00596A2F" w:rsidP="00D55DE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w:r w:rsidR="00D55DEB" w:rsidRPr="005A7F98">
        <w:rPr>
          <w:rFonts w:ascii="Times New Roman" w:eastAsiaTheme="minorEastAsia" w:hAnsi="Times New Roman" w:cs="Times New Roman"/>
          <w:sz w:val="26"/>
          <w:szCs w:val="26"/>
        </w:rPr>
        <w:tab/>
        <w:t>Trucking hourly cost (by source)</w:t>
      </w:r>
    </w:p>
    <w:p w14:paraId="5C1E1C51" w14:textId="284E53B5" w:rsidR="003F1F9C" w:rsidRPr="005A7F98" w:rsidRDefault="00596A2F"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w:r w:rsidR="003F1F9C" w:rsidRPr="005A7F98">
        <w:rPr>
          <w:rFonts w:ascii="Times New Roman" w:eastAsiaTheme="minorEastAsia" w:hAnsi="Times New Roman" w:cs="Times New Roman"/>
          <w:sz w:val="26"/>
          <w:szCs w:val="26"/>
        </w:rPr>
        <w:tab/>
        <w:t>Fresh sourcing cost</w:t>
      </w:r>
      <w:r w:rsidR="00860A23" w:rsidRPr="005A7F98">
        <w:rPr>
          <w:rFonts w:ascii="Times New Roman" w:eastAsiaTheme="minorEastAsia" w:hAnsi="Times New Roman" w:cs="Times New Roman"/>
          <w:sz w:val="26"/>
          <w:szCs w:val="26"/>
        </w:rPr>
        <w:t xml:space="preserve"> </w:t>
      </w:r>
      <w:r w:rsidR="00EE5321" w:rsidRPr="005A7F98">
        <w:rPr>
          <w:rFonts w:ascii="Times New Roman" w:eastAsiaTheme="minorEastAsia" w:hAnsi="Times New Roman" w:cs="Times New Roman"/>
          <w:sz w:val="26"/>
          <w:szCs w:val="26"/>
        </w:rPr>
        <w:t xml:space="preserve">(does </w:t>
      </w:r>
      <w:r w:rsidR="00EE5321" w:rsidRPr="005A7F98">
        <w:rPr>
          <w:rFonts w:ascii="Times New Roman" w:eastAsiaTheme="minorEastAsia" w:hAnsi="Times New Roman" w:cs="Times New Roman"/>
          <w:sz w:val="26"/>
          <w:szCs w:val="26"/>
          <w:u w:val="single"/>
        </w:rPr>
        <w:t>not</w:t>
      </w:r>
      <w:r w:rsidR="00EE5321" w:rsidRPr="005A7F98">
        <w:rPr>
          <w:rFonts w:ascii="Times New Roman" w:eastAsiaTheme="minorEastAsia" w:hAnsi="Times New Roman" w:cs="Times New Roman"/>
          <w:sz w:val="26"/>
          <w:szCs w:val="26"/>
        </w:rPr>
        <w:t xml:space="preserve"> include transportation cost)</w:t>
      </w:r>
    </w:p>
    <w:p w14:paraId="7609259C" w14:textId="4618B06F" w:rsidR="00895B30" w:rsidRPr="005A7F98"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Pr="005A7F98" w:rsidRDefault="00596A2F" w:rsidP="00FD746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w:r w:rsidR="00FD746D" w:rsidRPr="005A7F98">
        <w:rPr>
          <w:rFonts w:ascii="Times New Roman" w:eastAsiaTheme="minorEastAsia" w:hAnsi="Times New Roman" w:cs="Times New Roman"/>
          <w:sz w:val="26"/>
          <w:szCs w:val="26"/>
        </w:rPr>
        <w:tab/>
        <w:t>Big-M flow parameter</w:t>
      </w:r>
    </w:p>
    <w:p w14:paraId="0E67EDF1" w14:textId="77777777" w:rsidR="00FD746D" w:rsidRPr="005A7F98"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5A7F98" w:rsidRDefault="00596A2F"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oMath>
      <w:r w:rsidR="00B621CB" w:rsidRPr="005A7F98">
        <w:rPr>
          <w:rFonts w:ascii="Times New Roman" w:eastAsiaTheme="minorEastAsia" w:hAnsi="Times New Roman" w:cs="Times New Roman"/>
          <w:sz w:val="26"/>
          <w:szCs w:val="26"/>
        </w:rPr>
        <w:tab/>
        <w:t>Slack cost parameter</w:t>
      </w:r>
    </w:p>
    <w:p w14:paraId="0C8DD657" w14:textId="55F1EDE5" w:rsidR="00B621CB" w:rsidRPr="005A7F98" w:rsidRDefault="00596A2F"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oMath>
      <w:r w:rsidR="00B621CB" w:rsidRPr="005A7F98">
        <w:rPr>
          <w:rFonts w:ascii="Times New Roman" w:eastAsiaTheme="minorEastAsia" w:hAnsi="Times New Roman" w:cs="Times New Roman"/>
          <w:sz w:val="26"/>
          <w:szCs w:val="26"/>
        </w:rPr>
        <w:tab/>
        <w:t>Slack cost parameter</w:t>
      </w:r>
    </w:p>
    <w:p w14:paraId="68A6743C" w14:textId="6C390C9A" w:rsidR="00B621CB" w:rsidRPr="005A7F98" w:rsidRDefault="00596A2F"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oMath>
      <w:r w:rsidR="00B621CB" w:rsidRPr="005A7F98">
        <w:rPr>
          <w:rFonts w:ascii="Times New Roman" w:eastAsiaTheme="minorEastAsia" w:hAnsi="Times New Roman" w:cs="Times New Roman"/>
          <w:sz w:val="26"/>
          <w:szCs w:val="26"/>
        </w:rPr>
        <w:tab/>
        <w:t>Slack cost parameter</w:t>
      </w:r>
    </w:p>
    <w:p w14:paraId="63A56187" w14:textId="43F06A98" w:rsidR="00B621CB" w:rsidRPr="005A7F98" w:rsidRDefault="00596A2F"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PipelineCapacity</m:t>
            </m:r>
          </m:sup>
        </m:sSup>
      </m:oMath>
      <w:r w:rsidR="00B621CB" w:rsidRPr="005A7F98">
        <w:rPr>
          <w:rFonts w:ascii="Times New Roman" w:eastAsiaTheme="minorEastAsia" w:hAnsi="Times New Roman" w:cs="Times New Roman"/>
          <w:sz w:val="26"/>
          <w:szCs w:val="26"/>
        </w:rPr>
        <w:tab/>
        <w:t>Slack cost parameter</w:t>
      </w:r>
    </w:p>
    <w:p w14:paraId="2E4A7858" w14:textId="69376CD0" w:rsidR="00B621CB" w:rsidRPr="005A7F98" w:rsidRDefault="00596A2F"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oMath>
      <w:r w:rsidR="00B621CB" w:rsidRPr="005A7F98">
        <w:rPr>
          <w:rFonts w:ascii="Times New Roman" w:eastAsiaTheme="minorEastAsia" w:hAnsi="Times New Roman" w:cs="Times New Roman"/>
          <w:sz w:val="26"/>
          <w:szCs w:val="26"/>
        </w:rPr>
        <w:tab/>
        <w:t>Slack cost parameter</w:t>
      </w:r>
    </w:p>
    <w:p w14:paraId="0E564C32" w14:textId="2B412ED0" w:rsidR="00B621CB" w:rsidRPr="005A7F98" w:rsidRDefault="00596A2F"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oMath>
      <w:r w:rsidR="00B621CB" w:rsidRPr="005A7F98">
        <w:rPr>
          <w:rFonts w:ascii="Times New Roman" w:eastAsiaTheme="minorEastAsia" w:hAnsi="Times New Roman" w:cs="Times New Roman"/>
          <w:sz w:val="26"/>
          <w:szCs w:val="26"/>
        </w:rPr>
        <w:tab/>
        <w:t>Slack cost parameter</w:t>
      </w:r>
    </w:p>
    <w:p w14:paraId="7EADB567" w14:textId="6C206B8F" w:rsidR="00C919C9" w:rsidRPr="005A7F98" w:rsidRDefault="00596A2F"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oMath>
      <w:r w:rsidR="00C919C9" w:rsidRPr="005A7F98">
        <w:rPr>
          <w:rFonts w:ascii="Times New Roman" w:eastAsiaTheme="minorEastAsia" w:hAnsi="Times New Roman" w:cs="Times New Roman"/>
          <w:sz w:val="26"/>
          <w:szCs w:val="26"/>
        </w:rPr>
        <w:tab/>
        <w:t>Slack cost parameter</w:t>
      </w:r>
    </w:p>
    <w:p w14:paraId="32CB37A6" w14:textId="7425C863" w:rsidR="00C919C9" w:rsidRPr="005A7F98" w:rsidRDefault="00596A2F"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ins w:id="267" w:author="Melody Shellman" w:date="2021-10-26T13:00: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ReuseCapacity</m:t>
            </m:r>
          </m:sup>
        </m:sSup>
      </m:oMath>
      <w:r w:rsidR="00C919C9" w:rsidRPr="005A7F98">
        <w:rPr>
          <w:rFonts w:ascii="Times New Roman" w:eastAsiaTheme="minorEastAsia" w:hAnsi="Times New Roman" w:cs="Times New Roman"/>
          <w:sz w:val="26"/>
          <w:szCs w:val="26"/>
        </w:rPr>
        <w:tab/>
        <w:t>Slack cost parameter</w:t>
      </w:r>
    </w:p>
    <w:p w14:paraId="120DF46B" w14:textId="77777777" w:rsidR="00C919C9" w:rsidRPr="005A7F98" w:rsidRDefault="00C919C9" w:rsidP="00336E38">
      <w:pPr>
        <w:ind w:left="2880" w:hanging="2880"/>
        <w:rPr>
          <w:rFonts w:ascii="Times New Roman" w:eastAsiaTheme="minorEastAsia" w:hAnsi="Times New Roman" w:cs="Times New Roman"/>
          <w:sz w:val="26"/>
          <w:szCs w:val="26"/>
          <w:u w:val="single"/>
        </w:rPr>
      </w:pPr>
    </w:p>
    <w:p w14:paraId="353E0228" w14:textId="036D4573" w:rsidR="00336E38" w:rsidRPr="005A7F98" w:rsidRDefault="00AF1A4D"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u w:val="single"/>
        </w:rPr>
        <w:t>Mathematical Program</w:t>
      </w:r>
      <w:r w:rsidR="00794ADB" w:rsidRPr="005A7F98">
        <w:rPr>
          <w:rFonts w:ascii="Times New Roman" w:eastAsiaTheme="minorEastAsia" w:hAnsi="Times New Roman" w:cs="Times New Roman"/>
          <w:sz w:val="26"/>
          <w:szCs w:val="26"/>
          <w:u w:val="single"/>
        </w:rPr>
        <w:t xml:space="preserve"> Formulation</w:t>
      </w:r>
    </w:p>
    <w:p w14:paraId="38D9626E" w14:textId="284ABBA1" w:rsidR="00AF1A4D" w:rsidRPr="005A7F98" w:rsidRDefault="00A62A48">
      <w:pPr>
        <w:jc w:val="both"/>
        <w:rPr>
          <w:rFonts w:ascii="Times New Roman" w:eastAsiaTheme="minorEastAsia" w:hAnsi="Times New Roman" w:cs="Times New Roman"/>
          <w:sz w:val="26"/>
          <w:szCs w:val="26"/>
        </w:rPr>
        <w:pPrChange w:id="268" w:author="Melody Shellman" w:date="2021-10-26T13:02:00Z">
          <w:pPr>
            <w:ind w:left="2880" w:hanging="2880"/>
          </w:pPr>
        </w:pPrChange>
      </w:pPr>
      <w:ins w:id="269" w:author="Melody Shellman" w:date="2021-10-26T13:01:00Z">
        <w:r>
          <w:rPr>
            <w:rFonts w:ascii="Times New Roman" w:eastAsiaTheme="minorEastAsia" w:hAnsi="Times New Roman" w:cs="Times New Roman"/>
            <w:sz w:val="26"/>
            <w:szCs w:val="26"/>
          </w:rPr>
          <w:t xml:space="preserve">The </w:t>
        </w:r>
      </w:ins>
      <w:r w:rsidR="00850038">
        <w:rPr>
          <w:rFonts w:ascii="Times New Roman" w:eastAsiaTheme="minorEastAsia" w:hAnsi="Times New Roman" w:cs="Times New Roman"/>
          <w:sz w:val="26"/>
          <w:szCs w:val="26"/>
        </w:rPr>
        <w:t xml:space="preserve">default </w:t>
      </w:r>
      <w:ins w:id="270" w:author="Melody Shellman" w:date="2021-10-26T13:01:00Z">
        <w:r>
          <w:rPr>
            <w:rFonts w:ascii="Times New Roman" w:eastAsiaTheme="minorEastAsia" w:hAnsi="Times New Roman" w:cs="Times New Roman"/>
            <w:sz w:val="26"/>
            <w:szCs w:val="26"/>
          </w:rPr>
          <w:t xml:space="preserve">objective function </w:t>
        </w:r>
      </w:ins>
      <w:ins w:id="271" w:author="Melody Shellman" w:date="2021-10-26T13:02:00Z">
        <w:r w:rsidR="00B9112C">
          <w:rPr>
            <w:rFonts w:ascii="Times New Roman" w:eastAsiaTheme="minorEastAsia" w:hAnsi="Times New Roman" w:cs="Times New Roman"/>
            <w:sz w:val="26"/>
            <w:szCs w:val="26"/>
          </w:rPr>
          <w:t>for this produce</w:t>
        </w:r>
        <w:r w:rsidR="0001660C">
          <w:rPr>
            <w:rFonts w:ascii="Times New Roman" w:eastAsiaTheme="minorEastAsia" w:hAnsi="Times New Roman" w:cs="Times New Roman"/>
            <w:sz w:val="26"/>
            <w:szCs w:val="26"/>
          </w:rPr>
          <w:t>d</w:t>
        </w:r>
        <w:r w:rsidR="00B9112C">
          <w:rPr>
            <w:rFonts w:ascii="Times New Roman" w:eastAsiaTheme="minorEastAsia" w:hAnsi="Times New Roman" w:cs="Times New Roman"/>
            <w:sz w:val="26"/>
            <w:szCs w:val="26"/>
          </w:rPr>
          <w:t xml:space="preserve"> water </w:t>
        </w:r>
        <w:r w:rsidR="0001660C">
          <w:rPr>
            <w:rFonts w:ascii="Times New Roman" w:eastAsiaTheme="minorEastAsia" w:hAnsi="Times New Roman" w:cs="Times New Roman"/>
            <w:sz w:val="26"/>
            <w:szCs w:val="26"/>
          </w:rPr>
          <w:t xml:space="preserve">operational model is to </w:t>
        </w:r>
        <w:r w:rsidR="0001660C" w:rsidRPr="00850038">
          <w:rPr>
            <w:rFonts w:ascii="Times New Roman" w:eastAsiaTheme="minorEastAsia" w:hAnsi="Times New Roman" w:cs="Times New Roman"/>
            <w:b/>
            <w:bCs/>
            <w:sz w:val="26"/>
            <w:szCs w:val="26"/>
          </w:rPr>
          <w:t>minimize costs</w:t>
        </w:r>
        <w:r w:rsidR="0001660C">
          <w:rPr>
            <w:rFonts w:ascii="Times New Roman" w:eastAsiaTheme="minorEastAsia" w:hAnsi="Times New Roman" w:cs="Times New Roman"/>
            <w:sz w:val="26"/>
            <w:szCs w:val="26"/>
          </w:rPr>
          <w:t xml:space="preserve">, which includes </w:t>
        </w:r>
      </w:ins>
      <w:ins w:id="272" w:author="Melody Shellman" w:date="2021-10-26T13:03:00Z">
        <w:r w:rsidR="004632B3">
          <w:rPr>
            <w:rFonts w:ascii="Times New Roman" w:eastAsiaTheme="minorEastAsia" w:hAnsi="Times New Roman" w:cs="Times New Roman"/>
            <w:sz w:val="26"/>
            <w:szCs w:val="26"/>
          </w:rPr>
          <w:t xml:space="preserve">operational </w:t>
        </w:r>
        <w:r w:rsidR="004632B3">
          <w:rPr>
            <w:rFonts w:ascii="Times New Roman" w:hAnsi="Times New Roman" w:cs="Times New Roman"/>
            <w:sz w:val="26"/>
            <w:szCs w:val="26"/>
          </w:rPr>
          <w:t xml:space="preserve">costs associated with procurement of fresh water, </w:t>
        </w:r>
      </w:ins>
      <w:r w:rsidR="00850038">
        <w:rPr>
          <w:rFonts w:ascii="Times New Roman" w:hAnsi="Times New Roman" w:cs="Times New Roman"/>
          <w:sz w:val="26"/>
          <w:szCs w:val="26"/>
        </w:rPr>
        <w:t xml:space="preserve">the </w:t>
      </w:r>
      <w:ins w:id="273" w:author="Melody Shellman" w:date="2021-10-26T13:03:00Z">
        <w:r w:rsidR="004632B3">
          <w:rPr>
            <w:rFonts w:ascii="Times New Roman" w:hAnsi="Times New Roman" w:cs="Times New Roman"/>
            <w:sz w:val="26"/>
            <w:szCs w:val="26"/>
          </w:rPr>
          <w:t>cost of disposal, trucking and piping produced water between well</w:t>
        </w:r>
      </w:ins>
      <w:r w:rsidR="00850038">
        <w:rPr>
          <w:rFonts w:ascii="Times New Roman" w:hAnsi="Times New Roman" w:cs="Times New Roman"/>
          <w:sz w:val="26"/>
          <w:szCs w:val="26"/>
        </w:rPr>
        <w:t xml:space="preserve"> </w:t>
      </w:r>
      <w:ins w:id="274" w:author="Melody Shellman" w:date="2021-10-26T13:03:00Z">
        <w:r w:rsidR="004632B3">
          <w:rPr>
            <w:rFonts w:ascii="Times New Roman" w:hAnsi="Times New Roman" w:cs="Times New Roman"/>
            <w:sz w:val="26"/>
            <w:szCs w:val="26"/>
          </w:rPr>
          <w:t xml:space="preserve">pads and treatment facilities, and </w:t>
        </w:r>
      </w:ins>
      <w:r w:rsidR="00850038">
        <w:rPr>
          <w:rFonts w:ascii="Times New Roman" w:hAnsi="Times New Roman" w:cs="Times New Roman"/>
          <w:sz w:val="26"/>
          <w:szCs w:val="26"/>
        </w:rPr>
        <w:t xml:space="preserve">the </w:t>
      </w:r>
      <w:ins w:id="275" w:author="Melody Shellman" w:date="2021-10-26T13:03:00Z">
        <w:r w:rsidR="004632B3">
          <w:rPr>
            <w:rFonts w:ascii="Times New Roman" w:hAnsi="Times New Roman" w:cs="Times New Roman"/>
            <w:sz w:val="26"/>
            <w:szCs w:val="26"/>
          </w:rPr>
          <w:t>cost of storing, treating and reusing produced water.</w:t>
        </w:r>
      </w:ins>
      <w:ins w:id="276" w:author="Melody Shellman" w:date="2021-10-26T13:04:00Z">
        <w:r w:rsidR="00986C52">
          <w:rPr>
            <w:rFonts w:ascii="Times New Roman" w:hAnsi="Times New Roman" w:cs="Times New Roman"/>
            <w:sz w:val="26"/>
            <w:szCs w:val="26"/>
          </w:rPr>
          <w:t xml:space="preserve"> A credit for using treated water is also considered, and additional slack variables are included to facilitate </w:t>
        </w:r>
      </w:ins>
      <w:r w:rsidR="00850038">
        <w:rPr>
          <w:rFonts w:ascii="Times New Roman" w:hAnsi="Times New Roman" w:cs="Times New Roman"/>
          <w:sz w:val="26"/>
          <w:szCs w:val="26"/>
        </w:rPr>
        <w:t>the identification of</w:t>
      </w:r>
      <w:ins w:id="277" w:author="Melody Shellman" w:date="2021-10-26T13:04:00Z">
        <w:r w:rsidR="00986C52">
          <w:rPr>
            <w:rFonts w:ascii="Times New Roman" w:hAnsi="Times New Roman" w:cs="Times New Roman"/>
            <w:sz w:val="26"/>
            <w:szCs w:val="26"/>
          </w:rPr>
          <w:t xml:space="preserve"> potential issues with input data</w:t>
        </w:r>
        <w:r w:rsidR="00986C52" w:rsidRPr="005673F2">
          <w:rPr>
            <w:rFonts w:ascii="Times New Roman" w:hAnsi="Times New Roman" w:cs="Times New Roman"/>
            <w:sz w:val="26"/>
            <w:szCs w:val="26"/>
          </w:rPr>
          <w:t>.</w:t>
        </w:r>
      </w:ins>
    </w:p>
    <w:p w14:paraId="0B8DD343" w14:textId="535BD719" w:rsidR="00AF1A4D" w:rsidRPr="005A7F98" w:rsidRDefault="00B31B68" w:rsidP="00336E38">
      <w:pPr>
        <w:ind w:left="2880" w:hanging="2880"/>
        <w:rPr>
          <w:rFonts w:ascii="Times New Roman" w:eastAsiaTheme="minorEastAsia" w:hAnsi="Times New Roman" w:cs="Times New Roman"/>
          <w:sz w:val="26"/>
          <w:szCs w:val="26"/>
        </w:rPr>
      </w:pPr>
      <w:r w:rsidRPr="005A7F98">
        <w:rPr>
          <w:rFonts w:ascii="Times New Roman" w:eastAsiaTheme="minorEastAsia" w:hAnsi="Times New Roman" w:cs="Times New Roman"/>
          <w:b/>
          <w:sz w:val="26"/>
          <w:szCs w:val="26"/>
        </w:rPr>
        <w:t>Objective</w:t>
      </w:r>
    </w:p>
    <w:p w14:paraId="09F78A9B" w14:textId="1F699F81" w:rsidR="00B05B8B" w:rsidRPr="005A7F9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 xml:space="preserve">           C</m:t>
                  </m:r>
                </m:e>
                <m:sup>
                  <m:r>
                    <w:rPr>
                      <w:rFonts w:ascii="Cambria Math" w:eastAsiaTheme="minorEastAsia" w:hAnsi="Cambria Math"/>
                      <w:color w:val="C00000"/>
                      <w:kern w:val="24"/>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278" w:author="Melody Shellman" w:date="2021-10-26T13:01: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ins w:id="279" w:author="Melody Shellman" w:date="2021-11-01T09:38:00Z">
                  <w:rPr>
                    <w:rFonts w:ascii="Cambria Math" w:eastAsiaTheme="minorEastAsia" w:hAnsi="Cambria Math" w:cs="Times New Roman"/>
                    <w:sz w:val="26"/>
                    <w:szCs w:val="26"/>
                  </w:rPr>
                  <m:t>+</m:t>
                </w:ins>
              </m:r>
              <m:sSup>
                <m:sSupPr>
                  <m:ctrlPr>
                    <w:ins w:id="280" w:author="Melody Shellman" w:date="2021-11-01T09:38:00Z">
                      <w:rPr>
                        <w:rFonts w:ascii="Cambria Math" w:eastAsiaTheme="minorEastAsia" w:hAnsi="Cambria Math"/>
                        <w:i/>
                        <w:color w:val="C00000"/>
                        <w:kern w:val="24"/>
                        <w:sz w:val="26"/>
                        <w:szCs w:val="26"/>
                      </w:rPr>
                    </w:ins>
                  </m:ctrlPr>
                </m:sSupPr>
                <m:e>
                  <m:r>
                    <w:ins w:id="281" w:author="Melody Shellman" w:date="2021-11-01T09:38:00Z">
                      <w:rPr>
                        <w:rFonts w:ascii="Cambria Math" w:eastAsiaTheme="minorEastAsia" w:hAnsi="Cambria Math"/>
                        <w:color w:val="C00000"/>
                        <w:kern w:val="24"/>
                        <w:sz w:val="26"/>
                        <w:szCs w:val="26"/>
                      </w:rPr>
                      <m:t>C</m:t>
                    </w:ins>
                  </m:r>
                </m:e>
                <m:sup>
                  <m:r>
                    <w:ins w:id="282" w:author="Melody Shellman" w:date="2021-11-01T09:38:00Z">
                      <w:rPr>
                        <w:rFonts w:ascii="Cambria Math" w:eastAsiaTheme="minorEastAsia" w:hAnsi="Cambria Math"/>
                        <w:color w:val="C00000"/>
                        <w:kern w:val="24"/>
                        <w:sz w:val="26"/>
                        <w:szCs w:val="26"/>
                      </w:rPr>
                      <m:t>TotalPadStorage</m:t>
                    </w:ins>
                  </m:r>
                </m:sup>
              </m:sSup>
              <m:r>
                <w:rPr>
                  <w:rFonts w:ascii="Cambria Math" w:eastAsiaTheme="minorEastAsia" w:hAnsi="Cambria Math" w:cs="Times New Roman"/>
                  <w:sz w:val="26"/>
                  <w:szCs w:val="26"/>
                </w:rPr>
                <m:t xml:space="preserve">+ </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e>
          </m:func>
        </m:oMath>
      </m:oMathPara>
    </w:p>
    <w:p w14:paraId="43ADDC80" w14:textId="6CF22F9D" w:rsidR="00B31B68" w:rsidRDefault="00842ACF" w:rsidP="00336E38">
      <w:pPr>
        <w:ind w:left="2880" w:hanging="2880"/>
        <w:rPr>
          <w:ins w:id="283" w:author="Melody Shellman" w:date="2021-10-26T13:04: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w:t>
      </w:r>
      <w:r w:rsidR="00824992" w:rsidRPr="005A7F98">
        <w:rPr>
          <w:rFonts w:ascii="Times New Roman" w:eastAsiaTheme="minorEastAsia" w:hAnsi="Times New Roman" w:cs="Times New Roman"/>
          <w:b/>
          <w:sz w:val="26"/>
          <w:szCs w:val="26"/>
        </w:rPr>
        <w:t xml:space="preserve">Pad </w:t>
      </w:r>
      <w:r w:rsidRPr="005A7F98">
        <w:rPr>
          <w:rFonts w:ascii="Times New Roman" w:eastAsiaTheme="minorEastAsia" w:hAnsi="Times New Roman" w:cs="Times New Roman"/>
          <w:b/>
          <w:sz w:val="26"/>
          <w:szCs w:val="26"/>
        </w:rPr>
        <w:t>Demand</w:t>
      </w:r>
      <w:r w:rsidR="00824992" w:rsidRPr="005A7F98">
        <w:rPr>
          <w:rFonts w:ascii="Times New Roman" w:eastAsiaTheme="minorEastAsia" w:hAnsi="Times New Roman" w:cs="Times New Roman"/>
          <w:b/>
          <w:sz w:val="26"/>
          <w:szCs w:val="26"/>
        </w:rPr>
        <w:t xml:space="preserve"> </w:t>
      </w:r>
      <w:commentRangeStart w:id="284"/>
      <w:r w:rsidR="00824992" w:rsidRPr="005A7F98">
        <w:rPr>
          <w:rFonts w:ascii="Times New Roman" w:eastAsiaTheme="minorEastAsia" w:hAnsi="Times New Roman" w:cs="Times New Roman"/>
          <w:b/>
          <w:sz w:val="26"/>
          <w:szCs w:val="26"/>
        </w:rPr>
        <w:t>Balance</w:t>
      </w:r>
      <w:commentRangeEnd w:id="284"/>
      <w:r w:rsidR="00C221C2">
        <w:rPr>
          <w:rStyle w:val="CommentReference"/>
        </w:rPr>
        <w:commentReference w:id="284"/>
      </w:r>
    </w:p>
    <w:p w14:paraId="0773CC4D" w14:textId="2EC9B113" w:rsidR="00505F04" w:rsidRPr="00505F04" w:rsidRDefault="004B05FD">
      <w:pPr>
        <w:pStyle w:val="CommentText"/>
        <w:jc w:val="both"/>
        <w:rPr>
          <w:rFonts w:ascii="Times New Roman" w:hAnsi="Times New Roman" w:cs="Times New Roman"/>
          <w:sz w:val="26"/>
          <w:szCs w:val="26"/>
          <w:rPrChange w:id="285" w:author="Melody Shellman" w:date="2021-10-26T13:04:00Z">
            <w:rPr>
              <w:rFonts w:ascii="Times New Roman" w:eastAsiaTheme="minorEastAsia" w:hAnsi="Times New Roman" w:cs="Times New Roman"/>
              <w:sz w:val="26"/>
              <w:szCs w:val="26"/>
            </w:rPr>
          </w:rPrChange>
        </w:rPr>
        <w:pPrChange w:id="286" w:author="Melody Shellman" w:date="2021-10-26T13:04:00Z">
          <w:pPr>
            <w:ind w:left="2880" w:hanging="2880"/>
          </w:pPr>
        </w:pPrChange>
      </w:pPr>
      <w:bookmarkStart w:id="287" w:name="_Hlk85618511"/>
      <w:r>
        <w:rPr>
          <w:rFonts w:ascii="Times New Roman" w:hAnsi="Times New Roman" w:cs="Times New Roman"/>
          <w:sz w:val="26"/>
          <w:szCs w:val="26"/>
        </w:rPr>
        <w:t>Completions</w:t>
      </w:r>
      <w:ins w:id="288" w:author="Melody Shellman" w:date="2021-10-26T13:04:00Z">
        <w:r w:rsidR="00505F04" w:rsidRPr="005673F2">
          <w:rPr>
            <w:rFonts w:ascii="Times New Roman" w:hAnsi="Times New Roman" w:cs="Times New Roman"/>
            <w:sz w:val="26"/>
            <w:szCs w:val="26"/>
          </w:rPr>
          <w:t xml:space="preserve"> pad demand can be met by trucked or piped water moved into the pad in addition to water in </w:t>
        </w:r>
      </w:ins>
      <w:r>
        <w:rPr>
          <w:rFonts w:ascii="Times New Roman" w:hAnsi="Times New Roman" w:cs="Times New Roman"/>
          <w:sz w:val="26"/>
          <w:szCs w:val="26"/>
        </w:rPr>
        <w:t>completions</w:t>
      </w:r>
      <w:ins w:id="289" w:author="Melody Shellman" w:date="2021-10-26T13:04:00Z">
        <w:r w:rsidR="00505F04" w:rsidRPr="005673F2">
          <w:rPr>
            <w:rFonts w:ascii="Times New Roman" w:hAnsi="Times New Roman" w:cs="Times New Roman"/>
            <w:sz w:val="26"/>
            <w:szCs w:val="26"/>
          </w:rPr>
          <w:t xml:space="preserve"> pad storage. For each </w:t>
        </w:r>
      </w:ins>
      <w:r>
        <w:rPr>
          <w:rFonts w:ascii="Times New Roman" w:hAnsi="Times New Roman" w:cs="Times New Roman"/>
          <w:sz w:val="26"/>
          <w:szCs w:val="26"/>
        </w:rPr>
        <w:t>completions</w:t>
      </w:r>
      <w:ins w:id="290" w:author="Melody Shellman" w:date="2021-10-26T13:04:00Z">
        <w:r w:rsidR="00505F04" w:rsidRPr="005673F2">
          <w:rPr>
            <w:rFonts w:ascii="Times New Roman" w:hAnsi="Times New Roman" w:cs="Times New Roman"/>
            <w:sz w:val="26"/>
            <w:szCs w:val="26"/>
          </w:rPr>
          <w:t xml:space="preserve"> pad and for each time period, </w:t>
        </w:r>
      </w:ins>
      <w:r>
        <w:rPr>
          <w:rFonts w:ascii="Times New Roman" w:hAnsi="Times New Roman" w:cs="Times New Roman"/>
          <w:sz w:val="26"/>
          <w:szCs w:val="26"/>
        </w:rPr>
        <w:t>completions</w:t>
      </w:r>
      <w:ins w:id="291" w:author="Melody Shellman" w:date="2021-10-26T13:04:00Z">
        <w:r w:rsidR="00505F04" w:rsidRPr="005673F2">
          <w:rPr>
            <w:rFonts w:ascii="Times New Roman" w:hAnsi="Times New Roman" w:cs="Times New Roman"/>
            <w:sz w:val="26"/>
            <w:szCs w:val="26"/>
          </w:rPr>
          <w:t xml:space="preserve"> demand at the given pad is equal to the sum of all piped and trucked water moved into the </w:t>
        </w:r>
      </w:ins>
      <w:r>
        <w:rPr>
          <w:rFonts w:ascii="Times New Roman" w:hAnsi="Times New Roman" w:cs="Times New Roman"/>
          <w:sz w:val="26"/>
          <w:szCs w:val="26"/>
        </w:rPr>
        <w:t>completions</w:t>
      </w:r>
      <w:ins w:id="292" w:author="Melody Shellman" w:date="2021-10-26T13:04:00Z">
        <w:r w:rsidR="00505F04" w:rsidRPr="005673F2">
          <w:rPr>
            <w:rFonts w:ascii="Times New Roman" w:hAnsi="Times New Roman" w:cs="Times New Roman"/>
            <w:sz w:val="26"/>
            <w:szCs w:val="26"/>
          </w:rPr>
          <w:t xml:space="preserve"> pad plus water removed from the pad storage minus water put into the pad storage plus slack.</w:t>
        </w:r>
        <w:bookmarkEnd w:id="287"/>
        <w:r w:rsidR="00505F04" w:rsidRPr="005673F2">
          <w:rPr>
            <w:rFonts w:ascii="Times New Roman" w:hAnsi="Times New Roman" w:cs="Times New Roman"/>
            <w:sz w:val="26"/>
            <w:szCs w:val="26"/>
          </w:rPr>
          <w:t xml:space="preserve"> </w:t>
        </w:r>
      </w:ins>
    </w:p>
    <w:p w14:paraId="5FA26937" w14:textId="1583FC94" w:rsidR="00506E10" w:rsidRPr="005A7F98" w:rsidRDefault="00596A2F"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293" w:author="Melody Shellman" w:date="2021-10-26T13:14:00Z">
              <w:rPr>
                <w:rFonts w:ascii="Cambria Math" w:eastAsiaTheme="minorEastAsia" w:hAnsi="Cambria Math" w:cs="Times New Roman"/>
                <w:sz w:val="26"/>
                <w:szCs w:val="26"/>
              </w:rPr>
              <m:t>+</m:t>
            </w:ins>
          </m:r>
          <m:nary>
            <m:naryPr>
              <m:chr m:val="∑"/>
              <m:limLoc m:val="undOvr"/>
              <m:supHide m:val="1"/>
              <m:ctrlPr>
                <w:ins w:id="294" w:author="Melody Shellman" w:date="2021-10-26T13:14:00Z">
                  <w:rPr>
                    <w:rFonts w:ascii="Cambria Math" w:eastAsiaTheme="minorEastAsia" w:hAnsi="Cambria Math" w:cs="Times New Roman"/>
                    <w:i/>
                    <w:sz w:val="26"/>
                    <w:szCs w:val="26"/>
                  </w:rPr>
                </w:ins>
              </m:ctrlPr>
            </m:naryPr>
            <m:sub>
              <m:d>
                <m:dPr>
                  <m:ctrlPr>
                    <w:ins w:id="295" w:author="Melody Shellman" w:date="2021-10-26T13:14:00Z">
                      <w:rPr>
                        <w:rFonts w:ascii="Cambria Math" w:eastAsiaTheme="minorEastAsia" w:hAnsi="Cambria Math" w:cs="Times New Roman"/>
                        <w:i/>
                        <w:sz w:val="26"/>
                        <w:szCs w:val="26"/>
                      </w:rPr>
                    </w:ins>
                  </m:ctrlPr>
                </m:dPr>
                <m:e>
                  <m:r>
                    <w:ins w:id="296" w:author="Melody Shellman" w:date="2021-10-26T13:14:00Z">
                      <w:rPr>
                        <w:rFonts w:ascii="Cambria Math" w:eastAsiaTheme="minorEastAsia" w:hAnsi="Cambria Math" w:cs="Times New Roman"/>
                        <w:sz w:val="26"/>
                        <w:szCs w:val="26"/>
                      </w:rPr>
                      <m:t>r,p</m:t>
                    </w:ins>
                  </m:r>
                </m:e>
              </m:d>
              <m:r>
                <w:ins w:id="297" w:author="Melody Shellman" w:date="2021-10-26T13:14:00Z">
                  <w:rPr>
                    <w:rFonts w:ascii="Cambria Math" w:eastAsiaTheme="minorEastAsia" w:hAnsi="Cambria Math" w:cs="Times New Roman"/>
                    <w:sz w:val="26"/>
                    <w:szCs w:val="26"/>
                  </w:rPr>
                  <m:t>∈RCA</m:t>
                </w:ins>
              </m:r>
            </m:sub>
            <m:sup/>
            <m:e>
              <m:sSubSup>
                <m:sSubSupPr>
                  <m:ctrlPr>
                    <w:ins w:id="298" w:author="Melody Shellman" w:date="2021-10-26T13:14:00Z">
                      <w:rPr>
                        <w:rFonts w:ascii="Cambria Math" w:eastAsiaTheme="minorEastAsia" w:hAnsi="Cambria Math"/>
                        <w:i/>
                        <w:color w:val="C00000"/>
                        <w:kern w:val="24"/>
                        <w:sz w:val="26"/>
                        <w:szCs w:val="26"/>
                      </w:rPr>
                    </w:ins>
                  </m:ctrlPr>
                </m:sSubSupPr>
                <m:e>
                  <m:r>
                    <w:ins w:id="299" w:author="Melody Shellman" w:date="2021-10-26T13:14:00Z">
                      <w:rPr>
                        <w:rFonts w:ascii="Cambria Math" w:eastAsiaTheme="minorEastAsia" w:hAnsi="Cambria Math"/>
                        <w:color w:val="C00000"/>
                        <w:kern w:val="24"/>
                        <w:sz w:val="26"/>
                        <w:szCs w:val="26"/>
                      </w:rPr>
                      <m:t>F</m:t>
                    </w:ins>
                  </m:r>
                </m:e>
                <m:sub>
                  <m:r>
                    <w:ins w:id="300" w:author="Melody Shellman" w:date="2021-10-26T13:14:00Z">
                      <w:rPr>
                        <w:rFonts w:ascii="Cambria Math" w:eastAsiaTheme="minorEastAsia" w:hAnsi="Cambria Math"/>
                        <w:color w:val="C00000"/>
                        <w:kern w:val="24"/>
                        <w:sz w:val="26"/>
                        <w:szCs w:val="26"/>
                      </w:rPr>
                      <m:t>l,l,t</m:t>
                    </w:ins>
                  </m:r>
                </m:sub>
                <m:sup>
                  <m:r>
                    <w:ins w:id="301" w:author="Melody Shellman" w:date="2021-10-26T13:14:00Z">
                      <w:rPr>
                        <w:rFonts w:ascii="Cambria Math" w:eastAsiaTheme="minorEastAsia" w:hAnsi="Cambria Math"/>
                        <w:color w:val="C00000"/>
                        <w:kern w:val="24"/>
                        <w:sz w:val="26"/>
                        <w:szCs w:val="26"/>
                      </w:rPr>
                      <m:t>Piped</m:t>
                    </w:ins>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m:oMathPara>
    </w:p>
    <w:p w14:paraId="273EF101" w14:textId="5EC250CB" w:rsidR="00506E10" w:rsidRPr="005A7F98"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27A605F3" w:rsidR="00842ACF" w:rsidRPr="005A7F98"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AFBF827" w14:textId="286DE210" w:rsidR="00336E38" w:rsidRDefault="00447335" w:rsidP="00336E38">
      <w:pPr>
        <w:ind w:left="2880" w:hanging="2880"/>
        <w:rPr>
          <w:ins w:id="302" w:author="Melody Shellman" w:date="2021-10-26T13:15: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Completions Pad Storage Balance</w:t>
      </w:r>
    </w:p>
    <w:p w14:paraId="045478C1" w14:textId="122DF33E" w:rsidR="000D6C5E" w:rsidRPr="005673F2" w:rsidRDefault="000D6C5E" w:rsidP="000D6C5E">
      <w:pPr>
        <w:pStyle w:val="CommentText"/>
        <w:rPr>
          <w:ins w:id="303" w:author="Melody Shellman" w:date="2021-10-26T13:15:00Z"/>
          <w:rFonts w:ascii="Times New Roman" w:hAnsi="Times New Roman" w:cs="Times New Roman"/>
          <w:sz w:val="26"/>
          <w:szCs w:val="26"/>
        </w:rPr>
      </w:pPr>
      <w:ins w:id="304" w:author="Melody Shellman" w:date="2021-10-26T13:15:00Z">
        <w:r>
          <w:rPr>
            <w:rFonts w:ascii="Times New Roman" w:hAnsi="Times New Roman" w:cs="Times New Roman"/>
            <w:sz w:val="26"/>
            <w:szCs w:val="26"/>
          </w:rPr>
          <w:t>This constraint s</w:t>
        </w:r>
        <w:r w:rsidRPr="005673F2">
          <w:rPr>
            <w:rFonts w:ascii="Times New Roman" w:hAnsi="Times New Roman" w:cs="Times New Roman"/>
            <w:sz w:val="26"/>
            <w:szCs w:val="26"/>
          </w:rPr>
          <w:t xml:space="preserve">ets the storage level at the </w:t>
        </w:r>
      </w:ins>
      <w:r w:rsidR="004B05FD">
        <w:rPr>
          <w:rFonts w:ascii="Times New Roman" w:hAnsi="Times New Roman" w:cs="Times New Roman"/>
          <w:sz w:val="26"/>
          <w:szCs w:val="26"/>
        </w:rPr>
        <w:t>completions</w:t>
      </w:r>
      <w:ins w:id="305" w:author="Melody Shellman" w:date="2021-10-26T13:15:00Z">
        <w:r w:rsidRPr="005673F2">
          <w:rPr>
            <w:rFonts w:ascii="Times New Roman" w:hAnsi="Times New Roman" w:cs="Times New Roman"/>
            <w:sz w:val="26"/>
            <w:szCs w:val="26"/>
          </w:rPr>
          <w:t xml:space="preserve"> pad. For each </w:t>
        </w:r>
      </w:ins>
      <w:r w:rsidR="004B05FD">
        <w:rPr>
          <w:rFonts w:ascii="Times New Roman" w:hAnsi="Times New Roman" w:cs="Times New Roman"/>
          <w:sz w:val="26"/>
          <w:szCs w:val="26"/>
        </w:rPr>
        <w:t>completions</w:t>
      </w:r>
      <w:ins w:id="306" w:author="Melody Shellman" w:date="2021-10-26T13:15:00Z">
        <w:r w:rsidRPr="005673F2">
          <w:rPr>
            <w:rFonts w:ascii="Times New Roman" w:hAnsi="Times New Roman" w:cs="Times New Roman"/>
            <w:sz w:val="26"/>
            <w:szCs w:val="26"/>
          </w:rPr>
          <w:t xml:space="preserve"> pad and for each time period, </w:t>
        </w:r>
      </w:ins>
      <w:r w:rsidR="004B05FD">
        <w:rPr>
          <w:rFonts w:ascii="Times New Roman" w:hAnsi="Times New Roman" w:cs="Times New Roman"/>
          <w:sz w:val="26"/>
          <w:szCs w:val="26"/>
        </w:rPr>
        <w:t>completions</w:t>
      </w:r>
      <w:ins w:id="307" w:author="Melody Shellman" w:date="2021-10-26T13:15:00Z">
        <w:r w:rsidRPr="005673F2">
          <w:rPr>
            <w:rFonts w:ascii="Times New Roman" w:hAnsi="Times New Roman" w:cs="Times New Roman"/>
            <w:sz w:val="26"/>
            <w:szCs w:val="26"/>
          </w:rPr>
          <w:t xml:space="preserve"> pad storage is equal to storage in last time period plus water put in minus water removed. If it is the first time period, the pad storage is the initial pad storage. </w:t>
        </w:r>
      </w:ins>
    </w:p>
    <w:p w14:paraId="6377C1D8" w14:textId="77777777" w:rsidR="000D6C5E" w:rsidRPr="005A7F98" w:rsidRDefault="000D6C5E" w:rsidP="00336E38">
      <w:pPr>
        <w:ind w:left="2880" w:hanging="2880"/>
        <w:rPr>
          <w:rFonts w:ascii="Times New Roman" w:eastAsiaTheme="minorEastAsia" w:hAnsi="Times New Roman" w:cs="Times New Roman"/>
          <w:sz w:val="26"/>
          <w:szCs w:val="26"/>
        </w:rPr>
      </w:pPr>
    </w:p>
    <w:p w14:paraId="121AD692" w14:textId="5B2F7AF1" w:rsidR="00447335" w:rsidRPr="005A7F98" w:rsidRDefault="00596A2F" w:rsidP="00447335">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p,t-1</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StorageIn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StorageOut</m:t>
              </m:r>
            </m:sup>
          </m:sSubSup>
        </m:oMath>
      </m:oMathPara>
    </w:p>
    <w:p w14:paraId="2AA66805" w14:textId="77777777" w:rsidR="00447335" w:rsidRPr="005A7F98" w:rsidRDefault="00447335" w:rsidP="00447335">
      <w:pPr>
        <w:jc w:val="center"/>
        <w:rPr>
          <w:rFonts w:ascii="Times New Roman" w:eastAsiaTheme="minorEastAsia" w:hAnsi="Times New Roman" w:cs="Times New Roman"/>
          <w:b/>
          <w:sz w:val="26"/>
          <w:szCs w:val="26"/>
        </w:rPr>
      </w:pPr>
    </w:p>
    <w:p w14:paraId="4CF15E82" w14:textId="7E4A5A6C" w:rsidR="00447335" w:rsidRPr="005A7F98" w:rsidRDefault="00447335" w:rsidP="0044733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A864E58" w14:textId="13FBCA30" w:rsidR="00447335" w:rsidRPr="005A7F98" w:rsidRDefault="00447335" w:rsidP="00336E38">
      <w:pPr>
        <w:ind w:left="2880" w:hanging="2880"/>
        <w:rPr>
          <w:rFonts w:ascii="Times New Roman" w:eastAsiaTheme="minorEastAsia" w:hAnsi="Times New Roman" w:cs="Times New Roman"/>
          <w:sz w:val="26"/>
          <w:szCs w:val="26"/>
        </w:rPr>
      </w:pPr>
    </w:p>
    <w:p w14:paraId="301DF04B" w14:textId="3CBFA963" w:rsidR="002C5021" w:rsidRDefault="002C5021" w:rsidP="002C5021">
      <w:pPr>
        <w:rPr>
          <w:ins w:id="308" w:author="Melody Shellman" w:date="2021-10-26T13:15: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Pad Storage Capacity </w:t>
      </w:r>
    </w:p>
    <w:p w14:paraId="74D73BFE" w14:textId="05A6DB8F" w:rsidR="004F463B" w:rsidRPr="005A7F98" w:rsidRDefault="004F463B" w:rsidP="002C5021">
      <w:pPr>
        <w:rPr>
          <w:rFonts w:ascii="Times New Roman" w:eastAsiaTheme="minorEastAsia" w:hAnsi="Times New Roman" w:cs="Times New Roman"/>
          <w:b/>
          <w:sz w:val="26"/>
          <w:szCs w:val="26"/>
        </w:rPr>
      </w:pPr>
      <w:ins w:id="309" w:author="Melody Shellman" w:date="2021-10-26T13:15:00Z">
        <w:r w:rsidRPr="005673F2">
          <w:rPr>
            <w:rFonts w:ascii="Times New Roman" w:hAnsi="Times New Roman" w:cs="Times New Roman"/>
            <w:sz w:val="26"/>
            <w:szCs w:val="26"/>
          </w:rPr>
          <w:t xml:space="preserve">The storage at each </w:t>
        </w:r>
      </w:ins>
      <w:r w:rsidR="004B05FD">
        <w:rPr>
          <w:rFonts w:ascii="Times New Roman" w:hAnsi="Times New Roman" w:cs="Times New Roman"/>
          <w:sz w:val="26"/>
          <w:szCs w:val="26"/>
        </w:rPr>
        <w:t>completions</w:t>
      </w:r>
      <w:ins w:id="310" w:author="Melody Shellman" w:date="2021-10-26T13:15:00Z">
        <w:r w:rsidRPr="005673F2">
          <w:rPr>
            <w:rFonts w:ascii="Times New Roman" w:hAnsi="Times New Roman" w:cs="Times New Roman"/>
            <w:sz w:val="26"/>
            <w:szCs w:val="26"/>
          </w:rPr>
          <w:t xml:space="preserve"> pad must always be at or below its capacity in every time period.</w:t>
        </w:r>
      </w:ins>
    </w:p>
    <w:p w14:paraId="07983A47" w14:textId="278FA65B" w:rsidR="002C5021" w:rsidRPr="005A7F98" w:rsidRDefault="00596A2F" w:rsidP="002C502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PadStorage</m:t>
              </m:r>
            </m:sup>
          </m:sSubSup>
        </m:oMath>
      </m:oMathPara>
    </w:p>
    <w:p w14:paraId="76005EC7" w14:textId="0E2A6EA1" w:rsidR="002C5021" w:rsidRPr="005A7F98" w:rsidRDefault="002C5021" w:rsidP="002C502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0740DFD9" w14:textId="77777777" w:rsidR="002C5021" w:rsidRPr="005A7F98" w:rsidRDefault="002C5021" w:rsidP="002C5021">
      <w:pPr>
        <w:jc w:val="center"/>
        <w:rPr>
          <w:rFonts w:ascii="Times New Roman" w:eastAsiaTheme="minorEastAsia" w:hAnsi="Times New Roman" w:cs="Times New Roman"/>
          <w:b/>
          <w:sz w:val="26"/>
          <w:szCs w:val="26"/>
        </w:rPr>
      </w:pPr>
    </w:p>
    <w:p w14:paraId="5ED83C81" w14:textId="649EC859" w:rsidR="002C5021" w:rsidRDefault="002C5021" w:rsidP="002C5021">
      <w:pPr>
        <w:rPr>
          <w:ins w:id="311" w:author="Melody Shellman" w:date="2021-10-26T13:16: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Terminal Completions Pad </w:t>
      </w:r>
      <w:r w:rsidR="008360D8" w:rsidRPr="005A7F98">
        <w:rPr>
          <w:rFonts w:ascii="Times New Roman" w:eastAsiaTheme="minorEastAsia" w:hAnsi="Times New Roman" w:cs="Times New Roman"/>
          <w:b/>
          <w:bCs/>
          <w:sz w:val="26"/>
          <w:szCs w:val="26"/>
        </w:rPr>
        <w:t xml:space="preserve">Storage </w:t>
      </w:r>
      <w:r w:rsidRPr="005A7F98">
        <w:rPr>
          <w:rFonts w:ascii="Times New Roman" w:eastAsiaTheme="minorEastAsia" w:hAnsi="Times New Roman" w:cs="Times New Roman"/>
          <w:b/>
          <w:bCs/>
          <w:sz w:val="26"/>
          <w:szCs w:val="26"/>
        </w:rPr>
        <w:t xml:space="preserve">Level </w:t>
      </w:r>
    </w:p>
    <w:p w14:paraId="1290D6F8" w14:textId="372F902F" w:rsidR="007D2E92" w:rsidRPr="007D2E92" w:rsidRDefault="007D2E92" w:rsidP="002C5021">
      <w:pPr>
        <w:rPr>
          <w:rFonts w:ascii="Times New Roman" w:hAnsi="Times New Roman" w:cs="Times New Roman"/>
          <w:sz w:val="26"/>
          <w:szCs w:val="26"/>
          <w:rPrChange w:id="312" w:author="Melody Shellman" w:date="2021-10-26T13:16:00Z">
            <w:rPr>
              <w:rFonts w:ascii="Times New Roman" w:eastAsiaTheme="minorEastAsia" w:hAnsi="Times New Roman" w:cs="Times New Roman"/>
              <w:b/>
              <w:bCs/>
              <w:sz w:val="26"/>
              <w:szCs w:val="26"/>
            </w:rPr>
          </w:rPrChange>
        </w:rPr>
      </w:pPr>
      <w:ins w:id="313" w:author="Melody Shellman" w:date="2021-10-26T13:16:00Z">
        <w:r w:rsidRPr="005673F2">
          <w:rPr>
            <w:rFonts w:ascii="Times New Roman" w:hAnsi="Times New Roman" w:cs="Times New Roman"/>
            <w:sz w:val="26"/>
            <w:szCs w:val="26"/>
          </w:rPr>
          <w:t>The storage in the last period must be at or below its terminal storage level.</w:t>
        </w:r>
      </w:ins>
    </w:p>
    <w:p w14:paraId="2896154E" w14:textId="0FD32617" w:rsidR="002C5021" w:rsidRPr="005A7F98" w:rsidRDefault="00596A2F" w:rsidP="002C502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20BC0F27" w14:textId="77777777" w:rsidR="002C5021" w:rsidRPr="005A7F98" w:rsidRDefault="002C5021" w:rsidP="002C5021">
      <w:pPr>
        <w:jc w:val="center"/>
        <w:rPr>
          <w:rFonts w:ascii="Times New Roman" w:eastAsiaTheme="minorEastAsia" w:hAnsi="Times New Roman" w:cs="Times New Roman"/>
          <w:sz w:val="26"/>
          <w:szCs w:val="26"/>
        </w:rPr>
      </w:pPr>
    </w:p>
    <w:p w14:paraId="699E1F63" w14:textId="02517E7E" w:rsidR="002C5021" w:rsidRPr="005A7F98" w:rsidRDefault="002C5021" w:rsidP="002C502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3D884723" w14:textId="77777777" w:rsidR="002C5021" w:rsidRPr="005A7F98" w:rsidRDefault="002C5021" w:rsidP="00336E38">
      <w:pPr>
        <w:ind w:left="2880" w:hanging="2880"/>
        <w:rPr>
          <w:rFonts w:ascii="Times New Roman" w:eastAsiaTheme="minorEastAsia" w:hAnsi="Times New Roman" w:cs="Times New Roman"/>
          <w:sz w:val="26"/>
          <w:szCs w:val="26"/>
        </w:rPr>
      </w:pPr>
    </w:p>
    <w:p w14:paraId="03710F8D" w14:textId="7F3C9AD9" w:rsidR="00143179" w:rsidRDefault="00143179" w:rsidP="00336E38">
      <w:pPr>
        <w:ind w:left="2880" w:hanging="2880"/>
        <w:rPr>
          <w:ins w:id="314" w:author="Melody Shellman" w:date="2021-10-26T13:16: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Freshwater Sourcing Capacity</w:t>
      </w:r>
    </w:p>
    <w:p w14:paraId="644E65DB" w14:textId="0D50EB88" w:rsidR="00D01092" w:rsidRPr="00D01092" w:rsidRDefault="00D01092">
      <w:pPr>
        <w:rPr>
          <w:rFonts w:ascii="Times New Roman" w:hAnsi="Times New Roman" w:cs="Times New Roman"/>
          <w:sz w:val="26"/>
          <w:szCs w:val="26"/>
          <w:rPrChange w:id="315" w:author="Melody Shellman" w:date="2021-10-26T13:16:00Z">
            <w:rPr>
              <w:rFonts w:ascii="Times New Roman" w:eastAsiaTheme="minorEastAsia" w:hAnsi="Times New Roman" w:cs="Times New Roman"/>
              <w:sz w:val="26"/>
              <w:szCs w:val="26"/>
            </w:rPr>
          </w:rPrChange>
        </w:rPr>
        <w:pPrChange w:id="316" w:author="Melody Shellman" w:date="2021-10-26T13:16:00Z">
          <w:pPr>
            <w:ind w:left="2880" w:hanging="2880"/>
          </w:pPr>
        </w:pPrChange>
      </w:pPr>
      <w:ins w:id="317" w:author="Melody Shellman" w:date="2021-10-26T13:16:00Z">
        <w:r w:rsidRPr="005673F2">
          <w:rPr>
            <w:rFonts w:ascii="Times New Roman" w:hAnsi="Times New Roman" w:cs="Times New Roman"/>
            <w:sz w:val="26"/>
            <w:szCs w:val="26"/>
          </w:rPr>
          <w:t>For each freshwater source and each time period, the outgoing water from the freshwater source is below the freshwater capacity.</w:t>
        </w:r>
      </w:ins>
    </w:p>
    <w:p w14:paraId="448805C0" w14:textId="1FE83F4B" w:rsidR="00143179" w:rsidRPr="005A7F98" w:rsidRDefault="00143179" w:rsidP="0014317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m:oMathPara>
    </w:p>
    <w:p w14:paraId="31517E74" w14:textId="77777777" w:rsidR="00143179" w:rsidRPr="005A7F98" w:rsidRDefault="00143179" w:rsidP="00143179">
      <w:pPr>
        <w:ind w:left="2880" w:hanging="2880"/>
        <w:rPr>
          <w:rFonts w:ascii="Times New Roman" w:eastAsiaTheme="minorEastAsia" w:hAnsi="Times New Roman" w:cs="Times New Roman"/>
          <w:sz w:val="26"/>
          <w:szCs w:val="26"/>
        </w:rPr>
      </w:pPr>
    </w:p>
    <w:p w14:paraId="1E6CEA9B" w14:textId="40D01D37" w:rsidR="00143179" w:rsidRPr="005A7F98"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5A7F98" w:rsidRDefault="003E528D" w:rsidP="00143179">
      <w:pPr>
        <w:rPr>
          <w:rFonts w:ascii="Times New Roman" w:eastAsiaTheme="minorEastAsia" w:hAnsi="Times New Roman" w:cs="Times New Roman"/>
          <w:sz w:val="26"/>
          <w:szCs w:val="26"/>
        </w:rPr>
      </w:pPr>
    </w:p>
    <w:p w14:paraId="1C01E18F" w14:textId="6A0A9271" w:rsidR="003E528D" w:rsidRDefault="003E528D" w:rsidP="00143179">
      <w:pPr>
        <w:rPr>
          <w:ins w:id="318" w:author="Melody Shellman" w:date="2021-10-26T13:16: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Pad </w:t>
      </w:r>
      <w:r w:rsidR="00621C57" w:rsidRPr="005A7F98">
        <w:rPr>
          <w:rFonts w:ascii="Times New Roman" w:eastAsiaTheme="minorEastAsia" w:hAnsi="Times New Roman" w:cs="Times New Roman"/>
          <w:b/>
          <w:sz w:val="26"/>
          <w:szCs w:val="26"/>
        </w:rPr>
        <w:t xml:space="preserve">Truck </w:t>
      </w:r>
      <w:r w:rsidRPr="005A7F98">
        <w:rPr>
          <w:rFonts w:ascii="Times New Roman" w:eastAsiaTheme="minorEastAsia" w:hAnsi="Times New Roman" w:cs="Times New Roman"/>
          <w:b/>
          <w:sz w:val="26"/>
          <w:szCs w:val="26"/>
        </w:rPr>
        <w:t>Offloading Capacity</w:t>
      </w:r>
    </w:p>
    <w:p w14:paraId="5BFAD2C4" w14:textId="3B8AB888" w:rsidR="002A3244" w:rsidRPr="002A3244" w:rsidRDefault="002A3244" w:rsidP="00143179">
      <w:pPr>
        <w:rPr>
          <w:rFonts w:ascii="Times New Roman" w:hAnsi="Times New Roman" w:cs="Times New Roman"/>
          <w:sz w:val="26"/>
          <w:szCs w:val="26"/>
          <w:rPrChange w:id="319" w:author="Melody Shellman" w:date="2021-10-26T13:17:00Z">
            <w:rPr>
              <w:rFonts w:ascii="Times New Roman" w:eastAsiaTheme="minorEastAsia" w:hAnsi="Times New Roman" w:cs="Times New Roman"/>
              <w:b/>
              <w:sz w:val="26"/>
              <w:szCs w:val="26"/>
            </w:rPr>
          </w:rPrChange>
        </w:rPr>
      </w:pPr>
      <w:ins w:id="320" w:author="Melody Shellman" w:date="2021-10-26T13:17:00Z">
        <w:r w:rsidRPr="005673F2">
          <w:rPr>
            <w:rFonts w:ascii="Times New Roman" w:hAnsi="Times New Roman" w:cs="Times New Roman"/>
            <w:sz w:val="26"/>
            <w:szCs w:val="26"/>
          </w:rPr>
          <w:lastRenderedPageBreak/>
          <w:t xml:space="preserve">For each </w:t>
        </w:r>
      </w:ins>
      <w:r w:rsidR="004B05FD">
        <w:rPr>
          <w:rFonts w:ascii="Times New Roman" w:hAnsi="Times New Roman" w:cs="Times New Roman"/>
          <w:sz w:val="26"/>
          <w:szCs w:val="26"/>
        </w:rPr>
        <w:t>completions</w:t>
      </w:r>
      <w:ins w:id="321" w:author="Melody Shellman" w:date="2021-10-26T13:17:00Z">
        <w:r w:rsidRPr="005673F2">
          <w:rPr>
            <w:rFonts w:ascii="Times New Roman" w:hAnsi="Times New Roman" w:cs="Times New Roman"/>
            <w:sz w:val="26"/>
            <w:szCs w:val="26"/>
          </w:rPr>
          <w:t xml:space="preserve"> pad and time period, the volume of water being trucked into the </w:t>
        </w:r>
      </w:ins>
      <w:r w:rsidR="004B05FD">
        <w:rPr>
          <w:rFonts w:ascii="Times New Roman" w:hAnsi="Times New Roman" w:cs="Times New Roman"/>
          <w:sz w:val="26"/>
          <w:szCs w:val="26"/>
        </w:rPr>
        <w:t>completions</w:t>
      </w:r>
      <w:ins w:id="322" w:author="Melody Shellman" w:date="2021-10-26T13:17:00Z">
        <w:r w:rsidRPr="005673F2">
          <w:rPr>
            <w:rFonts w:ascii="Times New Roman" w:hAnsi="Times New Roman" w:cs="Times New Roman"/>
            <w:sz w:val="26"/>
            <w:szCs w:val="26"/>
          </w:rPr>
          <w:t xml:space="preserve"> pad must be below the trucking offloading capacity.</w:t>
        </w:r>
      </w:ins>
    </w:p>
    <w:p w14:paraId="2F0CE33C" w14:textId="6F75AC0B" w:rsidR="003E528D" w:rsidRPr="005A7F98"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Offloading,Pad</m:t>
              </m:r>
            </m:sup>
          </m:sSubSup>
        </m:oMath>
      </m:oMathPara>
    </w:p>
    <w:p w14:paraId="1C7634B7" w14:textId="77777777" w:rsidR="003E528D" w:rsidRPr="005A7F98" w:rsidRDefault="003E528D" w:rsidP="003E528D">
      <w:pPr>
        <w:ind w:left="2880" w:hanging="2880"/>
        <w:rPr>
          <w:rFonts w:ascii="Times New Roman" w:eastAsiaTheme="minorEastAsia" w:hAnsi="Times New Roman" w:cs="Times New Roman"/>
          <w:sz w:val="26"/>
          <w:szCs w:val="26"/>
        </w:rPr>
      </w:pPr>
    </w:p>
    <w:p w14:paraId="7DD101A1" w14:textId="57F4CAC1" w:rsidR="003E528D" w:rsidRPr="005A7F98"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65133C55" w14:textId="2DFE6A23" w:rsidR="00895B30" w:rsidRPr="005A7F98" w:rsidRDefault="00895B30" w:rsidP="003E528D">
      <w:pPr>
        <w:rPr>
          <w:rFonts w:ascii="Times New Roman" w:eastAsiaTheme="minorEastAsia" w:hAnsi="Times New Roman" w:cs="Times New Roman"/>
          <w:sz w:val="26"/>
          <w:szCs w:val="26"/>
        </w:rPr>
      </w:pPr>
    </w:p>
    <w:p w14:paraId="143A91B7" w14:textId="77777777" w:rsidR="00895B30" w:rsidRPr="005A7F98" w:rsidRDefault="00895B30" w:rsidP="003E528D">
      <w:pPr>
        <w:rPr>
          <w:rFonts w:ascii="Times New Roman" w:eastAsiaTheme="minorEastAsia" w:hAnsi="Times New Roman" w:cs="Times New Roman"/>
          <w:sz w:val="26"/>
          <w:szCs w:val="26"/>
        </w:rPr>
      </w:pPr>
    </w:p>
    <w:p w14:paraId="3F22F756" w14:textId="397EEE6A" w:rsidR="009C1B05" w:rsidRDefault="009C1B05" w:rsidP="003E528D">
      <w:pPr>
        <w:rPr>
          <w:ins w:id="323" w:author="Melody Shellman" w:date="2021-10-26T13:51: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Pad Processing </w:t>
      </w:r>
      <w:commentRangeStart w:id="324"/>
      <w:r w:rsidRPr="005A7F98">
        <w:rPr>
          <w:rFonts w:ascii="Times New Roman" w:eastAsiaTheme="minorEastAsia" w:hAnsi="Times New Roman" w:cs="Times New Roman"/>
          <w:b/>
          <w:sz w:val="26"/>
          <w:szCs w:val="26"/>
        </w:rPr>
        <w:t>Capacity</w:t>
      </w:r>
      <w:commentRangeEnd w:id="324"/>
      <w:r w:rsidR="000F5BF7">
        <w:rPr>
          <w:rStyle w:val="CommentReference"/>
        </w:rPr>
        <w:commentReference w:id="324"/>
      </w:r>
    </w:p>
    <w:p w14:paraId="2215C0D9" w14:textId="2B815B50" w:rsidR="006937A5" w:rsidRPr="006937A5" w:rsidDel="006937A5" w:rsidRDefault="006937A5" w:rsidP="003E528D">
      <w:pPr>
        <w:rPr>
          <w:del w:id="325" w:author="Melody Shellman" w:date="2021-10-26T13:51:00Z"/>
          <w:rFonts w:ascii="Times New Roman" w:hAnsi="Times New Roman" w:cs="Times New Roman"/>
          <w:sz w:val="26"/>
          <w:szCs w:val="26"/>
          <w:rPrChange w:id="326" w:author="Melody Shellman" w:date="2021-10-26T13:51:00Z">
            <w:rPr>
              <w:del w:id="327" w:author="Melody Shellman" w:date="2021-10-26T13:51:00Z"/>
              <w:rFonts w:ascii="Times New Roman" w:eastAsiaTheme="minorEastAsia" w:hAnsi="Times New Roman" w:cs="Times New Roman"/>
              <w:b/>
              <w:sz w:val="26"/>
              <w:szCs w:val="26"/>
            </w:rPr>
          </w:rPrChange>
        </w:rPr>
      </w:pPr>
      <w:ins w:id="328" w:author="Melody Shellman" w:date="2021-10-26T13:51:00Z">
        <w:r w:rsidRPr="005673F2">
          <w:rPr>
            <w:rFonts w:ascii="Times New Roman" w:hAnsi="Times New Roman" w:cs="Times New Roman"/>
            <w:sz w:val="26"/>
            <w:szCs w:val="26"/>
          </w:rPr>
          <w:t xml:space="preserve">For each </w:t>
        </w:r>
      </w:ins>
      <w:r w:rsidR="004B05FD">
        <w:rPr>
          <w:rFonts w:ascii="Times New Roman" w:hAnsi="Times New Roman" w:cs="Times New Roman"/>
          <w:sz w:val="26"/>
          <w:szCs w:val="26"/>
        </w:rPr>
        <w:t>completions</w:t>
      </w:r>
      <w:ins w:id="329" w:author="Melody Shellman" w:date="2021-10-26T13:51:00Z">
        <w:r w:rsidRPr="005673F2">
          <w:rPr>
            <w:rFonts w:ascii="Times New Roman" w:hAnsi="Times New Roman" w:cs="Times New Roman"/>
            <w:sz w:val="26"/>
            <w:szCs w:val="26"/>
          </w:rPr>
          <w:t xml:space="preserve"> pad and time period, the volume of water (excluding freshwater) coming in must be below the processing limit. </w:t>
        </w:r>
      </w:ins>
    </w:p>
    <w:p w14:paraId="558D25FC" w14:textId="22F70758" w:rsidR="009C1B05" w:rsidRPr="005A7F98" w:rsidRDefault="009C1B05" w:rsidP="003E528D">
      <w:pPr>
        <w:rPr>
          <w:rFonts w:ascii="Times New Roman" w:eastAsiaTheme="minorEastAsia" w:hAnsi="Times New Roman" w:cs="Times New Roman"/>
          <w:b/>
          <w:sz w:val="26"/>
          <w:szCs w:val="26"/>
        </w:rPr>
      </w:pPr>
    </w:p>
    <w:p w14:paraId="70B6D5C4" w14:textId="518B38B8" w:rsidR="009C1B05" w:rsidRPr="005A7F98" w:rsidRDefault="00596A2F"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del w:id="330" w:author="Melody Shellman" w:date="2021-10-26T13:17:00Z">
              <w:rPr>
                <w:rFonts w:ascii="Cambria Math" w:eastAsiaTheme="minorEastAsia" w:hAnsi="Cambria Math" w:cs="Times New Roman"/>
                <w:sz w:val="26"/>
                <w:szCs w:val="26"/>
              </w:rPr>
              <m:t>+</m:t>
            </w:del>
          </m:r>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331" w:author="Melody Shellman" w:date="2021-10-26T13:40:00Z">
              <w:rPr>
                <w:rFonts w:ascii="Cambria Math" w:eastAsiaTheme="minorEastAsia" w:hAnsi="Cambria Math" w:cs="Times New Roman"/>
                <w:sz w:val="26"/>
                <w:szCs w:val="26"/>
              </w:rPr>
              <m:t>+</m:t>
            </w:ins>
          </m:r>
          <m:nary>
            <m:naryPr>
              <m:chr m:val="∑"/>
              <m:limLoc m:val="undOvr"/>
              <m:supHide m:val="1"/>
              <m:ctrlPr>
                <w:ins w:id="332" w:author="Melody Shellman" w:date="2021-10-26T13:40:00Z">
                  <w:rPr>
                    <w:rFonts w:ascii="Cambria Math" w:eastAsiaTheme="minorEastAsia" w:hAnsi="Cambria Math" w:cs="Times New Roman"/>
                    <w:i/>
                    <w:sz w:val="26"/>
                    <w:szCs w:val="26"/>
                  </w:rPr>
                </w:ins>
              </m:ctrlPr>
            </m:naryPr>
            <m:sub>
              <m:d>
                <m:dPr>
                  <m:ctrlPr>
                    <w:ins w:id="333" w:author="Melody Shellman" w:date="2021-10-26T13:40:00Z">
                      <w:rPr>
                        <w:rFonts w:ascii="Cambria Math" w:eastAsiaTheme="minorEastAsia" w:hAnsi="Cambria Math" w:cs="Times New Roman"/>
                        <w:i/>
                        <w:sz w:val="26"/>
                        <w:szCs w:val="26"/>
                      </w:rPr>
                    </w:ins>
                  </m:ctrlPr>
                </m:dPr>
                <m:e>
                  <m:r>
                    <w:ins w:id="334" w:author="Melody Shellman" w:date="2021-10-26T13:40:00Z">
                      <w:rPr>
                        <w:rFonts w:ascii="Cambria Math" w:eastAsiaTheme="minorEastAsia" w:hAnsi="Cambria Math" w:cs="Times New Roman"/>
                        <w:sz w:val="26"/>
                        <w:szCs w:val="26"/>
                      </w:rPr>
                      <m:t>r,p</m:t>
                    </w:ins>
                  </m:r>
                </m:e>
              </m:d>
              <m:r>
                <w:ins w:id="335" w:author="Melody Shellman" w:date="2021-10-26T13:40:00Z">
                  <w:rPr>
                    <w:rFonts w:ascii="Cambria Math" w:eastAsiaTheme="minorEastAsia" w:hAnsi="Cambria Math" w:cs="Times New Roman"/>
                    <w:sz w:val="26"/>
                    <w:szCs w:val="26"/>
                  </w:rPr>
                  <m:t>∈RCA</m:t>
                </w:ins>
              </m:r>
            </m:sub>
            <m:sup/>
            <m:e>
              <m:sSubSup>
                <m:sSubSupPr>
                  <m:ctrlPr>
                    <w:ins w:id="336" w:author="Melody Shellman" w:date="2021-10-26T13:40:00Z">
                      <w:rPr>
                        <w:rFonts w:ascii="Cambria Math" w:eastAsiaTheme="minorEastAsia" w:hAnsi="Cambria Math"/>
                        <w:i/>
                        <w:color w:val="C00000"/>
                        <w:kern w:val="24"/>
                        <w:sz w:val="26"/>
                        <w:szCs w:val="26"/>
                      </w:rPr>
                    </w:ins>
                  </m:ctrlPr>
                </m:sSubSupPr>
                <m:e>
                  <m:r>
                    <w:ins w:id="337" w:author="Melody Shellman" w:date="2021-10-26T13:40:00Z">
                      <w:rPr>
                        <w:rFonts w:ascii="Cambria Math" w:eastAsiaTheme="minorEastAsia" w:hAnsi="Cambria Math"/>
                        <w:color w:val="C00000"/>
                        <w:kern w:val="24"/>
                        <w:sz w:val="26"/>
                        <w:szCs w:val="26"/>
                      </w:rPr>
                      <m:t>F</m:t>
                    </w:ins>
                  </m:r>
                </m:e>
                <m:sub>
                  <m:r>
                    <w:ins w:id="338" w:author="Melody Shellman" w:date="2021-10-26T13:40:00Z">
                      <w:rPr>
                        <w:rFonts w:ascii="Cambria Math" w:eastAsiaTheme="minorEastAsia" w:hAnsi="Cambria Math"/>
                        <w:color w:val="C00000"/>
                        <w:kern w:val="24"/>
                        <w:sz w:val="26"/>
                        <w:szCs w:val="26"/>
                      </w:rPr>
                      <m:t>l,l,t</m:t>
                    </w:ins>
                  </m:r>
                </m:sub>
                <m:sup>
                  <m:r>
                    <w:ins w:id="339" w:author="Melody Shellman" w:date="2021-10-26T13:40:00Z">
                      <w:rPr>
                        <w:rFonts w:ascii="Cambria Math" w:eastAsiaTheme="minorEastAsia" w:hAnsi="Cambria Math"/>
                        <w:color w:val="C00000"/>
                        <w:kern w:val="24"/>
                        <w:sz w:val="26"/>
                        <w:szCs w:val="26"/>
                      </w:rPr>
                      <m:t>Piped</m:t>
                    </w:ins>
                  </m:r>
                </m:sup>
              </m:sSubSup>
            </m:e>
          </m:nary>
          <m:r>
            <w:del w:id="340" w:author="Melody Shellman" w:date="2021-10-26T13:52:00Z">
              <w:rPr>
                <w:rFonts w:ascii="Cambria Math" w:eastAsiaTheme="minorEastAsia" w:hAnsi="Cambria Math" w:cs="Times New Roman"/>
                <w:sz w:val="26"/>
                <w:szCs w:val="26"/>
              </w:rPr>
              <m:t>+</m:t>
            </w:del>
          </m:r>
          <m:nary>
            <m:naryPr>
              <m:chr m:val="∑"/>
              <m:limLoc m:val="undOvr"/>
              <m:supHide m:val="1"/>
              <m:ctrlPr>
                <w:del w:id="341" w:author="Melody Shellman" w:date="2021-10-26T13:52:00Z">
                  <w:rPr>
                    <w:rFonts w:ascii="Cambria Math" w:eastAsiaTheme="minorEastAsia" w:hAnsi="Cambria Math" w:cs="Times New Roman"/>
                    <w:i/>
                    <w:sz w:val="26"/>
                    <w:szCs w:val="26"/>
                  </w:rPr>
                </w:del>
              </m:ctrlPr>
            </m:naryPr>
            <m:sub>
              <m:d>
                <m:dPr>
                  <m:ctrlPr>
                    <w:del w:id="342" w:author="Melody Shellman" w:date="2021-10-26T13:52:00Z">
                      <w:rPr>
                        <w:rFonts w:ascii="Cambria Math" w:eastAsiaTheme="minorEastAsia" w:hAnsi="Cambria Math" w:cs="Times New Roman"/>
                        <w:i/>
                        <w:sz w:val="26"/>
                        <w:szCs w:val="26"/>
                      </w:rPr>
                    </w:del>
                  </m:ctrlPr>
                </m:dPr>
                <m:e>
                  <m:r>
                    <w:del w:id="343" w:author="Melody Shellman" w:date="2021-10-26T13:52:00Z">
                      <w:rPr>
                        <w:rFonts w:ascii="Cambria Math" w:eastAsiaTheme="minorEastAsia" w:hAnsi="Cambria Math" w:cs="Times New Roman"/>
                        <w:sz w:val="26"/>
                        <w:szCs w:val="26"/>
                      </w:rPr>
                      <m:t>f,p</m:t>
                    </w:del>
                  </m:r>
                </m:e>
              </m:d>
              <m:r>
                <w:del w:id="344" w:author="Melody Shellman" w:date="2021-10-26T13:52:00Z">
                  <w:rPr>
                    <w:rFonts w:ascii="Cambria Math" w:eastAsiaTheme="minorEastAsia" w:hAnsi="Cambria Math" w:cs="Times New Roman"/>
                    <w:sz w:val="26"/>
                    <w:szCs w:val="26"/>
                  </w:rPr>
                  <m:t>∈FCA</m:t>
                </w:del>
              </m:r>
            </m:sub>
            <m:sup/>
            <m:e>
              <m:sSubSup>
                <m:sSubSupPr>
                  <m:ctrlPr>
                    <w:del w:id="345" w:author="Melody Shellman" w:date="2021-10-26T13:52:00Z">
                      <w:rPr>
                        <w:rFonts w:ascii="Cambria Math" w:eastAsiaTheme="minorEastAsia" w:hAnsi="Cambria Math" w:cs="Times New Roman"/>
                        <w:i/>
                        <w:sz w:val="26"/>
                        <w:szCs w:val="26"/>
                      </w:rPr>
                    </w:del>
                  </m:ctrlPr>
                </m:sSubSupPr>
                <m:e>
                  <m:r>
                    <w:del w:id="346" w:author="Melody Shellman" w:date="2021-10-26T13:52:00Z">
                      <w:rPr>
                        <w:rFonts w:ascii="Cambria Math" w:eastAsiaTheme="minorEastAsia" w:hAnsi="Cambria Math" w:cs="Times New Roman"/>
                        <w:sz w:val="26"/>
                        <w:szCs w:val="26"/>
                      </w:rPr>
                      <m:t>F</m:t>
                    </w:del>
                  </m:r>
                </m:e>
                <m:sub>
                  <m:r>
                    <w:del w:id="347" w:author="Melody Shellman" w:date="2021-10-26T13:52:00Z">
                      <w:rPr>
                        <w:rFonts w:ascii="Cambria Math" w:eastAsiaTheme="minorEastAsia" w:hAnsi="Cambria Math" w:cs="Times New Roman"/>
                        <w:sz w:val="26"/>
                        <w:szCs w:val="26"/>
                      </w:rPr>
                      <m:t>l,l,t</m:t>
                    </w:del>
                  </m:r>
                </m:sub>
                <m:sup>
                  <m:r>
                    <w:del w:id="348" w:author="Melody Shellman" w:date="2021-10-26T13:52:00Z">
                      <w:rPr>
                        <w:rFonts w:ascii="Cambria Math" w:eastAsiaTheme="minorEastAsia" w:hAnsi="Cambria Math" w:cs="Times New Roman"/>
                        <w:sz w:val="26"/>
                        <w:szCs w:val="26"/>
                      </w:rPr>
                      <m:t>Sourced</m:t>
                    </w:del>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nary>
            <m:naryPr>
              <m:chr m:val="∑"/>
              <m:limLoc m:val="undOvr"/>
              <m:supHide m:val="1"/>
              <m:ctrlPr>
                <w:del w:id="349" w:author="Melody Shellman" w:date="2021-10-26T13:20:00Z">
                  <w:rPr>
                    <w:rFonts w:ascii="Cambria Math" w:eastAsiaTheme="minorEastAsia" w:hAnsi="Cambria Math" w:cs="Times New Roman"/>
                    <w:i/>
                    <w:sz w:val="26"/>
                    <w:szCs w:val="26"/>
                  </w:rPr>
                </w:del>
              </m:ctrlPr>
            </m:naryPr>
            <m:sub>
              <m:d>
                <m:dPr>
                  <m:ctrlPr>
                    <w:del w:id="350" w:author="Melody Shellman" w:date="2021-10-26T13:20:00Z">
                      <w:rPr>
                        <w:rFonts w:ascii="Cambria Math" w:eastAsiaTheme="minorEastAsia" w:hAnsi="Cambria Math" w:cs="Times New Roman"/>
                        <w:i/>
                        <w:sz w:val="26"/>
                        <w:szCs w:val="26"/>
                      </w:rPr>
                    </w:del>
                  </m:ctrlPr>
                </m:dPr>
                <m:e>
                  <m:r>
                    <w:del w:id="351" w:author="Melody Shellman" w:date="2021-10-26T13:20:00Z">
                      <w:rPr>
                        <w:rFonts w:ascii="Cambria Math" w:eastAsiaTheme="minorEastAsia" w:hAnsi="Cambria Math" w:cs="Times New Roman"/>
                        <w:sz w:val="26"/>
                        <w:szCs w:val="26"/>
                      </w:rPr>
                      <m:t>p,p</m:t>
                    </w:del>
                  </m:r>
                </m:e>
              </m:d>
              <m:r>
                <w:del w:id="352" w:author="Melody Shellman" w:date="2021-10-26T13:20:00Z">
                  <w:rPr>
                    <w:rFonts w:ascii="Cambria Math" w:eastAsiaTheme="minorEastAsia" w:hAnsi="Cambria Math" w:cs="Times New Roman"/>
                    <w:sz w:val="26"/>
                    <w:szCs w:val="26"/>
                  </w:rPr>
                  <m:t>∈PCT</m:t>
                </w:del>
              </m:r>
            </m:sub>
            <m:sup/>
            <m:e>
              <m:sSubSup>
                <m:sSubSupPr>
                  <m:ctrlPr>
                    <w:del w:id="353" w:author="Melody Shellman" w:date="2021-10-26T13:20:00Z">
                      <w:rPr>
                        <w:rFonts w:ascii="Cambria Math" w:eastAsiaTheme="minorEastAsia" w:hAnsi="Cambria Math" w:cs="Times New Roman"/>
                        <w:i/>
                        <w:sz w:val="26"/>
                        <w:szCs w:val="26"/>
                      </w:rPr>
                    </w:del>
                  </m:ctrlPr>
                </m:sSubSupPr>
                <m:e>
                  <m:r>
                    <w:del w:id="354" w:author="Melody Shellman" w:date="2021-10-26T13:20:00Z">
                      <w:rPr>
                        <w:rFonts w:ascii="Cambria Math" w:eastAsiaTheme="minorEastAsia" w:hAnsi="Cambria Math" w:cs="Times New Roman"/>
                        <w:sz w:val="26"/>
                        <w:szCs w:val="26"/>
                      </w:rPr>
                      <m:t>F</m:t>
                    </w:del>
                  </m:r>
                </m:e>
                <m:sub>
                  <m:r>
                    <w:del w:id="355" w:author="Melody Shellman" w:date="2021-10-26T13:20:00Z">
                      <w:rPr>
                        <w:rFonts w:ascii="Cambria Math" w:eastAsiaTheme="minorEastAsia" w:hAnsi="Cambria Math" w:cs="Times New Roman"/>
                        <w:sz w:val="26"/>
                        <w:szCs w:val="26"/>
                      </w:rPr>
                      <m:t>l,l,t</m:t>
                    </w:del>
                  </m:r>
                </m:sub>
                <m:sup>
                  <m:r>
                    <w:del w:id="356" w:author="Melody Shellman" w:date="2021-10-26T13:20:00Z">
                      <w:rPr>
                        <w:rFonts w:ascii="Cambria Math" w:eastAsiaTheme="minorEastAsia" w:hAnsi="Cambria Math" w:cs="Times New Roman"/>
                        <w:sz w:val="26"/>
                        <w:szCs w:val="26"/>
                      </w:rPr>
                      <m:t>Trucked</m:t>
                    </w:del>
                  </m:r>
                </m:sup>
              </m:sSubSup>
            </m:e>
          </m:nary>
          <m:r>
            <w:del w:id="357" w:author="Melody Shellman" w:date="2021-10-26T13:20:00Z">
              <w:rPr>
                <w:rFonts w:ascii="Cambria Math" w:eastAsiaTheme="minorEastAsia" w:hAnsi="Cambria Math" w:cs="Times New Roman"/>
                <w:sz w:val="26"/>
                <w:szCs w:val="26"/>
              </w:rPr>
              <m:t>+</m:t>
            </w:del>
          </m:r>
          <m:nary>
            <m:naryPr>
              <m:chr m:val="∑"/>
              <m:limLoc m:val="undOvr"/>
              <m:supHide m:val="1"/>
              <m:ctrlPr>
                <w:del w:id="358" w:author="Melody Shellman" w:date="2021-10-26T13:20:00Z">
                  <w:rPr>
                    <w:rFonts w:ascii="Cambria Math" w:eastAsiaTheme="minorEastAsia" w:hAnsi="Cambria Math" w:cs="Times New Roman"/>
                    <w:i/>
                    <w:sz w:val="26"/>
                    <w:szCs w:val="26"/>
                  </w:rPr>
                </w:del>
              </m:ctrlPr>
            </m:naryPr>
            <m:sub>
              <m:d>
                <m:dPr>
                  <m:ctrlPr>
                    <w:del w:id="359" w:author="Melody Shellman" w:date="2021-10-26T13:20:00Z">
                      <w:rPr>
                        <w:rFonts w:ascii="Cambria Math" w:eastAsiaTheme="minorEastAsia" w:hAnsi="Cambria Math" w:cs="Times New Roman"/>
                        <w:i/>
                        <w:sz w:val="26"/>
                        <w:szCs w:val="26"/>
                      </w:rPr>
                    </w:del>
                  </m:ctrlPr>
                </m:dPr>
                <m:e>
                  <m:r>
                    <w:del w:id="360" w:author="Melody Shellman" w:date="2021-10-26T13:20:00Z">
                      <w:rPr>
                        <w:rFonts w:ascii="Cambria Math" w:eastAsiaTheme="minorEastAsia" w:hAnsi="Cambria Math" w:cs="Times New Roman"/>
                        <w:sz w:val="26"/>
                        <w:szCs w:val="26"/>
                      </w:rPr>
                      <m:t>s,p</m:t>
                    </w:del>
                  </m:r>
                </m:e>
              </m:d>
              <m:r>
                <w:del w:id="361" w:author="Melody Shellman" w:date="2021-10-26T13:20:00Z">
                  <w:rPr>
                    <w:rFonts w:ascii="Cambria Math" w:eastAsiaTheme="minorEastAsia" w:hAnsi="Cambria Math" w:cs="Times New Roman"/>
                    <w:sz w:val="26"/>
                    <w:szCs w:val="26"/>
                  </w:rPr>
                  <m:t>∈SCT</m:t>
                </w:del>
              </m:r>
            </m:sub>
            <m:sup/>
            <m:e>
              <m:sSubSup>
                <m:sSubSupPr>
                  <m:ctrlPr>
                    <w:del w:id="362" w:author="Melody Shellman" w:date="2021-10-26T13:20:00Z">
                      <w:rPr>
                        <w:rFonts w:ascii="Cambria Math" w:eastAsiaTheme="minorEastAsia" w:hAnsi="Cambria Math" w:cs="Times New Roman"/>
                        <w:i/>
                        <w:sz w:val="26"/>
                        <w:szCs w:val="26"/>
                      </w:rPr>
                    </w:del>
                  </m:ctrlPr>
                </m:sSubSupPr>
                <m:e>
                  <m:r>
                    <w:del w:id="363" w:author="Melody Shellman" w:date="2021-10-26T13:20:00Z">
                      <w:rPr>
                        <w:rFonts w:ascii="Cambria Math" w:eastAsiaTheme="minorEastAsia" w:hAnsi="Cambria Math" w:cs="Times New Roman"/>
                        <w:sz w:val="26"/>
                        <w:szCs w:val="26"/>
                      </w:rPr>
                      <m:t>F</m:t>
                    </w:del>
                  </m:r>
                </m:e>
                <m:sub>
                  <m:r>
                    <w:del w:id="364" w:author="Melody Shellman" w:date="2021-10-26T13:20:00Z">
                      <w:rPr>
                        <w:rFonts w:ascii="Cambria Math" w:eastAsiaTheme="minorEastAsia" w:hAnsi="Cambria Math" w:cs="Times New Roman"/>
                        <w:sz w:val="26"/>
                        <w:szCs w:val="26"/>
                      </w:rPr>
                      <m:t>l,l,t</m:t>
                    </w:del>
                  </m:r>
                </m:sub>
                <m:sup>
                  <m:r>
                    <w:del w:id="365" w:author="Melody Shellman" w:date="2021-10-26T13:20:00Z">
                      <w:rPr>
                        <w:rFonts w:ascii="Cambria Math" w:eastAsiaTheme="minorEastAsia" w:hAnsi="Cambria Math" w:cs="Times New Roman"/>
                        <w:sz w:val="26"/>
                        <w:szCs w:val="26"/>
                      </w:rPr>
                      <m:t>Trucked</m:t>
                    </w:del>
                  </m:r>
                </m:sup>
              </m:sSubSup>
            </m:e>
          </m:nary>
          <m:r>
            <w:del w:id="366" w:author="Melody Shellman" w:date="2021-10-26T13:52:00Z">
              <w:rPr>
                <w:rFonts w:ascii="Cambria Math" w:eastAsiaTheme="minorEastAsia" w:hAnsi="Cambria Math" w:cs="Times New Roman"/>
                <w:sz w:val="26"/>
                <w:szCs w:val="26"/>
              </w:rPr>
              <m:t>+</m:t>
            </w:del>
          </m:r>
          <m:nary>
            <m:naryPr>
              <m:chr m:val="∑"/>
              <m:limLoc m:val="undOvr"/>
              <m:supHide m:val="1"/>
              <m:ctrlPr>
                <w:del w:id="367" w:author="Melody Shellman" w:date="2021-10-26T13:52:00Z">
                  <w:rPr>
                    <w:rFonts w:ascii="Cambria Math" w:eastAsiaTheme="minorEastAsia" w:hAnsi="Cambria Math" w:cs="Times New Roman"/>
                    <w:i/>
                    <w:sz w:val="26"/>
                    <w:szCs w:val="26"/>
                  </w:rPr>
                </w:del>
              </m:ctrlPr>
            </m:naryPr>
            <m:sub>
              <m:d>
                <m:dPr>
                  <m:ctrlPr>
                    <w:del w:id="368" w:author="Melody Shellman" w:date="2021-10-26T13:52:00Z">
                      <w:rPr>
                        <w:rFonts w:ascii="Cambria Math" w:eastAsiaTheme="minorEastAsia" w:hAnsi="Cambria Math" w:cs="Times New Roman"/>
                        <w:i/>
                        <w:sz w:val="26"/>
                        <w:szCs w:val="26"/>
                      </w:rPr>
                    </w:del>
                  </m:ctrlPr>
                </m:dPr>
                <m:e>
                  <m:r>
                    <w:del w:id="369" w:author="Melody Shellman" w:date="2021-10-26T13:52:00Z">
                      <w:rPr>
                        <w:rFonts w:ascii="Cambria Math" w:eastAsiaTheme="minorEastAsia" w:hAnsi="Cambria Math" w:cs="Times New Roman"/>
                        <w:sz w:val="26"/>
                        <w:szCs w:val="26"/>
                      </w:rPr>
                      <m:t>f,p</m:t>
                    </w:del>
                  </m:r>
                </m:e>
              </m:d>
              <m:r>
                <w:del w:id="370" w:author="Melody Shellman" w:date="2021-10-26T13:52:00Z">
                  <w:rPr>
                    <w:rFonts w:ascii="Cambria Math" w:eastAsiaTheme="minorEastAsia" w:hAnsi="Cambria Math" w:cs="Times New Roman"/>
                    <w:sz w:val="26"/>
                    <w:szCs w:val="26"/>
                  </w:rPr>
                  <m:t>∈FCT</m:t>
                </w:del>
              </m:r>
            </m:sub>
            <m:sup/>
            <m:e>
              <m:sSubSup>
                <m:sSubSupPr>
                  <m:ctrlPr>
                    <w:del w:id="371" w:author="Melody Shellman" w:date="2021-10-26T13:52:00Z">
                      <w:rPr>
                        <w:rFonts w:ascii="Cambria Math" w:eastAsiaTheme="minorEastAsia" w:hAnsi="Cambria Math" w:cs="Times New Roman"/>
                        <w:i/>
                        <w:sz w:val="26"/>
                        <w:szCs w:val="26"/>
                      </w:rPr>
                    </w:del>
                  </m:ctrlPr>
                </m:sSubSupPr>
                <m:e>
                  <m:r>
                    <w:del w:id="372" w:author="Melody Shellman" w:date="2021-10-26T13:52:00Z">
                      <w:rPr>
                        <w:rFonts w:ascii="Cambria Math" w:eastAsiaTheme="minorEastAsia" w:hAnsi="Cambria Math" w:cs="Times New Roman"/>
                        <w:sz w:val="26"/>
                        <w:szCs w:val="26"/>
                      </w:rPr>
                      <m:t>F</m:t>
                    </w:del>
                  </m:r>
                </m:e>
                <m:sub>
                  <m:r>
                    <w:del w:id="373" w:author="Melody Shellman" w:date="2021-10-26T13:52:00Z">
                      <w:rPr>
                        <w:rFonts w:ascii="Cambria Math" w:eastAsiaTheme="minorEastAsia" w:hAnsi="Cambria Math" w:cs="Times New Roman"/>
                        <w:sz w:val="26"/>
                        <w:szCs w:val="26"/>
                      </w:rPr>
                      <m:t>l,l,t</m:t>
                    </w:del>
                  </m:r>
                </m:sub>
                <m:sup>
                  <m:r>
                    <w:del w:id="374" w:author="Melody Shellman" w:date="2021-10-26T13:52:00Z">
                      <w:rPr>
                        <w:rFonts w:ascii="Cambria Math" w:eastAsiaTheme="minorEastAsia" w:hAnsi="Cambria Math" w:cs="Times New Roman"/>
                        <w:sz w:val="26"/>
                        <w:szCs w:val="26"/>
                      </w:rPr>
                      <m:t>Trucked</m:t>
                    </w:del>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m:oMathPara>
    </w:p>
    <w:p w14:paraId="3FB675DE" w14:textId="6D2BE4D0" w:rsidR="009C1B05" w:rsidRPr="005A7F98" w:rsidRDefault="009C1B05" w:rsidP="003E528D">
      <w:pPr>
        <w:rPr>
          <w:rFonts w:ascii="Times New Roman" w:eastAsiaTheme="minorEastAsia" w:hAnsi="Times New Roman" w:cs="Times New Roman"/>
          <w:b/>
          <w:sz w:val="26"/>
          <w:szCs w:val="26"/>
        </w:rPr>
      </w:pPr>
    </w:p>
    <w:p w14:paraId="47F5F041" w14:textId="314ADD3A" w:rsidR="008B2A9D" w:rsidRPr="005A7F98" w:rsidRDefault="008B2A9D" w:rsidP="003E528D">
      <w:pPr>
        <w:rPr>
          <w:rFonts w:ascii="Times New Roman" w:eastAsiaTheme="minorEastAsia" w:hAnsi="Times New Roman" w:cs="Times New Roman"/>
          <w:bCs/>
          <w:sz w:val="26"/>
          <w:szCs w:val="26"/>
        </w:rPr>
      </w:pPr>
      <w:r w:rsidRPr="005A7F98">
        <w:rPr>
          <w:rFonts w:ascii="Times New Roman" w:eastAsiaTheme="minorEastAsia" w:hAnsi="Times New Roman" w:cs="Times New Roman"/>
          <w:bCs/>
          <w:sz w:val="26"/>
          <w:szCs w:val="26"/>
        </w:rPr>
        <w:t xml:space="preserve">Note: this constraint has not actually been implemented yet. </w:t>
      </w:r>
    </w:p>
    <w:p w14:paraId="701A7265" w14:textId="77777777" w:rsidR="008B2A9D" w:rsidRPr="005A7F98" w:rsidRDefault="008B2A9D" w:rsidP="003E528D">
      <w:pPr>
        <w:rPr>
          <w:rFonts w:ascii="Times New Roman" w:eastAsiaTheme="minorEastAsia" w:hAnsi="Times New Roman" w:cs="Times New Roman"/>
          <w:b/>
          <w:sz w:val="26"/>
          <w:szCs w:val="26"/>
        </w:rPr>
      </w:pPr>
    </w:p>
    <w:p w14:paraId="6144B5BC" w14:textId="7E95C2DE" w:rsidR="003E528D" w:rsidRDefault="003E528D" w:rsidP="003E528D">
      <w:pPr>
        <w:rPr>
          <w:ins w:id="375" w:author="Melody Shellman" w:date="2021-10-26T13:53: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Storage </w:t>
      </w:r>
      <w:r w:rsidR="00621C57" w:rsidRPr="005A7F98">
        <w:rPr>
          <w:rFonts w:ascii="Times New Roman" w:eastAsiaTheme="minorEastAsia" w:hAnsi="Times New Roman" w:cs="Times New Roman"/>
          <w:b/>
          <w:sz w:val="26"/>
          <w:szCs w:val="26"/>
        </w:rPr>
        <w:t xml:space="preserve">Site Truck </w:t>
      </w:r>
      <w:r w:rsidRPr="005A7F98">
        <w:rPr>
          <w:rFonts w:ascii="Times New Roman" w:eastAsiaTheme="minorEastAsia" w:hAnsi="Times New Roman" w:cs="Times New Roman"/>
          <w:b/>
          <w:sz w:val="26"/>
          <w:szCs w:val="26"/>
        </w:rPr>
        <w:t>Offloading Capacity</w:t>
      </w:r>
    </w:p>
    <w:p w14:paraId="68C71D3F" w14:textId="77777777" w:rsidR="00173393" w:rsidRPr="005673F2" w:rsidRDefault="00173393" w:rsidP="00173393">
      <w:pPr>
        <w:rPr>
          <w:ins w:id="376" w:author="Melody Shellman" w:date="2021-10-26T13:53:00Z"/>
          <w:rFonts w:ascii="Times New Roman" w:hAnsi="Times New Roman" w:cs="Times New Roman"/>
          <w:sz w:val="26"/>
          <w:szCs w:val="26"/>
        </w:rPr>
      </w:pPr>
      <w:ins w:id="377" w:author="Melody Shellman" w:date="2021-10-26T13:53:00Z">
        <w:r w:rsidRPr="005673F2">
          <w:rPr>
            <w:rFonts w:ascii="Times New Roman" w:hAnsi="Times New Roman" w:cs="Times New Roman"/>
            <w:sz w:val="26"/>
            <w:szCs w:val="26"/>
          </w:rPr>
          <w:t>For each storage site and each time period, the volume of water being trucked into the storage site must be below the trucking offloading capacity for that storage site.</w:t>
        </w:r>
      </w:ins>
    </w:p>
    <w:p w14:paraId="03DDA31C" w14:textId="77777777" w:rsidR="00173393" w:rsidRPr="005A7F98" w:rsidRDefault="00173393" w:rsidP="003E528D">
      <w:pPr>
        <w:rPr>
          <w:rFonts w:ascii="Times New Roman" w:eastAsiaTheme="minorEastAsia" w:hAnsi="Times New Roman" w:cs="Times New Roman"/>
          <w:sz w:val="26"/>
          <w:szCs w:val="26"/>
        </w:rPr>
      </w:pPr>
    </w:p>
    <w:p w14:paraId="23023D1C" w14:textId="0CF38DC6" w:rsidR="003E528D" w:rsidRPr="005A7F98" w:rsidRDefault="00596A2F"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m:oMathPara>
    </w:p>
    <w:p w14:paraId="27EF21D5" w14:textId="77777777" w:rsidR="003E528D" w:rsidRPr="005A7F98" w:rsidRDefault="003E528D" w:rsidP="003E528D">
      <w:pPr>
        <w:ind w:left="2880" w:hanging="2880"/>
        <w:rPr>
          <w:rFonts w:ascii="Times New Roman" w:eastAsiaTheme="minorEastAsia" w:hAnsi="Times New Roman" w:cs="Times New Roman"/>
          <w:sz w:val="26"/>
          <w:szCs w:val="26"/>
        </w:rPr>
      </w:pPr>
    </w:p>
    <w:p w14:paraId="1BF1A6DF" w14:textId="013DE260" w:rsidR="003E528D" w:rsidRPr="005A7F98"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∀p∈S t∈T    </m:t>
          </m:r>
        </m:oMath>
      </m:oMathPara>
    </w:p>
    <w:p w14:paraId="584B9500" w14:textId="7D87CDB7" w:rsidR="00143179" w:rsidRPr="005A7F98" w:rsidRDefault="00143179" w:rsidP="00336E38">
      <w:pPr>
        <w:ind w:left="2880" w:hanging="2880"/>
        <w:rPr>
          <w:rFonts w:ascii="Times New Roman" w:eastAsiaTheme="minorEastAsia" w:hAnsi="Times New Roman" w:cs="Times New Roman"/>
          <w:sz w:val="26"/>
          <w:szCs w:val="26"/>
        </w:rPr>
      </w:pPr>
    </w:p>
    <w:p w14:paraId="5DEBD7BF" w14:textId="72807AB5" w:rsidR="00621C57" w:rsidRDefault="00621C57" w:rsidP="00336E38">
      <w:pPr>
        <w:ind w:left="2880" w:hanging="2880"/>
        <w:rPr>
          <w:ins w:id="378" w:author="Melody Shellman" w:date="2021-10-26T13:53: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lastRenderedPageBreak/>
        <w:t xml:space="preserve">Storage Site Processing Capacity </w:t>
      </w:r>
    </w:p>
    <w:p w14:paraId="1F1B626E" w14:textId="77777777" w:rsidR="008B39C5" w:rsidRPr="008041EC" w:rsidRDefault="008B39C5" w:rsidP="008B39C5">
      <w:pPr>
        <w:rPr>
          <w:ins w:id="379" w:author="Melody Shellman" w:date="2021-10-26T13:53:00Z"/>
          <w:rFonts w:ascii="Times New Roman" w:eastAsiaTheme="minorEastAsia" w:hAnsi="Times New Roman" w:cs="Times New Roman"/>
          <w:sz w:val="26"/>
          <w:szCs w:val="26"/>
        </w:rPr>
      </w:pPr>
      <w:ins w:id="380" w:author="Melody Shellman" w:date="2021-10-26T13:53:00Z">
        <w:r w:rsidRPr="00940A0F">
          <w:rPr>
            <w:rFonts w:ascii="Times New Roman" w:eastAsiaTheme="minorEastAsia" w:hAnsi="Times New Roman" w:cs="Times New Roman"/>
            <w:sz w:val="26"/>
            <w:szCs w:val="26"/>
          </w:rPr>
          <w:t>For each storage s</w:t>
        </w:r>
        <w:r>
          <w:rPr>
            <w:rFonts w:ascii="Times New Roman" w:eastAsiaTheme="minorEastAsia" w:hAnsi="Times New Roman" w:cs="Times New Roman"/>
            <w:sz w:val="26"/>
            <w:szCs w:val="26"/>
          </w:rPr>
          <w:t>it</w:t>
        </w:r>
        <w:r w:rsidRPr="00940A0F">
          <w:rPr>
            <w:rFonts w:ascii="Times New Roman" w:eastAsiaTheme="minorEastAsia" w:hAnsi="Times New Roman" w:cs="Times New Roman"/>
            <w:sz w:val="26"/>
            <w:szCs w:val="26"/>
          </w:rPr>
          <w:t>e and each time period</w:t>
        </w:r>
        <w:r>
          <w:rPr>
            <w:rFonts w:ascii="Times New Roman" w:eastAsiaTheme="minorEastAsia" w:hAnsi="Times New Roman" w:cs="Times New Roman"/>
            <w:sz w:val="26"/>
            <w:szCs w:val="26"/>
          </w:rPr>
          <w:t>, t</w:t>
        </w:r>
        <w:r w:rsidRPr="00940A0F">
          <w:rPr>
            <w:rFonts w:ascii="Times New Roman" w:eastAsiaTheme="minorEastAsia" w:hAnsi="Times New Roman" w:cs="Times New Roman"/>
            <w:sz w:val="26"/>
            <w:szCs w:val="26"/>
          </w:rPr>
          <w:t>he volume</w:t>
        </w:r>
        <w:r>
          <w:rPr>
            <w:rFonts w:ascii="Times New Roman" w:eastAsiaTheme="minorEastAsia" w:hAnsi="Times New Roman" w:cs="Times New Roman"/>
            <w:sz w:val="26"/>
            <w:szCs w:val="26"/>
          </w:rPr>
          <w:t xml:space="preserve"> of</w:t>
        </w:r>
        <w:r w:rsidRPr="00940A0F">
          <w:rPr>
            <w:rFonts w:ascii="Times New Roman" w:eastAsiaTheme="minorEastAsia" w:hAnsi="Times New Roman" w:cs="Times New Roman"/>
            <w:sz w:val="26"/>
            <w:szCs w:val="26"/>
          </w:rPr>
          <w:t xml:space="preserve"> water being trucked into the storage site must be less than the processing capacity for that storage site.</w:t>
        </w:r>
      </w:ins>
    </w:p>
    <w:p w14:paraId="0BBE504D" w14:textId="77777777" w:rsidR="008B39C5" w:rsidRPr="005A7F98" w:rsidRDefault="008B39C5" w:rsidP="00336E38">
      <w:pPr>
        <w:ind w:left="2880" w:hanging="2880"/>
        <w:rPr>
          <w:rFonts w:ascii="Times New Roman" w:eastAsiaTheme="minorEastAsia" w:hAnsi="Times New Roman" w:cs="Times New Roman"/>
          <w:sz w:val="26"/>
          <w:szCs w:val="26"/>
        </w:rPr>
      </w:pPr>
    </w:p>
    <w:p w14:paraId="45F06BF6" w14:textId="66D5AF50" w:rsidR="00621C57" w:rsidRPr="005A7F98" w:rsidRDefault="00596A2F"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m:oMathPara>
    </w:p>
    <w:p w14:paraId="2EB38E3E" w14:textId="3964B5DE" w:rsidR="00621C57" w:rsidRPr="005A7F98" w:rsidRDefault="00621C57" w:rsidP="00621C57">
      <w:pPr>
        <w:rPr>
          <w:rFonts w:ascii="Times New Roman" w:eastAsiaTheme="minorEastAsia" w:hAnsi="Times New Roman" w:cs="Times New Roman"/>
          <w:sz w:val="26"/>
          <w:szCs w:val="26"/>
        </w:rPr>
      </w:pPr>
    </w:p>
    <w:p w14:paraId="4763B774" w14:textId="77777777" w:rsidR="00621C57" w:rsidRPr="005A7F98"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2C2DE222" w:rsidR="00621C57" w:rsidRDefault="00424EA5" w:rsidP="00F15AAA">
      <w:pPr>
        <w:ind w:left="2880" w:hanging="2880"/>
        <w:rPr>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Production Tank Balance</w:t>
      </w:r>
    </w:p>
    <w:p w14:paraId="6250EA05" w14:textId="4A6B6D00" w:rsidR="00EF35BC" w:rsidRDefault="00EF35BC">
      <w:pPr>
        <w:rPr>
          <w:ins w:id="381" w:author="Melody Shellman" w:date="2021-10-26T18:31:00Z"/>
          <w:rFonts w:ascii="Times New Roman" w:eastAsiaTheme="minorEastAsia" w:hAnsi="Times New Roman" w:cs="Times New Roman"/>
          <w:sz w:val="26"/>
          <w:szCs w:val="26"/>
        </w:rPr>
        <w:pPrChange w:id="382" w:author="Melody Shellman" w:date="2021-10-26T18:37:00Z">
          <w:pPr>
            <w:ind w:left="2880" w:hanging="2880"/>
          </w:pPr>
        </w:pPrChange>
      </w:pPr>
      <w:ins w:id="383" w:author="Melody Shellman" w:date="2021-10-26T18:31:00Z">
        <w:r>
          <w:rPr>
            <w:rFonts w:ascii="Times New Roman" w:eastAsiaTheme="minorEastAsia" w:hAnsi="Times New Roman" w:cs="Times New Roman"/>
            <w:sz w:val="26"/>
            <w:szCs w:val="26"/>
          </w:rPr>
          <w:t xml:space="preserve">If there are individual production tanks, the </w:t>
        </w:r>
      </w:ins>
      <w:ins w:id="384" w:author="Melody Shellman" w:date="2021-10-26T18:37:00Z">
        <w:r w:rsidR="00DE3837">
          <w:rPr>
            <w:rFonts w:ascii="Times New Roman" w:eastAsiaTheme="minorEastAsia" w:hAnsi="Times New Roman" w:cs="Times New Roman"/>
            <w:sz w:val="26"/>
            <w:szCs w:val="26"/>
          </w:rPr>
          <w:t>water level must be tracked at each tank.</w:t>
        </w:r>
      </w:ins>
      <w:ins w:id="385" w:author="Melody Shellman" w:date="2021-10-26T18:40:00Z">
        <w:r w:rsidR="00E65A9D">
          <w:rPr>
            <w:rFonts w:ascii="Times New Roman" w:eastAsiaTheme="minorEastAsia" w:hAnsi="Times New Roman" w:cs="Times New Roman"/>
            <w:sz w:val="26"/>
            <w:szCs w:val="26"/>
          </w:rPr>
          <w:t xml:space="preserve"> </w:t>
        </w:r>
        <w:r w:rsidR="001D4709">
          <w:rPr>
            <w:rFonts w:ascii="Times New Roman" w:eastAsiaTheme="minorEastAsia" w:hAnsi="Times New Roman" w:cs="Times New Roman"/>
            <w:sz w:val="26"/>
            <w:szCs w:val="26"/>
          </w:rPr>
          <w:t xml:space="preserve">The water level </w:t>
        </w:r>
      </w:ins>
      <w:ins w:id="386" w:author="Melody Shellman" w:date="2021-10-26T18:56:00Z">
        <w:r w:rsidR="00272811">
          <w:rPr>
            <w:rFonts w:ascii="Times New Roman" w:eastAsiaTheme="minorEastAsia" w:hAnsi="Times New Roman" w:cs="Times New Roman"/>
            <w:sz w:val="26"/>
            <w:szCs w:val="26"/>
          </w:rPr>
          <w:t xml:space="preserve">at a given tank </w:t>
        </w:r>
      </w:ins>
      <w:ins w:id="387" w:author="Melody Shellman" w:date="2021-10-26T18:40:00Z">
        <w:r w:rsidR="001D4709">
          <w:rPr>
            <w:rFonts w:ascii="Times New Roman" w:eastAsiaTheme="minorEastAsia" w:hAnsi="Times New Roman" w:cs="Times New Roman"/>
            <w:sz w:val="26"/>
            <w:szCs w:val="26"/>
          </w:rPr>
          <w:t xml:space="preserve">at the end of each period is </w:t>
        </w:r>
      </w:ins>
      <w:ins w:id="388" w:author="Melody Shellman" w:date="2021-10-26T18:55:00Z">
        <w:r w:rsidR="00A967A4">
          <w:rPr>
            <w:rFonts w:ascii="Times New Roman" w:eastAsiaTheme="minorEastAsia" w:hAnsi="Times New Roman" w:cs="Times New Roman"/>
            <w:sz w:val="26"/>
            <w:szCs w:val="26"/>
          </w:rPr>
          <w:t>e</w:t>
        </w:r>
      </w:ins>
      <w:ins w:id="389" w:author="Melody Shellman" w:date="2021-10-26T18:40:00Z">
        <w:r w:rsidR="001D4709">
          <w:rPr>
            <w:rFonts w:ascii="Times New Roman" w:eastAsiaTheme="minorEastAsia" w:hAnsi="Times New Roman" w:cs="Times New Roman"/>
            <w:sz w:val="26"/>
            <w:szCs w:val="26"/>
          </w:rPr>
          <w:t>qual to the water level at the previous period plus the</w:t>
        </w:r>
      </w:ins>
      <w:ins w:id="390" w:author="Melody Shellman" w:date="2021-10-26T18:42:00Z">
        <w:r w:rsidR="00F15C11">
          <w:rPr>
            <w:rFonts w:ascii="Times New Roman" w:eastAsiaTheme="minorEastAsia" w:hAnsi="Times New Roman" w:cs="Times New Roman"/>
            <w:sz w:val="26"/>
            <w:szCs w:val="26"/>
          </w:rPr>
          <w:t xml:space="preserve"> flowback supply forecast at the pad</w:t>
        </w:r>
      </w:ins>
      <w:ins w:id="391" w:author="Melody Shellman" w:date="2021-10-26T18:40:00Z">
        <w:r w:rsidR="001D4709">
          <w:rPr>
            <w:rFonts w:ascii="Times New Roman" w:eastAsiaTheme="minorEastAsia" w:hAnsi="Times New Roman" w:cs="Times New Roman"/>
            <w:sz w:val="26"/>
            <w:szCs w:val="26"/>
          </w:rPr>
          <w:t xml:space="preserve"> m</w:t>
        </w:r>
      </w:ins>
      <w:ins w:id="392" w:author="Melody Shellman" w:date="2021-10-26T18:41:00Z">
        <w:r w:rsidR="001D4709">
          <w:rPr>
            <w:rFonts w:ascii="Times New Roman" w:eastAsiaTheme="minorEastAsia" w:hAnsi="Times New Roman" w:cs="Times New Roman"/>
            <w:sz w:val="26"/>
            <w:szCs w:val="26"/>
          </w:rPr>
          <w:t>inus</w:t>
        </w:r>
      </w:ins>
      <w:ins w:id="393" w:author="Melody Shellman" w:date="2021-10-26T18:42:00Z">
        <w:r w:rsidR="00F15C11">
          <w:rPr>
            <w:rFonts w:ascii="Times New Roman" w:eastAsiaTheme="minorEastAsia" w:hAnsi="Times New Roman" w:cs="Times New Roman"/>
            <w:sz w:val="26"/>
            <w:szCs w:val="26"/>
          </w:rPr>
          <w:t xml:space="preserve"> </w:t>
        </w:r>
      </w:ins>
      <w:ins w:id="394" w:author="Melody Shellman" w:date="2021-10-26T18:55:00Z">
        <w:r w:rsidR="000D59C3">
          <w:rPr>
            <w:rFonts w:ascii="Times New Roman" w:eastAsiaTheme="minorEastAsia" w:hAnsi="Times New Roman" w:cs="Times New Roman"/>
            <w:sz w:val="26"/>
            <w:szCs w:val="26"/>
          </w:rPr>
          <w:t>the water that is drained</w:t>
        </w:r>
      </w:ins>
      <w:ins w:id="395" w:author="Melody Shellman" w:date="2021-10-26T18:41:00Z">
        <w:r w:rsidR="00F15C11">
          <w:rPr>
            <w:rFonts w:ascii="Times New Roman" w:eastAsiaTheme="minorEastAsia" w:hAnsi="Times New Roman" w:cs="Times New Roman"/>
            <w:sz w:val="26"/>
            <w:szCs w:val="26"/>
          </w:rPr>
          <w:t xml:space="preserve">. </w:t>
        </w:r>
      </w:ins>
      <w:ins w:id="396" w:author="Melody Shellman" w:date="2021-10-26T18:37:00Z">
        <w:r w:rsidR="00DE3837">
          <w:rPr>
            <w:rFonts w:ascii="Times New Roman" w:eastAsiaTheme="minorEastAsia" w:hAnsi="Times New Roman" w:cs="Times New Roman"/>
            <w:sz w:val="26"/>
            <w:szCs w:val="26"/>
          </w:rPr>
          <w:t xml:space="preserve"> </w:t>
        </w:r>
      </w:ins>
      <w:ins w:id="397" w:author="Melody Shellman" w:date="2021-10-26T18:57:00Z">
        <w:r w:rsidR="00272811">
          <w:rPr>
            <w:rFonts w:ascii="Times New Roman" w:eastAsiaTheme="minorEastAsia" w:hAnsi="Times New Roman" w:cs="Times New Roman"/>
            <w:sz w:val="26"/>
            <w:szCs w:val="26"/>
          </w:rPr>
          <w:t xml:space="preserve">If it is the first period, </w:t>
        </w:r>
      </w:ins>
      <w:ins w:id="398" w:author="Melody Shellman" w:date="2021-10-26T18:58:00Z">
        <w:r w:rsidR="009C0028">
          <w:rPr>
            <w:rFonts w:ascii="Times New Roman" w:eastAsiaTheme="minorEastAsia" w:hAnsi="Times New Roman" w:cs="Times New Roman"/>
            <w:sz w:val="26"/>
            <w:szCs w:val="26"/>
          </w:rPr>
          <w:t xml:space="preserve">it </w:t>
        </w:r>
      </w:ins>
      <w:ins w:id="399" w:author="Melody Shellman" w:date="2021-10-26T18:57:00Z">
        <w:r w:rsidR="00272811">
          <w:rPr>
            <w:rFonts w:ascii="Times New Roman" w:eastAsiaTheme="minorEastAsia" w:hAnsi="Times New Roman" w:cs="Times New Roman"/>
            <w:sz w:val="26"/>
            <w:szCs w:val="26"/>
          </w:rPr>
          <w:t xml:space="preserve">is equal to the </w:t>
        </w:r>
        <w:r w:rsidR="009C0028">
          <w:rPr>
            <w:rFonts w:ascii="Times New Roman" w:eastAsiaTheme="minorEastAsia" w:hAnsi="Times New Roman" w:cs="Times New Roman"/>
            <w:sz w:val="26"/>
            <w:szCs w:val="26"/>
          </w:rPr>
          <w:t>initial water le</w:t>
        </w:r>
      </w:ins>
      <w:ins w:id="400" w:author="Melody Shellman" w:date="2021-10-26T18:58:00Z">
        <w:r w:rsidR="009C0028">
          <w:rPr>
            <w:rFonts w:ascii="Times New Roman" w:eastAsiaTheme="minorEastAsia" w:hAnsi="Times New Roman" w:cs="Times New Roman"/>
            <w:sz w:val="26"/>
            <w:szCs w:val="26"/>
          </w:rPr>
          <w:t xml:space="preserve">vel. </w:t>
        </w:r>
      </w:ins>
    </w:p>
    <w:p w14:paraId="4755ED32" w14:textId="13702E28" w:rsidR="007730A6" w:rsidRPr="00850038" w:rsidRDefault="007730A6" w:rsidP="007730A6">
      <w:pPr>
        <w:ind w:left="2880" w:hanging="2880"/>
        <w:rPr>
          <w:rFonts w:ascii="Times New Roman" w:eastAsiaTheme="minorEastAsia" w:hAnsi="Times New Roman" w:cs="Times New Roman"/>
          <w:sz w:val="26"/>
          <w:szCs w:val="26"/>
        </w:rPr>
      </w:pPr>
      <w:del w:id="401" w:author="Melody Shellman" w:date="2021-11-05T14:06:00Z">
        <w:r w:rsidRPr="00850038" w:rsidDel="00D60F5D">
          <w:rPr>
            <w:rFonts w:ascii="Times New Roman" w:eastAsiaTheme="minorEastAsia" w:hAnsi="Times New Roman" w:cs="Times New Roman"/>
            <w:sz w:val="26"/>
            <w:szCs w:val="26"/>
          </w:rPr>
          <w:delText>If model.config.production_tanks == ProdTank.</w:delText>
        </w:r>
        <w:r w:rsidR="001A59A6" w:rsidRPr="00850038" w:rsidDel="00D60F5D">
          <w:rPr>
            <w:rFonts w:ascii="Times New Roman" w:eastAsiaTheme="minorEastAsia" w:hAnsi="Times New Roman" w:cs="Times New Roman"/>
            <w:sz w:val="26"/>
            <w:szCs w:val="26"/>
          </w:rPr>
          <w:delText>individual</w:delText>
        </w:r>
      </w:del>
      <w:ins w:id="402" w:author="Melody Shellman" w:date="2021-11-05T14:06:00Z">
        <w:r w:rsidR="00D60F5D">
          <w:rPr>
            <w:rFonts w:ascii="Times New Roman" w:eastAsiaTheme="minorEastAsia" w:hAnsi="Times New Roman" w:cs="Times New Roman"/>
            <w:sz w:val="26"/>
            <w:szCs w:val="26"/>
          </w:rPr>
          <w:t>For individual production tanks</w:t>
        </w:r>
      </w:ins>
      <w:r w:rsidRPr="00850038">
        <w:rPr>
          <w:rFonts w:ascii="Times New Roman" w:eastAsiaTheme="minorEastAsia" w:hAnsi="Times New Roman" w:cs="Times New Roman"/>
          <w:sz w:val="26"/>
          <w:szCs w:val="26"/>
        </w:rPr>
        <w:t>:</w:t>
      </w:r>
    </w:p>
    <w:p w14:paraId="510E5C25" w14:textId="77777777" w:rsidR="007730A6" w:rsidRPr="00850038" w:rsidRDefault="00596A2F" w:rsidP="007730A6">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ProdTank</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p,a,t=1</m:t>
              </m:r>
            </m:sub>
            <m:sup>
              <m:r>
                <w:rPr>
                  <w:rFonts w:ascii="Cambria Math" w:eastAsiaTheme="minorEastAsia" w:hAnsi="Cambria Math"/>
                  <w:color w:val="00B05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p,a,t-1</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p,a,t</m:t>
              </m:r>
            </m:sub>
            <m:sup>
              <m:r>
                <w:rPr>
                  <w:rFonts w:ascii="Cambria Math" w:eastAsiaTheme="minorEastAsia" w:hAnsi="Cambria Math"/>
                  <w:color w:val="00B050"/>
                  <w:kern w:val="24"/>
                  <w:sz w:val="26"/>
                  <w:szCs w:val="26"/>
                </w:rPr>
                <m:t>Production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Drain</m:t>
              </m:r>
            </m:sup>
          </m:sSubSup>
        </m:oMath>
      </m:oMathPara>
    </w:p>
    <w:p w14:paraId="2EF1D4F4" w14:textId="77777777" w:rsidR="007730A6" w:rsidRPr="00850038" w:rsidRDefault="007730A6" w:rsidP="007730A6">
      <w:pPr>
        <w:jc w:val="center"/>
        <w:rPr>
          <w:rFonts w:ascii="Times New Roman" w:eastAsiaTheme="minorEastAsia" w:hAnsi="Times New Roman" w:cs="Times New Roman"/>
          <w:b/>
          <w:sz w:val="26"/>
          <w:szCs w:val="26"/>
        </w:rPr>
      </w:pPr>
    </w:p>
    <w:p w14:paraId="0E836DF5" w14:textId="77777777" w:rsidR="007730A6" w:rsidRPr="00850038"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∈PAL,t∈T</m:t>
          </m:r>
        </m:oMath>
      </m:oMathPara>
    </w:p>
    <w:p w14:paraId="015FBE26" w14:textId="27827E95" w:rsidR="007730A6" w:rsidRPr="00850038" w:rsidRDefault="00EF35BC">
      <w:pPr>
        <w:rPr>
          <w:rFonts w:ascii="Times New Roman" w:eastAsiaTheme="minorEastAsia" w:hAnsi="Times New Roman" w:cs="Times New Roman"/>
          <w:sz w:val="26"/>
          <w:szCs w:val="26"/>
        </w:rPr>
        <w:pPrChange w:id="403" w:author="Melody Shellman" w:date="2021-10-26T18:55:00Z">
          <w:pPr>
            <w:ind w:left="2880" w:hanging="2880"/>
          </w:pPr>
        </w:pPrChange>
      </w:pPr>
      <w:ins w:id="404" w:author="Melody Shellman" w:date="2021-10-26T18:31:00Z">
        <w:r w:rsidRPr="00850038">
          <w:rPr>
            <w:rFonts w:ascii="Times New Roman" w:eastAsiaTheme="minorEastAsia" w:hAnsi="Times New Roman" w:cs="Times New Roman"/>
            <w:sz w:val="26"/>
            <w:szCs w:val="26"/>
          </w:rPr>
          <w:t>Otherwise, if the production tanks are equalize</w:t>
        </w:r>
      </w:ins>
      <w:ins w:id="405" w:author="Melody Shellman" w:date="2021-10-26T18:56:00Z">
        <w:r w:rsidR="00272811" w:rsidRPr="00850038">
          <w:rPr>
            <w:rFonts w:ascii="Times New Roman" w:eastAsiaTheme="minorEastAsia" w:hAnsi="Times New Roman" w:cs="Times New Roman"/>
            <w:sz w:val="26"/>
            <w:szCs w:val="26"/>
          </w:rPr>
          <w:t>d</w:t>
        </w:r>
      </w:ins>
      <w:ins w:id="406" w:author="Melody Shellman" w:date="2021-10-26T18:31:00Z">
        <w:r w:rsidR="002970F4" w:rsidRPr="00850038">
          <w:rPr>
            <w:rFonts w:ascii="Times New Roman" w:eastAsiaTheme="minorEastAsia" w:hAnsi="Times New Roman" w:cs="Times New Roman"/>
            <w:sz w:val="26"/>
            <w:szCs w:val="26"/>
          </w:rPr>
          <w:t xml:space="preserve">, the </w:t>
        </w:r>
      </w:ins>
      <w:ins w:id="407" w:author="Melody Shellman" w:date="2021-10-26T18:32:00Z">
        <w:r w:rsidR="002970F4" w:rsidRPr="00850038">
          <w:rPr>
            <w:rFonts w:ascii="Times New Roman" w:eastAsiaTheme="minorEastAsia" w:hAnsi="Times New Roman" w:cs="Times New Roman"/>
            <w:sz w:val="26"/>
            <w:szCs w:val="26"/>
          </w:rPr>
          <w:t>water level in all production tanks</w:t>
        </w:r>
      </w:ins>
      <w:ins w:id="408" w:author="Melody Shellman" w:date="2021-10-26T18:55:00Z">
        <w:r w:rsidR="000D59C3" w:rsidRPr="00850038">
          <w:rPr>
            <w:rFonts w:ascii="Times New Roman" w:eastAsiaTheme="minorEastAsia" w:hAnsi="Times New Roman" w:cs="Times New Roman"/>
            <w:sz w:val="26"/>
            <w:szCs w:val="26"/>
          </w:rPr>
          <w:t xml:space="preserve"> can </w:t>
        </w:r>
      </w:ins>
      <w:ins w:id="409" w:author="Melody Shellman" w:date="2021-10-26T18:56:00Z">
        <w:r w:rsidR="00272811" w:rsidRPr="00850038">
          <w:rPr>
            <w:rFonts w:ascii="Times New Roman" w:eastAsiaTheme="minorEastAsia" w:hAnsi="Times New Roman" w:cs="Times New Roman"/>
            <w:sz w:val="26"/>
            <w:szCs w:val="26"/>
          </w:rPr>
          <w:t xml:space="preserve">be aggregated to a production pad level. The water level at the </w:t>
        </w:r>
      </w:ins>
      <w:ins w:id="410" w:author="Melody Shellman" w:date="2021-10-26T18:57:00Z">
        <w:r w:rsidR="00272811" w:rsidRPr="00850038">
          <w:rPr>
            <w:rFonts w:ascii="Times New Roman" w:eastAsiaTheme="minorEastAsia" w:hAnsi="Times New Roman" w:cs="Times New Roman"/>
            <w:sz w:val="26"/>
            <w:szCs w:val="26"/>
          </w:rPr>
          <w:t>production pad</w:t>
        </w:r>
      </w:ins>
      <w:ins w:id="411" w:author="Melody Shellman" w:date="2021-10-26T18:56:00Z">
        <w:r w:rsidR="00272811" w:rsidRPr="00850038">
          <w:rPr>
            <w:rFonts w:ascii="Times New Roman" w:eastAsiaTheme="minorEastAsia" w:hAnsi="Times New Roman" w:cs="Times New Roman"/>
            <w:sz w:val="26"/>
            <w:szCs w:val="26"/>
          </w:rPr>
          <w:t xml:space="preserve"> </w:t>
        </w:r>
      </w:ins>
      <w:ins w:id="412" w:author="Melody Shellman" w:date="2021-10-26T18:57:00Z">
        <w:r w:rsidR="00272811" w:rsidRPr="00850038">
          <w:rPr>
            <w:rFonts w:ascii="Times New Roman" w:eastAsiaTheme="minorEastAsia" w:hAnsi="Times New Roman" w:cs="Times New Roman"/>
            <w:sz w:val="26"/>
            <w:szCs w:val="26"/>
          </w:rPr>
          <w:t xml:space="preserve">at the </w:t>
        </w:r>
      </w:ins>
      <w:ins w:id="413" w:author="Melody Shellman" w:date="2021-10-26T18:56:00Z">
        <w:r w:rsidR="00272811" w:rsidRPr="00850038">
          <w:rPr>
            <w:rFonts w:ascii="Times New Roman" w:eastAsiaTheme="minorEastAsia" w:hAnsi="Times New Roman" w:cs="Times New Roman"/>
            <w:sz w:val="26"/>
            <w:szCs w:val="26"/>
          </w:rPr>
          <w:t>end of each</w:t>
        </w:r>
      </w:ins>
      <w:ins w:id="414" w:author="Melody Shellman" w:date="2021-10-26T18:57:00Z">
        <w:r w:rsidR="00272811" w:rsidRPr="00850038">
          <w:rPr>
            <w:rFonts w:ascii="Times New Roman" w:eastAsiaTheme="minorEastAsia" w:hAnsi="Times New Roman" w:cs="Times New Roman"/>
            <w:sz w:val="26"/>
            <w:szCs w:val="26"/>
          </w:rPr>
          <w:t xml:space="preserve"> period is equal</w:t>
        </w:r>
      </w:ins>
      <w:ins w:id="415" w:author="Melody Shellman" w:date="2021-10-26T18:58:00Z">
        <w:r w:rsidR="009C0028" w:rsidRPr="00850038">
          <w:rPr>
            <w:rFonts w:ascii="Times New Roman" w:eastAsiaTheme="minorEastAsia" w:hAnsi="Times New Roman" w:cs="Times New Roman"/>
            <w:sz w:val="26"/>
            <w:szCs w:val="26"/>
          </w:rPr>
          <w:t xml:space="preserve"> </w:t>
        </w:r>
        <w:r w:rsidR="004D2FC8" w:rsidRPr="00850038">
          <w:rPr>
            <w:rFonts w:ascii="Times New Roman" w:eastAsiaTheme="minorEastAsia" w:hAnsi="Times New Roman" w:cs="Times New Roman"/>
            <w:sz w:val="26"/>
            <w:szCs w:val="26"/>
          </w:rPr>
          <w:t xml:space="preserve">to the level at the last period plus the forecasted </w:t>
        </w:r>
        <w:r w:rsidR="007F2087" w:rsidRPr="00850038">
          <w:rPr>
            <w:rFonts w:ascii="Times New Roman" w:eastAsiaTheme="minorEastAsia" w:hAnsi="Times New Roman" w:cs="Times New Roman"/>
            <w:sz w:val="26"/>
            <w:szCs w:val="26"/>
          </w:rPr>
          <w:t>flowback supply minus the water that is drained</w:t>
        </w:r>
        <w:r w:rsidR="009C0028" w:rsidRPr="00850038">
          <w:rPr>
            <w:rFonts w:ascii="Times New Roman" w:eastAsiaTheme="minorEastAsia" w:hAnsi="Times New Roman" w:cs="Times New Roman"/>
            <w:sz w:val="26"/>
            <w:szCs w:val="26"/>
          </w:rPr>
          <w:t>.</w:t>
        </w:r>
      </w:ins>
      <w:ins w:id="416" w:author="Melody Shellman" w:date="2021-10-26T18:56:00Z">
        <w:r w:rsidR="00272811" w:rsidRPr="00850038">
          <w:rPr>
            <w:rFonts w:ascii="Times New Roman" w:eastAsiaTheme="minorEastAsia" w:hAnsi="Times New Roman" w:cs="Times New Roman"/>
            <w:sz w:val="26"/>
            <w:szCs w:val="26"/>
          </w:rPr>
          <w:t xml:space="preserve"> </w:t>
        </w:r>
      </w:ins>
      <w:ins w:id="417" w:author="Melody Shellman" w:date="2021-10-26T18:58:00Z">
        <w:r w:rsidR="009C0028" w:rsidRPr="00850038">
          <w:rPr>
            <w:rFonts w:ascii="Times New Roman" w:eastAsiaTheme="minorEastAsia" w:hAnsi="Times New Roman" w:cs="Times New Roman"/>
            <w:sz w:val="26"/>
            <w:szCs w:val="26"/>
          </w:rPr>
          <w:t xml:space="preserve">If it is the first period, it is equal to the initial water level. </w:t>
        </w:r>
      </w:ins>
    </w:p>
    <w:p w14:paraId="467971E7" w14:textId="67952950" w:rsidR="007730A6" w:rsidRPr="00850038" w:rsidRDefault="007730A6" w:rsidP="007730A6">
      <w:pPr>
        <w:ind w:left="2880" w:hanging="2880"/>
        <w:rPr>
          <w:rFonts w:ascii="Times New Roman" w:eastAsiaTheme="minorEastAsia" w:hAnsi="Times New Roman" w:cs="Times New Roman"/>
          <w:sz w:val="26"/>
          <w:szCs w:val="26"/>
        </w:rPr>
      </w:pPr>
      <w:del w:id="418" w:author="Melody Shellman" w:date="2021-11-05T14:06:00Z">
        <w:r w:rsidRPr="00850038" w:rsidDel="00D60F5D">
          <w:rPr>
            <w:rFonts w:ascii="Times New Roman" w:eastAsiaTheme="minorEastAsia" w:hAnsi="Times New Roman" w:cs="Times New Roman"/>
            <w:sz w:val="26"/>
            <w:szCs w:val="26"/>
          </w:rPr>
          <w:delText>elseif model.config.production_tanks == ProdTank.equalized:</w:delText>
        </w:r>
      </w:del>
      <w:ins w:id="419" w:author="Melody Shellman" w:date="2021-11-05T14:06:00Z">
        <w:r w:rsidR="00D60F5D">
          <w:rPr>
            <w:rFonts w:ascii="Times New Roman" w:eastAsiaTheme="minorEastAsia" w:hAnsi="Times New Roman" w:cs="Times New Roman"/>
            <w:sz w:val="26"/>
            <w:szCs w:val="26"/>
          </w:rPr>
          <w:t>Fo</w:t>
        </w:r>
      </w:ins>
      <w:ins w:id="420" w:author="Melody Shellman" w:date="2021-11-05T14:07:00Z">
        <w:r w:rsidR="00D60F5D">
          <w:rPr>
            <w:rFonts w:ascii="Times New Roman" w:eastAsiaTheme="minorEastAsia" w:hAnsi="Times New Roman" w:cs="Times New Roman"/>
            <w:sz w:val="26"/>
            <w:szCs w:val="26"/>
          </w:rPr>
          <w:t>r equalized production tanks:</w:t>
        </w:r>
      </w:ins>
    </w:p>
    <w:p w14:paraId="7749051C" w14:textId="77777777" w:rsidR="007730A6" w:rsidRPr="00850038" w:rsidRDefault="007730A6" w:rsidP="00F15AAA">
      <w:pPr>
        <w:ind w:left="2880" w:hanging="2880"/>
        <w:rPr>
          <w:rFonts w:ascii="Times New Roman" w:eastAsiaTheme="minorEastAsia" w:hAnsi="Times New Roman" w:cs="Times New Roman"/>
          <w:b/>
          <w:sz w:val="26"/>
          <w:szCs w:val="26"/>
        </w:rPr>
      </w:pPr>
    </w:p>
    <w:p w14:paraId="0513422F" w14:textId="7A345A56" w:rsidR="00D274A8" w:rsidRPr="00850038" w:rsidRDefault="00596A2F" w:rsidP="00D274A8">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ProdTank</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p,t-1</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Drain</m:t>
              </m:r>
            </m:sup>
          </m:sSubSup>
        </m:oMath>
      </m:oMathPara>
    </w:p>
    <w:p w14:paraId="4EDEAB96" w14:textId="77777777" w:rsidR="00D274A8" w:rsidRPr="00850038" w:rsidRDefault="00D274A8" w:rsidP="00D274A8">
      <w:pPr>
        <w:jc w:val="center"/>
        <w:rPr>
          <w:rFonts w:ascii="Times New Roman" w:eastAsiaTheme="minorEastAsia" w:hAnsi="Times New Roman" w:cs="Times New Roman"/>
          <w:b/>
          <w:sz w:val="26"/>
          <w:szCs w:val="26"/>
        </w:rPr>
      </w:pPr>
    </w:p>
    <w:p w14:paraId="1F2FBA85" w14:textId="24CAB1A3" w:rsidR="00D274A8" w:rsidRPr="00850038" w:rsidRDefault="00D274A8" w:rsidP="00D274A8">
      <w:pPr>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55E12044" w14:textId="244E6BC6" w:rsidR="00424EA5" w:rsidRPr="005A7F98" w:rsidRDefault="00424EA5" w:rsidP="00424EA5">
      <w:pPr>
        <w:rPr>
          <w:rFonts w:ascii="Times New Roman" w:eastAsiaTheme="minorEastAsia" w:hAnsi="Times New Roman" w:cs="Times New Roman"/>
          <w:sz w:val="26"/>
          <w:szCs w:val="26"/>
        </w:rPr>
      </w:pPr>
    </w:p>
    <w:p w14:paraId="09F4F2E1" w14:textId="44AA8805" w:rsidR="007F2087" w:rsidRPr="00850038" w:rsidRDefault="00424EA5" w:rsidP="00424EA5">
      <w:pPr>
        <w:rPr>
          <w:rFonts w:ascii="Times New Roman" w:eastAsiaTheme="minorEastAsia" w:hAnsi="Times New Roman" w:cs="Times New Roman"/>
          <w:b/>
          <w:sz w:val="26"/>
          <w:szCs w:val="26"/>
        </w:rPr>
      </w:pPr>
      <w:r w:rsidRPr="00850038">
        <w:rPr>
          <w:rFonts w:ascii="Times New Roman" w:eastAsiaTheme="minorEastAsia" w:hAnsi="Times New Roman" w:cs="Times New Roman"/>
          <w:b/>
          <w:sz w:val="26"/>
          <w:szCs w:val="26"/>
        </w:rPr>
        <w:t xml:space="preserve">Production Tank Capacity </w:t>
      </w:r>
    </w:p>
    <w:p w14:paraId="3AF14906" w14:textId="3F0A8615" w:rsidR="007F2087" w:rsidRPr="00850038" w:rsidRDefault="007F2087">
      <w:pPr>
        <w:rPr>
          <w:ins w:id="421" w:author="Melody Shellman" w:date="2021-10-26T18:59:00Z"/>
          <w:rFonts w:ascii="Times New Roman" w:eastAsiaTheme="minorEastAsia" w:hAnsi="Times New Roman" w:cs="Times New Roman"/>
          <w:sz w:val="26"/>
          <w:szCs w:val="26"/>
        </w:rPr>
        <w:pPrChange w:id="422" w:author="Melody Shellman" w:date="2021-10-26T19:00:00Z">
          <w:pPr>
            <w:ind w:left="2880" w:hanging="2880"/>
          </w:pPr>
        </w:pPrChange>
      </w:pPr>
      <w:ins w:id="423" w:author="Melody Shellman" w:date="2021-10-26T18:59:00Z">
        <w:r w:rsidRPr="00850038">
          <w:rPr>
            <w:rFonts w:ascii="Times New Roman" w:eastAsiaTheme="minorEastAsia" w:hAnsi="Times New Roman" w:cs="Times New Roman"/>
            <w:sz w:val="26"/>
            <w:szCs w:val="26"/>
          </w:rPr>
          <w:lastRenderedPageBreak/>
          <w:t>The water level</w:t>
        </w:r>
        <w:r w:rsidR="00A973F7" w:rsidRPr="00850038">
          <w:rPr>
            <w:rFonts w:ascii="Times New Roman" w:eastAsiaTheme="minorEastAsia" w:hAnsi="Times New Roman" w:cs="Times New Roman"/>
            <w:sz w:val="26"/>
            <w:szCs w:val="26"/>
          </w:rPr>
          <w:t xml:space="preserve"> at the production tanks</w:t>
        </w:r>
        <w:r w:rsidRPr="00850038">
          <w:rPr>
            <w:rFonts w:ascii="Times New Roman" w:eastAsiaTheme="minorEastAsia" w:hAnsi="Times New Roman" w:cs="Times New Roman"/>
            <w:sz w:val="26"/>
            <w:szCs w:val="26"/>
          </w:rPr>
          <w:t xml:space="preserve"> must always be below </w:t>
        </w:r>
        <w:r w:rsidR="00A973F7" w:rsidRPr="00850038">
          <w:rPr>
            <w:rFonts w:ascii="Times New Roman" w:eastAsiaTheme="minorEastAsia" w:hAnsi="Times New Roman" w:cs="Times New Roman"/>
            <w:sz w:val="26"/>
            <w:szCs w:val="26"/>
          </w:rPr>
          <w:t xml:space="preserve">the production tank capacity. </w:t>
        </w:r>
      </w:ins>
    </w:p>
    <w:p w14:paraId="4B833EF3" w14:textId="6DA76BFD" w:rsidR="007730A6" w:rsidRPr="00850038" w:rsidRDefault="007730A6" w:rsidP="007730A6">
      <w:pPr>
        <w:ind w:left="2880" w:hanging="2880"/>
        <w:rPr>
          <w:rFonts w:ascii="Times New Roman" w:eastAsiaTheme="minorEastAsia" w:hAnsi="Times New Roman" w:cs="Times New Roman"/>
          <w:sz w:val="26"/>
          <w:szCs w:val="26"/>
        </w:rPr>
      </w:pPr>
      <w:del w:id="424" w:author="Melody Shellman" w:date="2021-11-05T14:07:00Z">
        <w:r w:rsidRPr="00850038" w:rsidDel="00D60F5D">
          <w:rPr>
            <w:rFonts w:ascii="Times New Roman" w:eastAsiaTheme="minorEastAsia" w:hAnsi="Times New Roman" w:cs="Times New Roman"/>
            <w:sz w:val="26"/>
            <w:szCs w:val="26"/>
          </w:rPr>
          <w:delText>If model.config.production_tanks == ProdTank.</w:delText>
        </w:r>
        <w:r w:rsidR="001A59A6" w:rsidRPr="00850038" w:rsidDel="00D60F5D">
          <w:rPr>
            <w:rFonts w:ascii="Times New Roman" w:eastAsiaTheme="minorEastAsia" w:hAnsi="Times New Roman" w:cs="Times New Roman"/>
            <w:sz w:val="26"/>
            <w:szCs w:val="26"/>
          </w:rPr>
          <w:delText>individual</w:delText>
        </w:r>
      </w:del>
      <w:ins w:id="425" w:author="Melody Shellman" w:date="2021-11-05T14:07:00Z">
        <w:r w:rsidR="00D60F5D">
          <w:rPr>
            <w:rFonts w:ascii="Times New Roman" w:eastAsiaTheme="minorEastAsia" w:hAnsi="Times New Roman" w:cs="Times New Roman"/>
            <w:sz w:val="26"/>
            <w:szCs w:val="26"/>
          </w:rPr>
          <w:t>For individual production tanks</w:t>
        </w:r>
      </w:ins>
      <w:r w:rsidRPr="00850038">
        <w:rPr>
          <w:rFonts w:ascii="Times New Roman" w:eastAsiaTheme="minorEastAsia" w:hAnsi="Times New Roman" w:cs="Times New Roman"/>
          <w:sz w:val="26"/>
          <w:szCs w:val="26"/>
        </w:rPr>
        <w:t>:</w:t>
      </w:r>
    </w:p>
    <w:p w14:paraId="683FC50F" w14:textId="77777777" w:rsidR="007730A6" w:rsidRPr="00850038" w:rsidRDefault="00596A2F" w:rsidP="007730A6">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p,a</m:t>
              </m:r>
            </m:sub>
            <m:sup>
              <m:r>
                <w:rPr>
                  <w:rFonts w:ascii="Cambria Math" w:eastAsiaTheme="minorEastAsia" w:hAnsi="Cambria Math"/>
                  <w:color w:val="00B050"/>
                  <w:kern w:val="24"/>
                  <w:sz w:val="26"/>
                  <w:szCs w:val="26"/>
                </w:rPr>
                <m:t>ProdTank</m:t>
              </m:r>
            </m:sup>
          </m:sSubSup>
        </m:oMath>
      </m:oMathPara>
    </w:p>
    <w:p w14:paraId="7177C436" w14:textId="77777777" w:rsidR="007730A6" w:rsidRPr="00850038"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∈PAL,t∈T</m:t>
          </m:r>
        </m:oMath>
      </m:oMathPara>
    </w:p>
    <w:p w14:paraId="1270F2F7" w14:textId="77777777" w:rsidR="007730A6" w:rsidRPr="00850038" w:rsidRDefault="007730A6" w:rsidP="007730A6">
      <w:pPr>
        <w:ind w:left="2880" w:hanging="2880"/>
        <w:rPr>
          <w:rFonts w:ascii="Times New Roman" w:eastAsiaTheme="minorEastAsia" w:hAnsi="Times New Roman" w:cs="Times New Roman"/>
          <w:sz w:val="26"/>
          <w:szCs w:val="26"/>
        </w:rPr>
      </w:pPr>
    </w:p>
    <w:p w14:paraId="5BB517C2" w14:textId="1D5C1F4A" w:rsidR="007730A6" w:rsidRPr="00850038" w:rsidRDefault="007730A6" w:rsidP="007730A6">
      <w:pPr>
        <w:ind w:left="2880" w:hanging="2880"/>
        <w:rPr>
          <w:rFonts w:ascii="Times New Roman" w:eastAsiaTheme="minorEastAsia" w:hAnsi="Times New Roman" w:cs="Times New Roman"/>
          <w:sz w:val="26"/>
          <w:szCs w:val="26"/>
        </w:rPr>
      </w:pPr>
      <w:del w:id="426" w:author="Melody Shellman" w:date="2021-11-05T14:07:00Z">
        <w:r w:rsidRPr="00850038" w:rsidDel="00D60F5D">
          <w:rPr>
            <w:rFonts w:ascii="Times New Roman" w:eastAsiaTheme="minorEastAsia" w:hAnsi="Times New Roman" w:cs="Times New Roman"/>
            <w:sz w:val="26"/>
            <w:szCs w:val="26"/>
          </w:rPr>
          <w:delText>elseif model.config.production_tanks == ProdTank.equalized</w:delText>
        </w:r>
      </w:del>
      <w:ins w:id="427" w:author="Melody Shellman" w:date="2021-11-05T14:07:00Z">
        <w:r w:rsidR="00D60F5D">
          <w:rPr>
            <w:rFonts w:ascii="Times New Roman" w:eastAsiaTheme="minorEastAsia" w:hAnsi="Times New Roman" w:cs="Times New Roman"/>
            <w:sz w:val="26"/>
            <w:szCs w:val="26"/>
          </w:rPr>
          <w:t>For equalized production tanks</w:t>
        </w:r>
      </w:ins>
      <w:r w:rsidRPr="00850038">
        <w:rPr>
          <w:rFonts w:ascii="Times New Roman" w:eastAsiaTheme="minorEastAsia" w:hAnsi="Times New Roman" w:cs="Times New Roman"/>
          <w:sz w:val="26"/>
          <w:szCs w:val="26"/>
        </w:rPr>
        <w:t>:</w:t>
      </w:r>
    </w:p>
    <w:p w14:paraId="6F229238" w14:textId="3F2DB156" w:rsidR="00F86A06" w:rsidRPr="00850038" w:rsidRDefault="00596A2F" w:rsidP="00F86A06">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ProdTank</m:t>
              </m:r>
            </m:sup>
          </m:sSubSup>
        </m:oMath>
      </m:oMathPara>
    </w:p>
    <w:p w14:paraId="1C5059DE" w14:textId="6B25D0DD" w:rsidR="00F86A06" w:rsidRPr="00850038" w:rsidRDefault="00F86A06" w:rsidP="00F86A0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6BF0E4EA" w14:textId="735145E1" w:rsidR="00424EA5" w:rsidRPr="005A7F98" w:rsidRDefault="00424EA5" w:rsidP="00424EA5">
      <w:pPr>
        <w:jc w:val="center"/>
        <w:rPr>
          <w:rFonts w:ascii="Times New Roman" w:eastAsiaTheme="minorEastAsia" w:hAnsi="Times New Roman" w:cs="Times New Roman"/>
          <w:b/>
          <w:sz w:val="26"/>
          <w:szCs w:val="26"/>
        </w:rPr>
      </w:pPr>
    </w:p>
    <w:p w14:paraId="0FF2CB44" w14:textId="5D6BDD71" w:rsidR="00E5722C" w:rsidDel="00A973F7" w:rsidRDefault="00E5722C" w:rsidP="00E5722C">
      <w:pPr>
        <w:rPr>
          <w:del w:id="428" w:author="Melody Shellman" w:date="2021-10-26T19:00: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Terminal Production Tank Level Balance</w:t>
      </w:r>
    </w:p>
    <w:p w14:paraId="0E1B1B09" w14:textId="7A70E0B8" w:rsidR="007730A6" w:rsidRDefault="007730A6" w:rsidP="00E5722C">
      <w:pPr>
        <w:rPr>
          <w:rFonts w:ascii="Times New Roman" w:eastAsiaTheme="minorEastAsia" w:hAnsi="Times New Roman" w:cs="Times New Roman"/>
          <w:b/>
          <w:bCs/>
          <w:sz w:val="26"/>
          <w:szCs w:val="26"/>
        </w:rPr>
      </w:pPr>
    </w:p>
    <w:p w14:paraId="177B3B13" w14:textId="4601BD93" w:rsidR="00A973F7" w:rsidRDefault="00A973F7">
      <w:pPr>
        <w:rPr>
          <w:ins w:id="429" w:author="Melody Shellman" w:date="2021-10-26T19:00:00Z"/>
          <w:rFonts w:ascii="Times New Roman" w:eastAsiaTheme="minorEastAsia" w:hAnsi="Times New Roman" w:cs="Times New Roman"/>
          <w:sz w:val="26"/>
          <w:szCs w:val="26"/>
        </w:rPr>
        <w:pPrChange w:id="430" w:author="Melody Shellman" w:date="2021-10-26T19:01:00Z">
          <w:pPr>
            <w:ind w:left="2880" w:hanging="2880"/>
          </w:pPr>
        </w:pPrChange>
      </w:pPr>
      <w:ins w:id="431" w:author="Melody Shellman" w:date="2021-10-26T19:00:00Z">
        <w:r>
          <w:rPr>
            <w:rFonts w:ascii="Times New Roman" w:eastAsiaTheme="minorEastAsia" w:hAnsi="Times New Roman" w:cs="Times New Roman"/>
            <w:sz w:val="26"/>
            <w:szCs w:val="26"/>
          </w:rPr>
          <w:t>The water level at the production tanks</w:t>
        </w:r>
        <w:r w:rsidR="002F58B9">
          <w:rPr>
            <w:rFonts w:ascii="Times New Roman" w:eastAsiaTheme="minorEastAsia" w:hAnsi="Times New Roman" w:cs="Times New Roman"/>
            <w:sz w:val="26"/>
            <w:szCs w:val="26"/>
          </w:rPr>
          <w:t xml:space="preserve"> in the final time period</w:t>
        </w:r>
        <w:r>
          <w:rPr>
            <w:rFonts w:ascii="Times New Roman" w:eastAsiaTheme="minorEastAsia" w:hAnsi="Times New Roman" w:cs="Times New Roman"/>
            <w:sz w:val="26"/>
            <w:szCs w:val="26"/>
          </w:rPr>
          <w:t xml:space="preserve"> must be below the </w:t>
        </w:r>
        <w:r w:rsidR="002F58B9">
          <w:rPr>
            <w:rFonts w:ascii="Times New Roman" w:eastAsiaTheme="minorEastAsia" w:hAnsi="Times New Roman" w:cs="Times New Roman"/>
            <w:sz w:val="26"/>
            <w:szCs w:val="26"/>
          </w:rPr>
          <w:t xml:space="preserve">terminal production tank water level parameter. </w:t>
        </w:r>
      </w:ins>
    </w:p>
    <w:p w14:paraId="43F8EDCA" w14:textId="45FD156C" w:rsidR="007730A6" w:rsidRDefault="007730A6" w:rsidP="007730A6">
      <w:pPr>
        <w:ind w:left="2880" w:hanging="2880"/>
        <w:rPr>
          <w:rFonts w:ascii="Times New Roman" w:eastAsiaTheme="minorEastAsia" w:hAnsi="Times New Roman" w:cs="Times New Roman"/>
          <w:sz w:val="26"/>
          <w:szCs w:val="26"/>
        </w:rPr>
      </w:pPr>
      <w:del w:id="432" w:author="Melody Shellman" w:date="2021-11-05T14:07:00Z">
        <w:r w:rsidDel="00D60F5D">
          <w:rPr>
            <w:rFonts w:ascii="Times New Roman" w:eastAsiaTheme="minorEastAsia" w:hAnsi="Times New Roman" w:cs="Times New Roman"/>
            <w:sz w:val="26"/>
            <w:szCs w:val="26"/>
          </w:rPr>
          <w:delText>if model.config.production_tanks == ProdTank.</w:delText>
        </w:r>
        <w:r w:rsidR="001A59A6" w:rsidDel="00D60F5D">
          <w:rPr>
            <w:rFonts w:ascii="Times New Roman" w:eastAsiaTheme="minorEastAsia" w:hAnsi="Times New Roman" w:cs="Times New Roman"/>
            <w:sz w:val="26"/>
            <w:szCs w:val="26"/>
          </w:rPr>
          <w:delText>individual</w:delText>
        </w:r>
      </w:del>
      <w:ins w:id="433" w:author="Melody Shellman" w:date="2021-11-05T14:07:00Z">
        <w:r w:rsidR="00D60F5D">
          <w:rPr>
            <w:rFonts w:ascii="Times New Roman" w:eastAsiaTheme="minorEastAsia" w:hAnsi="Times New Roman" w:cs="Times New Roman"/>
            <w:sz w:val="26"/>
            <w:szCs w:val="26"/>
          </w:rPr>
          <w:t>For individual production tanks</w:t>
        </w:r>
      </w:ins>
      <w:r>
        <w:rPr>
          <w:rFonts w:ascii="Times New Roman" w:eastAsiaTheme="minorEastAsia" w:hAnsi="Times New Roman" w:cs="Times New Roman"/>
          <w:sz w:val="26"/>
          <w:szCs w:val="26"/>
        </w:rPr>
        <w:t>:</w:t>
      </w:r>
    </w:p>
    <w:p w14:paraId="4A76CDFB" w14:textId="77777777" w:rsidR="007730A6" w:rsidRPr="00850038" w:rsidRDefault="00596A2F" w:rsidP="007730A6">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p,a,t=T</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p,a,t=1</m:t>
              </m:r>
            </m:sub>
            <m:sup>
              <m:r>
                <w:rPr>
                  <w:rFonts w:ascii="Cambria Math" w:eastAsiaTheme="minorEastAsia" w:hAnsi="Cambria Math"/>
                  <w:color w:val="00B050"/>
                  <w:kern w:val="24"/>
                  <w:sz w:val="26"/>
                  <w:szCs w:val="26"/>
                </w:rPr>
                <m:t>ProdTank</m:t>
              </m:r>
            </m:sup>
          </m:sSubSup>
        </m:oMath>
      </m:oMathPara>
    </w:p>
    <w:p w14:paraId="4AC8FABD" w14:textId="77777777" w:rsidR="007730A6" w:rsidRPr="00850038" w:rsidRDefault="007730A6" w:rsidP="007730A6">
      <w:pPr>
        <w:jc w:val="center"/>
        <w:rPr>
          <w:rFonts w:ascii="Times New Roman" w:eastAsiaTheme="minorEastAsia" w:hAnsi="Times New Roman" w:cs="Times New Roman"/>
          <w:sz w:val="26"/>
          <w:szCs w:val="26"/>
        </w:rPr>
      </w:pPr>
    </w:p>
    <w:p w14:paraId="1B47F55C" w14:textId="77777777" w:rsidR="007730A6" w:rsidRPr="00850038"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∈PAL,t∈T</m:t>
          </m:r>
        </m:oMath>
      </m:oMathPara>
    </w:p>
    <w:p w14:paraId="3516E5B3" w14:textId="77777777" w:rsidR="007730A6" w:rsidRPr="00850038" w:rsidRDefault="007730A6" w:rsidP="007730A6">
      <w:pPr>
        <w:ind w:left="2880" w:hanging="2880"/>
        <w:rPr>
          <w:rFonts w:ascii="Times New Roman" w:eastAsiaTheme="minorEastAsia" w:hAnsi="Times New Roman" w:cs="Times New Roman"/>
          <w:sz w:val="26"/>
          <w:szCs w:val="26"/>
        </w:rPr>
      </w:pPr>
    </w:p>
    <w:p w14:paraId="3FC748DB" w14:textId="7DD5F519" w:rsidR="007730A6" w:rsidRPr="00850038" w:rsidRDefault="007730A6" w:rsidP="007730A6">
      <w:pPr>
        <w:ind w:left="2880" w:hanging="2880"/>
        <w:rPr>
          <w:rFonts w:ascii="Times New Roman" w:eastAsiaTheme="minorEastAsia" w:hAnsi="Times New Roman" w:cs="Times New Roman"/>
          <w:sz w:val="26"/>
          <w:szCs w:val="26"/>
        </w:rPr>
      </w:pPr>
      <w:del w:id="434" w:author="Melody Shellman" w:date="2021-11-05T14:07:00Z">
        <w:r w:rsidRPr="00850038" w:rsidDel="00D60F5D">
          <w:rPr>
            <w:rFonts w:ascii="Times New Roman" w:eastAsiaTheme="minorEastAsia" w:hAnsi="Times New Roman" w:cs="Times New Roman"/>
            <w:sz w:val="26"/>
            <w:szCs w:val="26"/>
          </w:rPr>
          <w:delText>elseif model.config.production_tanks == ProdTank.equalized</w:delText>
        </w:r>
      </w:del>
      <w:ins w:id="435" w:author="Melody Shellman" w:date="2021-11-05T14:07:00Z">
        <w:r w:rsidR="00D60F5D">
          <w:rPr>
            <w:rFonts w:ascii="Times New Roman" w:eastAsiaTheme="minorEastAsia" w:hAnsi="Times New Roman" w:cs="Times New Roman"/>
            <w:sz w:val="26"/>
            <w:szCs w:val="26"/>
          </w:rPr>
          <w:t>For equalized production tanks</w:t>
        </w:r>
      </w:ins>
      <w:r w:rsidRPr="00850038">
        <w:rPr>
          <w:rFonts w:ascii="Times New Roman" w:eastAsiaTheme="minorEastAsia" w:hAnsi="Times New Roman" w:cs="Times New Roman"/>
          <w:sz w:val="26"/>
          <w:szCs w:val="26"/>
        </w:rPr>
        <w:t>:</w:t>
      </w:r>
    </w:p>
    <w:p w14:paraId="3FF5638D" w14:textId="77777777" w:rsidR="007730A6" w:rsidRPr="00850038" w:rsidRDefault="007730A6" w:rsidP="00E5722C">
      <w:pPr>
        <w:rPr>
          <w:rFonts w:ascii="Times New Roman" w:eastAsiaTheme="minorEastAsia" w:hAnsi="Times New Roman" w:cs="Times New Roman"/>
          <w:b/>
          <w:bCs/>
          <w:sz w:val="26"/>
          <w:szCs w:val="26"/>
        </w:rPr>
      </w:pPr>
    </w:p>
    <w:p w14:paraId="2E226BD9" w14:textId="31F819F4" w:rsidR="00F86A06" w:rsidRPr="00850038" w:rsidRDefault="00596A2F" w:rsidP="00F86A06">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p,t=T</m:t>
              </m:r>
            </m:sub>
            <m:sup>
              <m:r>
                <w:rPr>
                  <w:rFonts w:ascii="Cambria Math" w:eastAsiaTheme="minorEastAsia" w:hAnsi="Cambria Math"/>
                  <w:color w:val="C00000"/>
                  <w:kern w:val="24"/>
                  <w:sz w:val="26"/>
                  <w:szCs w:val="26"/>
                </w:rPr>
                <m:t>ProdTank</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ProdTank</m:t>
              </m:r>
            </m:sup>
          </m:sSubSup>
        </m:oMath>
      </m:oMathPara>
    </w:p>
    <w:p w14:paraId="79902F95" w14:textId="77777777" w:rsidR="00F86A06" w:rsidRPr="00850038" w:rsidRDefault="00F86A06" w:rsidP="00F86A06">
      <w:pPr>
        <w:jc w:val="center"/>
        <w:rPr>
          <w:rFonts w:ascii="Times New Roman" w:eastAsiaTheme="minorEastAsia" w:hAnsi="Times New Roman" w:cs="Times New Roman"/>
          <w:sz w:val="26"/>
          <w:szCs w:val="26"/>
        </w:rPr>
      </w:pPr>
    </w:p>
    <w:p w14:paraId="2B7E7079" w14:textId="70FE0EDE" w:rsidR="00F86A06" w:rsidRPr="005A7F98" w:rsidRDefault="00F86A06" w:rsidP="00F86A0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02811C2C" w14:textId="77777777" w:rsidR="00F86A06" w:rsidRPr="00F86A06" w:rsidRDefault="00F86A06" w:rsidP="00E5722C">
      <w:pPr>
        <w:jc w:val="center"/>
        <w:rPr>
          <w:rFonts w:ascii="Times New Roman" w:eastAsiaTheme="minorEastAsia" w:hAnsi="Times New Roman" w:cs="Times New Roman"/>
          <w:sz w:val="26"/>
          <w:szCs w:val="26"/>
        </w:rPr>
      </w:pPr>
    </w:p>
    <w:p w14:paraId="48320FC8" w14:textId="29B6B0C2" w:rsidR="00E5722C" w:rsidRPr="005A7F98" w:rsidRDefault="00E5722C" w:rsidP="00E5722C">
      <w:pPr>
        <w:jc w:val="center"/>
        <w:rPr>
          <w:rFonts w:ascii="Times New Roman" w:eastAsiaTheme="minorEastAsia" w:hAnsi="Times New Roman" w:cs="Times New Roman"/>
          <w:sz w:val="26"/>
          <w:szCs w:val="26"/>
        </w:rPr>
      </w:pPr>
    </w:p>
    <w:p w14:paraId="5FF7D2B8" w14:textId="2B2D5ABB" w:rsidR="00756739" w:rsidRPr="00850038" w:rsidRDefault="00756739" w:rsidP="00756739">
      <w:pPr>
        <w:ind w:left="2880" w:hanging="2880"/>
        <w:rPr>
          <w:ins w:id="436" w:author="Melody Shellman" w:date="2021-10-26T19:09: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Tank-to</w:t>
      </w:r>
      <w:r w:rsidRPr="00850038">
        <w:rPr>
          <w:rFonts w:ascii="Times New Roman" w:eastAsiaTheme="minorEastAsia" w:hAnsi="Times New Roman" w:cs="Times New Roman"/>
          <w:b/>
          <w:bCs/>
          <w:sz w:val="26"/>
          <w:szCs w:val="26"/>
        </w:rPr>
        <w:t>-Pad Production Balance</w:t>
      </w:r>
    </w:p>
    <w:p w14:paraId="5F942DF8" w14:textId="66B7A03F" w:rsidR="005C0154" w:rsidRPr="00850038" w:rsidRDefault="005C0154">
      <w:pPr>
        <w:rPr>
          <w:ins w:id="437" w:author="Melody Shellman" w:date="2021-10-26T19:10:00Z"/>
          <w:rFonts w:ascii="Times New Roman" w:eastAsiaTheme="minorEastAsia" w:hAnsi="Times New Roman" w:cs="Times New Roman"/>
          <w:sz w:val="26"/>
          <w:szCs w:val="26"/>
        </w:rPr>
        <w:pPrChange w:id="438" w:author="Melody Shellman" w:date="2021-10-26T19:11:00Z">
          <w:pPr>
            <w:ind w:left="2880" w:hanging="2880"/>
          </w:pPr>
        </w:pPrChange>
      </w:pPr>
      <w:ins w:id="439" w:author="Melody Shellman" w:date="2021-10-26T19:10:00Z">
        <w:r w:rsidRPr="00850038">
          <w:rPr>
            <w:rFonts w:ascii="Times New Roman" w:eastAsiaTheme="minorEastAsia" w:hAnsi="Times New Roman" w:cs="Times New Roman"/>
            <w:sz w:val="26"/>
            <w:szCs w:val="26"/>
          </w:rPr>
          <w:lastRenderedPageBreak/>
          <w:t xml:space="preserve">If there are individual production tanks, the water drained across all tanks at the </w:t>
        </w:r>
      </w:ins>
      <w:r w:rsidR="004B05FD">
        <w:rPr>
          <w:rFonts w:ascii="Times New Roman" w:eastAsiaTheme="minorEastAsia" w:hAnsi="Times New Roman" w:cs="Times New Roman"/>
          <w:sz w:val="26"/>
          <w:szCs w:val="26"/>
        </w:rPr>
        <w:t>completions</w:t>
      </w:r>
      <w:ins w:id="440" w:author="Melody Shellman" w:date="2021-10-26T19:10:00Z">
        <w:r w:rsidRPr="00850038">
          <w:rPr>
            <w:rFonts w:ascii="Times New Roman" w:eastAsiaTheme="minorEastAsia" w:hAnsi="Times New Roman" w:cs="Times New Roman"/>
            <w:sz w:val="26"/>
            <w:szCs w:val="26"/>
          </w:rPr>
          <w:t xml:space="preserve"> pad </w:t>
        </w:r>
      </w:ins>
      <w:ins w:id="441" w:author="Melody Shellman" w:date="2021-10-26T19:11:00Z">
        <w:r w:rsidRPr="00850038">
          <w:rPr>
            <w:rFonts w:ascii="Times New Roman" w:eastAsiaTheme="minorEastAsia" w:hAnsi="Times New Roman" w:cs="Times New Roman"/>
            <w:sz w:val="26"/>
            <w:szCs w:val="26"/>
          </w:rPr>
          <w:t>must be equal to the produced water for transport at the pad.</w:t>
        </w:r>
      </w:ins>
    </w:p>
    <w:p w14:paraId="19FB15DA" w14:textId="2EC0CA57" w:rsidR="007730A6" w:rsidRPr="00850038" w:rsidRDefault="007730A6" w:rsidP="007730A6">
      <w:pPr>
        <w:ind w:left="2880" w:hanging="2880"/>
        <w:rPr>
          <w:rFonts w:ascii="Times New Roman" w:eastAsiaTheme="minorEastAsia" w:hAnsi="Times New Roman" w:cs="Times New Roman"/>
          <w:sz w:val="26"/>
          <w:szCs w:val="26"/>
        </w:rPr>
      </w:pPr>
      <w:del w:id="442" w:author="Melody Shellman" w:date="2021-11-05T14:08:00Z">
        <w:r w:rsidRPr="00850038" w:rsidDel="00D52608">
          <w:rPr>
            <w:rFonts w:ascii="Times New Roman" w:eastAsiaTheme="minorEastAsia" w:hAnsi="Times New Roman" w:cs="Times New Roman"/>
            <w:sz w:val="26"/>
            <w:szCs w:val="26"/>
          </w:rPr>
          <w:delText>if model.config.production_tanks == ProdTank.</w:delText>
        </w:r>
        <w:r w:rsidR="001A59A6" w:rsidRPr="00850038" w:rsidDel="00D52608">
          <w:rPr>
            <w:rFonts w:ascii="Times New Roman" w:eastAsiaTheme="minorEastAsia" w:hAnsi="Times New Roman" w:cs="Times New Roman"/>
            <w:sz w:val="26"/>
            <w:szCs w:val="26"/>
          </w:rPr>
          <w:delText>individual</w:delText>
        </w:r>
      </w:del>
      <w:ins w:id="443" w:author="Melody Shellman" w:date="2021-11-05T14:08:00Z">
        <w:r w:rsidR="00D52608">
          <w:rPr>
            <w:rFonts w:ascii="Times New Roman" w:eastAsiaTheme="minorEastAsia" w:hAnsi="Times New Roman" w:cs="Times New Roman"/>
            <w:sz w:val="26"/>
            <w:szCs w:val="26"/>
          </w:rPr>
          <w:t>For individual production tanks</w:t>
        </w:r>
      </w:ins>
      <w:r w:rsidRPr="00850038">
        <w:rPr>
          <w:rFonts w:ascii="Times New Roman" w:eastAsiaTheme="minorEastAsia" w:hAnsi="Times New Roman" w:cs="Times New Roman"/>
          <w:sz w:val="26"/>
          <w:szCs w:val="26"/>
        </w:rPr>
        <w:t>:</w:t>
      </w:r>
    </w:p>
    <w:p w14:paraId="3955CE75" w14:textId="77777777" w:rsidR="007730A6" w:rsidRPr="00850038" w:rsidRDefault="00596A2F" w:rsidP="007730A6">
      <w:pPr>
        <w:rPr>
          <w:rFonts w:ascii="Cambria Math" w:eastAsiaTheme="minorEastAsia" w:hAnsi="Cambria Math"/>
          <w:i/>
          <w:color w:val="C00000"/>
          <w:kern w:val="24"/>
          <w:sz w:val="26"/>
          <w:szCs w:val="26"/>
        </w:rPr>
      </w:pPr>
      <m:oMathPara>
        <m:oMath>
          <m:sSubSup>
            <m:sSubSupPr>
              <m:ctrlPr>
                <w:rPr>
                  <w:rFonts w:ascii="Cambria Math" w:eastAsiaTheme="minorEastAsia" w:hAnsi="Cambria Math"/>
                  <w:i/>
                  <w:color w:val="C00000"/>
                  <w:kern w:val="24"/>
                  <w:sz w:val="26"/>
                  <w:szCs w:val="26"/>
                </w:rPr>
              </m:ctrlPr>
            </m:sSubSupPr>
            <m:e>
              <m:nary>
                <m:naryPr>
                  <m:chr m:val="∑"/>
                  <m:limLoc m:val="undOvr"/>
                  <m:supHide m:val="1"/>
                  <m:ctrlPr>
                    <w:rPr>
                      <w:rFonts w:ascii="Cambria Math" w:eastAsiaTheme="minorEastAsia" w:hAnsi="Cambria Math"/>
                      <w:i/>
                      <w:color w:val="C00000"/>
                      <w:kern w:val="24"/>
                      <w:sz w:val="26"/>
                      <w:szCs w:val="26"/>
                    </w:rPr>
                  </m:ctrlPr>
                </m:naryPr>
                <m:sub>
                  <m:d>
                    <m:dPr>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p,a</m:t>
                      </m:r>
                    </m:e>
                  </m:d>
                  <m:r>
                    <w:rPr>
                      <w:rFonts w:ascii="Cambria Math" w:eastAsiaTheme="minorEastAsia" w:hAnsi="Cambria Math"/>
                      <w:color w:val="C00000"/>
                      <w:kern w:val="24"/>
                      <w:sz w:val="26"/>
                      <w:szCs w:val="26"/>
                    </w:rPr>
                    <m:t>∈PAL</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p,a,t</m:t>
                      </m:r>
                    </m:sub>
                    <m:sup>
                      <m:r>
                        <w:rPr>
                          <w:rFonts w:ascii="Cambria Math" w:eastAsiaTheme="minorEastAsia" w:hAnsi="Cambria Math"/>
                          <w:color w:val="C00000"/>
                          <w:kern w:val="24"/>
                          <w:sz w:val="26"/>
                          <w:szCs w:val="26"/>
                        </w:rPr>
                        <m:t>Drain</m:t>
                      </m:r>
                    </m:sup>
                  </m:sSubSup>
                </m:e>
              </m:nary>
              <m:r>
                <w:rPr>
                  <w:rFonts w:ascii="Cambria Math" w:eastAsiaTheme="minorEastAsia" w:hAnsi="Cambria Math"/>
                  <w:kern w:val="24"/>
                  <w:sz w:val="26"/>
                  <w:szCs w:val="26"/>
                </w:rPr>
                <m:t>=</m:t>
              </m:r>
              <m:r>
                <w:rPr>
                  <w:rFonts w:ascii="Cambria Math" w:eastAsiaTheme="minorEastAsia" w:hAnsi="Cambria Math"/>
                  <w:color w:val="C00000"/>
                  <w:kern w:val="24"/>
                  <w:sz w:val="26"/>
                  <w:szCs w:val="26"/>
                </w:rPr>
                <m:t>B</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2BDE39FE" w14:textId="77777777" w:rsidR="007730A6" w:rsidRPr="00850038" w:rsidRDefault="007730A6" w:rsidP="007730A6">
      <w:pPr>
        <w:rPr>
          <w:rFonts w:ascii="Times New Roman" w:eastAsiaTheme="minorEastAsia" w:hAnsi="Times New Roman" w:cs="Times New Roman"/>
          <w:sz w:val="26"/>
          <w:szCs w:val="26"/>
        </w:rPr>
      </w:pPr>
    </w:p>
    <w:p w14:paraId="076396CD" w14:textId="77777777" w:rsidR="007730A6" w:rsidRPr="00850038" w:rsidRDefault="007730A6" w:rsidP="007730A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2E52CB81" w14:textId="64CCD387" w:rsidR="007730A6" w:rsidRDefault="0058710A">
      <w:pPr>
        <w:rPr>
          <w:rFonts w:ascii="Times New Roman" w:eastAsiaTheme="minorEastAsia" w:hAnsi="Times New Roman" w:cs="Times New Roman"/>
          <w:sz w:val="26"/>
          <w:szCs w:val="26"/>
        </w:rPr>
        <w:pPrChange w:id="444" w:author="Melody Shellman" w:date="2021-10-26T19:13:00Z">
          <w:pPr>
            <w:ind w:left="2880" w:hanging="2880"/>
          </w:pPr>
        </w:pPrChange>
      </w:pPr>
      <w:ins w:id="445" w:author="Melody Shellman" w:date="2021-10-26T19:12:00Z">
        <w:r w:rsidRPr="00850038">
          <w:rPr>
            <w:rFonts w:ascii="Times New Roman" w:eastAsiaTheme="minorEastAsia" w:hAnsi="Times New Roman" w:cs="Times New Roman"/>
            <w:sz w:val="26"/>
            <w:szCs w:val="26"/>
          </w:rPr>
          <w:t xml:space="preserve">Otherwise, if the production tanks are equalized, the </w:t>
        </w:r>
        <w:r w:rsidR="001B10DD" w:rsidRPr="00850038">
          <w:rPr>
            <w:rFonts w:ascii="Times New Roman" w:eastAsiaTheme="minorEastAsia" w:hAnsi="Times New Roman" w:cs="Times New Roman"/>
            <w:sz w:val="26"/>
            <w:szCs w:val="26"/>
          </w:rPr>
          <w:t xml:space="preserve">production water drained is measured on an aggregated </w:t>
        </w:r>
      </w:ins>
      <w:ins w:id="446" w:author="Melody Shellman" w:date="2021-10-26T19:13:00Z">
        <w:r w:rsidR="001B10DD" w:rsidRPr="00850038">
          <w:rPr>
            <w:rFonts w:ascii="Times New Roman" w:eastAsiaTheme="minorEastAsia" w:hAnsi="Times New Roman" w:cs="Times New Roman"/>
            <w:sz w:val="26"/>
            <w:szCs w:val="26"/>
          </w:rPr>
          <w:t>production pad level.</w:t>
        </w:r>
        <w:r w:rsidR="001B10DD">
          <w:rPr>
            <w:rFonts w:ascii="Times New Roman" w:eastAsiaTheme="minorEastAsia" w:hAnsi="Times New Roman" w:cs="Times New Roman"/>
            <w:sz w:val="26"/>
            <w:szCs w:val="26"/>
          </w:rPr>
          <w:t xml:space="preserve"> </w:t>
        </w:r>
      </w:ins>
    </w:p>
    <w:p w14:paraId="508206CA" w14:textId="1D817C1E" w:rsidR="007730A6" w:rsidRDefault="007730A6" w:rsidP="007730A6">
      <w:pPr>
        <w:ind w:left="2880" w:hanging="2880"/>
        <w:rPr>
          <w:rFonts w:ascii="Times New Roman" w:eastAsiaTheme="minorEastAsia" w:hAnsi="Times New Roman" w:cs="Times New Roman"/>
          <w:sz w:val="26"/>
          <w:szCs w:val="26"/>
        </w:rPr>
      </w:pPr>
      <w:del w:id="447" w:author="Melody Shellman" w:date="2021-11-05T14:08:00Z">
        <w:r w:rsidDel="00D52608">
          <w:rPr>
            <w:rFonts w:ascii="Times New Roman" w:eastAsiaTheme="minorEastAsia" w:hAnsi="Times New Roman" w:cs="Times New Roman"/>
            <w:sz w:val="26"/>
            <w:szCs w:val="26"/>
          </w:rPr>
          <w:delText>elseif model.config.production_tanks == ProdTank.equalized</w:delText>
        </w:r>
      </w:del>
      <w:ins w:id="448" w:author="Melody Shellman" w:date="2021-11-05T14:08:00Z">
        <w:r w:rsidR="00D52608">
          <w:rPr>
            <w:rFonts w:ascii="Times New Roman" w:eastAsiaTheme="minorEastAsia" w:hAnsi="Times New Roman" w:cs="Times New Roman"/>
            <w:sz w:val="26"/>
            <w:szCs w:val="26"/>
          </w:rPr>
          <w:t>For equalized production tanks</w:t>
        </w:r>
      </w:ins>
      <w:r>
        <w:rPr>
          <w:rFonts w:ascii="Times New Roman" w:eastAsiaTheme="minorEastAsia" w:hAnsi="Times New Roman" w:cs="Times New Roman"/>
          <w:sz w:val="26"/>
          <w:szCs w:val="26"/>
        </w:rPr>
        <w:t>:</w:t>
      </w:r>
    </w:p>
    <w:p w14:paraId="05FE6F29" w14:textId="77777777" w:rsidR="007730A6" w:rsidRPr="005A7F98" w:rsidRDefault="007730A6" w:rsidP="00756739">
      <w:pPr>
        <w:ind w:left="2880" w:hanging="2880"/>
        <w:rPr>
          <w:rFonts w:ascii="Times New Roman" w:eastAsiaTheme="minorEastAsia" w:hAnsi="Times New Roman" w:cs="Times New Roman"/>
          <w:b/>
          <w:bCs/>
          <w:sz w:val="26"/>
          <w:szCs w:val="26"/>
        </w:rPr>
      </w:pPr>
    </w:p>
    <w:p w14:paraId="078BA4A7" w14:textId="2AA60034" w:rsidR="00B94055" w:rsidRPr="00850038" w:rsidRDefault="00596A2F" w:rsidP="00B94055">
      <w:pPr>
        <w:rPr>
          <w:rFonts w:ascii="Cambria Math" w:eastAsiaTheme="minorEastAsia" w:hAnsi="Cambria Math"/>
          <w:i/>
          <w:color w:val="C00000"/>
          <w:kern w:val="24"/>
          <w:sz w:val="26"/>
          <w:szCs w:val="26"/>
        </w:rPr>
      </w:pPr>
      <m:oMathPara>
        <m:oMath>
          <m:sSubSup>
            <m:sSubSupPr>
              <m:ctrlPr>
                <w:rPr>
                  <w:rFonts w:ascii="Cambria Math" w:eastAsiaTheme="minorEastAsia" w:hAnsi="Cambria Math"/>
                  <w:i/>
                  <w:color w:val="C00000"/>
                  <w:kern w:val="24"/>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Drain</m:t>
                  </m:r>
                </m:sup>
              </m:sSubSup>
              <m:r>
                <w:rPr>
                  <w:rFonts w:ascii="Cambria Math" w:eastAsiaTheme="minorEastAsia" w:hAnsi="Cambria Math"/>
                  <w:kern w:val="24"/>
                  <w:sz w:val="26"/>
                  <w:szCs w:val="26"/>
                </w:rPr>
                <m:t>=</m:t>
              </m:r>
              <m:r>
                <w:rPr>
                  <w:rFonts w:ascii="Cambria Math" w:eastAsiaTheme="minorEastAsia" w:hAnsi="Cambria Math"/>
                  <w:color w:val="C00000"/>
                  <w:kern w:val="24"/>
                  <w:sz w:val="26"/>
                  <w:szCs w:val="26"/>
                </w:rPr>
                <m:t>B</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13385CE8" w14:textId="77777777" w:rsidR="00B94055" w:rsidRPr="00850038" w:rsidRDefault="00B94055" w:rsidP="00B94055">
      <w:pPr>
        <w:rPr>
          <w:rFonts w:ascii="Times New Roman" w:eastAsiaTheme="minorEastAsia" w:hAnsi="Times New Roman" w:cs="Times New Roman"/>
          <w:sz w:val="26"/>
          <w:szCs w:val="26"/>
        </w:rPr>
      </w:pPr>
    </w:p>
    <w:p w14:paraId="7450F9A2" w14:textId="77777777" w:rsidR="00B94055" w:rsidRPr="00850038" w:rsidRDefault="00B94055" w:rsidP="00B9405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2F7DC8C3" w14:textId="7771D0AE" w:rsidR="00B94055" w:rsidRPr="00850038" w:rsidRDefault="00B94055" w:rsidP="00756739">
      <w:pPr>
        <w:rPr>
          <w:rFonts w:ascii="Times New Roman" w:eastAsiaTheme="minorEastAsia" w:hAnsi="Times New Roman" w:cs="Times New Roman"/>
          <w:sz w:val="26"/>
          <w:szCs w:val="26"/>
        </w:rPr>
      </w:pPr>
      <w:r w:rsidRPr="00850038">
        <w:rPr>
          <w:rFonts w:ascii="Times New Roman" w:eastAsiaTheme="minorEastAsia" w:hAnsi="Times New Roman" w:cs="Times New Roman"/>
          <w:sz w:val="26"/>
          <w:szCs w:val="26"/>
        </w:rPr>
        <w:t xml:space="preserve">Note: The constraint proposed above is obviously not necessary but included to facilitate switching between </w:t>
      </w:r>
      <w:r w:rsidR="00D96D49" w:rsidRPr="00850038">
        <w:rPr>
          <w:rFonts w:ascii="Times New Roman" w:eastAsiaTheme="minorEastAsia" w:hAnsi="Times New Roman" w:cs="Times New Roman"/>
          <w:sz w:val="26"/>
          <w:szCs w:val="26"/>
        </w:rPr>
        <w:t xml:space="preserve">(1) </w:t>
      </w:r>
      <w:r w:rsidRPr="00850038">
        <w:rPr>
          <w:rFonts w:ascii="Times New Roman" w:eastAsiaTheme="minorEastAsia" w:hAnsi="Times New Roman" w:cs="Times New Roman"/>
          <w:sz w:val="26"/>
          <w:szCs w:val="26"/>
        </w:rPr>
        <w:t>an equalized production</w:t>
      </w:r>
      <w:r w:rsidR="00D96D49" w:rsidRPr="00850038">
        <w:rPr>
          <w:rFonts w:ascii="Times New Roman" w:eastAsiaTheme="minorEastAsia" w:hAnsi="Times New Roman" w:cs="Times New Roman"/>
          <w:sz w:val="26"/>
          <w:szCs w:val="26"/>
        </w:rPr>
        <w:t xml:space="preserve"> tank version and (2) a non-equalized production tank version. </w:t>
      </w:r>
    </w:p>
    <w:p w14:paraId="6FDB251B" w14:textId="77777777" w:rsidR="00756739" w:rsidRPr="005A7F98" w:rsidRDefault="00756739" w:rsidP="00756739">
      <w:pPr>
        <w:rPr>
          <w:rFonts w:ascii="Times New Roman" w:eastAsiaTheme="minorEastAsia" w:hAnsi="Times New Roman" w:cs="Times New Roman"/>
          <w:b/>
          <w:bCs/>
          <w:sz w:val="26"/>
          <w:szCs w:val="26"/>
        </w:rPr>
      </w:pPr>
    </w:p>
    <w:p w14:paraId="32EF11B5" w14:textId="23CE98D9" w:rsidR="00F15AAA" w:rsidRDefault="00F15AAA" w:rsidP="00F15AAA">
      <w:pPr>
        <w:ind w:left="2880" w:hanging="2880"/>
        <w:rPr>
          <w:ins w:id="449" w:author="Melody Shellman" w:date="2021-10-26T14:02: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Production Pad </w:t>
      </w:r>
      <w:r w:rsidR="00824992" w:rsidRPr="005A7F98">
        <w:rPr>
          <w:rFonts w:ascii="Times New Roman" w:eastAsiaTheme="minorEastAsia" w:hAnsi="Times New Roman" w:cs="Times New Roman"/>
          <w:b/>
          <w:sz w:val="26"/>
          <w:szCs w:val="26"/>
        </w:rPr>
        <w:t xml:space="preserve">Supply </w:t>
      </w:r>
      <w:r w:rsidRPr="005A7F98">
        <w:rPr>
          <w:rFonts w:ascii="Times New Roman" w:eastAsiaTheme="minorEastAsia" w:hAnsi="Times New Roman" w:cs="Times New Roman"/>
          <w:b/>
          <w:sz w:val="26"/>
          <w:szCs w:val="26"/>
        </w:rPr>
        <w:t>Balance</w:t>
      </w:r>
    </w:p>
    <w:p w14:paraId="22BD9BA3" w14:textId="1B0B298B" w:rsidR="00984305" w:rsidRPr="005A7F98" w:rsidRDefault="00984305" w:rsidP="005C0154">
      <w:pPr>
        <w:rPr>
          <w:rFonts w:ascii="Times New Roman" w:eastAsiaTheme="minorEastAsia" w:hAnsi="Times New Roman" w:cs="Times New Roman"/>
          <w:sz w:val="26"/>
          <w:szCs w:val="26"/>
        </w:rPr>
      </w:pPr>
      <w:ins w:id="450" w:author="Melody Shellman" w:date="2021-10-26T14:02:00Z">
        <w:r>
          <w:rPr>
            <w:rFonts w:ascii="Times New Roman" w:eastAsiaTheme="minorEastAsia" w:hAnsi="Times New Roman" w:cs="Times New Roman"/>
            <w:sz w:val="26"/>
            <w:szCs w:val="26"/>
          </w:rPr>
          <w:t xml:space="preserve">All produced water must be accounted for. </w:t>
        </w:r>
        <w:r w:rsidRPr="00E27271">
          <w:rPr>
            <w:rFonts w:ascii="Times New Roman" w:eastAsiaTheme="minorEastAsia" w:hAnsi="Times New Roman" w:cs="Times New Roman"/>
            <w:sz w:val="26"/>
            <w:szCs w:val="26"/>
          </w:rPr>
          <w:t>For each production pad</w:t>
        </w:r>
        <w:r>
          <w:rPr>
            <w:rFonts w:ascii="Times New Roman" w:eastAsiaTheme="minorEastAsia" w:hAnsi="Times New Roman" w:cs="Times New Roman"/>
            <w:sz w:val="26"/>
            <w:szCs w:val="26"/>
          </w:rPr>
          <w:t xml:space="preserve"> and </w:t>
        </w:r>
        <w:r w:rsidRPr="00E27271">
          <w:rPr>
            <w:rFonts w:ascii="Times New Roman" w:eastAsiaTheme="minorEastAsia" w:hAnsi="Times New Roman" w:cs="Times New Roman"/>
            <w:sz w:val="26"/>
            <w:szCs w:val="26"/>
          </w:rPr>
          <w:t>for each time period</w:t>
        </w:r>
        <w:r>
          <w:rPr>
            <w:rFonts w:ascii="Times New Roman" w:eastAsiaTheme="minorEastAsia" w:hAnsi="Times New Roman" w:cs="Times New Roman"/>
            <w:sz w:val="26"/>
            <w:szCs w:val="26"/>
          </w:rPr>
          <w:t>, t</w:t>
        </w:r>
        <w:r w:rsidRPr="00E27271">
          <w:rPr>
            <w:rFonts w:ascii="Times New Roman" w:eastAsiaTheme="minorEastAsia" w:hAnsi="Times New Roman" w:cs="Times New Roman"/>
            <w:sz w:val="26"/>
            <w:szCs w:val="26"/>
          </w:rPr>
          <w:t xml:space="preserve">he volume of outgoing water must be equal to the produced water </w:t>
        </w:r>
      </w:ins>
      <w:ins w:id="451" w:author="Melody Shellman" w:date="2021-10-26T14:03:00Z">
        <w:r w:rsidR="008E4F0E">
          <w:rPr>
            <w:rFonts w:ascii="Times New Roman" w:eastAsiaTheme="minorEastAsia" w:hAnsi="Times New Roman" w:cs="Times New Roman"/>
            <w:sz w:val="26"/>
            <w:szCs w:val="26"/>
          </w:rPr>
          <w:t xml:space="preserve">transported out of the </w:t>
        </w:r>
      </w:ins>
      <w:ins w:id="452" w:author="Melody Shellman" w:date="2021-10-26T14:02:00Z">
        <w:r w:rsidRPr="00E27271">
          <w:rPr>
            <w:rFonts w:ascii="Times New Roman" w:eastAsiaTheme="minorEastAsia" w:hAnsi="Times New Roman" w:cs="Times New Roman"/>
            <w:sz w:val="26"/>
            <w:szCs w:val="26"/>
          </w:rPr>
          <w:t>production pad</w:t>
        </w:r>
        <w:r>
          <w:rPr>
            <w:rFonts w:ascii="Times New Roman" w:eastAsiaTheme="minorEastAsia" w:hAnsi="Times New Roman" w:cs="Times New Roman"/>
            <w:sz w:val="26"/>
            <w:szCs w:val="26"/>
          </w:rPr>
          <w:t>.</w:t>
        </w:r>
      </w:ins>
    </w:p>
    <w:p w14:paraId="18871344" w14:textId="588CF469" w:rsidR="00F15AAA" w:rsidRPr="005A7F98" w:rsidRDefault="00596A2F" w:rsidP="00F15AAA">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B</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10FAC843" w14:textId="77777777" w:rsidR="00F15AAA" w:rsidRPr="005A7F98"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7022B5F1" w:rsidR="00F15AAA" w:rsidRPr="005A7F98"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285BB666" w14:textId="5FFE1B08" w:rsidR="00E62FCD" w:rsidRDefault="00E62FCD" w:rsidP="00E62FCD">
      <w:pPr>
        <w:ind w:left="2880" w:hanging="2880"/>
        <w:rPr>
          <w:ins w:id="453" w:author="Melody Shellman" w:date="2021-10-26T14:03: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lastRenderedPageBreak/>
        <w:t>Completions Pad Supply Balance (i.e. Flowback Balance)</w:t>
      </w:r>
    </w:p>
    <w:p w14:paraId="1DC596D2" w14:textId="09065310" w:rsidR="00612B39" w:rsidRPr="00984C39" w:rsidRDefault="00612B39" w:rsidP="00612B39">
      <w:pPr>
        <w:rPr>
          <w:ins w:id="454" w:author="Melody Shellman" w:date="2021-10-26T14:03:00Z"/>
          <w:rFonts w:ascii="Times New Roman" w:eastAsiaTheme="minorEastAsia" w:hAnsi="Times New Roman" w:cs="Times New Roman"/>
          <w:sz w:val="26"/>
          <w:szCs w:val="26"/>
        </w:rPr>
      </w:pPr>
      <w:ins w:id="455" w:author="Melody Shellman" w:date="2021-10-26T14:03:00Z">
        <w:r w:rsidRPr="009A7F64">
          <w:rPr>
            <w:rFonts w:ascii="Times New Roman" w:eastAsiaTheme="minorEastAsia" w:hAnsi="Times New Roman" w:cs="Times New Roman"/>
            <w:sz w:val="26"/>
            <w:szCs w:val="26"/>
          </w:rPr>
          <w:t xml:space="preserve">All flowback water must </w:t>
        </w:r>
        <w:r>
          <w:rPr>
            <w:rFonts w:ascii="Times New Roman" w:eastAsiaTheme="minorEastAsia" w:hAnsi="Times New Roman" w:cs="Times New Roman"/>
            <w:sz w:val="26"/>
            <w:szCs w:val="26"/>
          </w:rPr>
          <w:t>be</w:t>
        </w:r>
        <w:r w:rsidRPr="009A7F64">
          <w:rPr>
            <w:rFonts w:ascii="Times New Roman" w:eastAsiaTheme="minorEastAsia" w:hAnsi="Times New Roman" w:cs="Times New Roman"/>
            <w:sz w:val="26"/>
            <w:szCs w:val="26"/>
          </w:rPr>
          <w:t xml:space="preserve"> accounted for.  For each </w:t>
        </w:r>
      </w:ins>
      <w:r w:rsidR="004B05FD">
        <w:rPr>
          <w:rFonts w:ascii="Times New Roman" w:eastAsiaTheme="minorEastAsia" w:hAnsi="Times New Roman" w:cs="Times New Roman"/>
          <w:sz w:val="26"/>
          <w:szCs w:val="26"/>
        </w:rPr>
        <w:t>completions</w:t>
      </w:r>
      <w:ins w:id="456" w:author="Melody Shellman" w:date="2021-10-26T14:03:00Z">
        <w:r w:rsidRPr="009A7F64">
          <w:rPr>
            <w:rFonts w:ascii="Times New Roman" w:eastAsiaTheme="minorEastAsia" w:hAnsi="Times New Roman" w:cs="Times New Roman"/>
            <w:sz w:val="26"/>
            <w:szCs w:val="26"/>
          </w:rPr>
          <w:t xml:space="preserve"> pad and for each time period, </w:t>
        </w:r>
        <w:r>
          <w:rPr>
            <w:rFonts w:ascii="Times New Roman" w:eastAsiaTheme="minorEastAsia" w:hAnsi="Times New Roman" w:cs="Times New Roman"/>
            <w:sz w:val="26"/>
            <w:szCs w:val="26"/>
          </w:rPr>
          <w:t>t</w:t>
        </w:r>
        <w:r w:rsidRPr="009A7F64">
          <w:rPr>
            <w:rFonts w:ascii="Times New Roman" w:eastAsiaTheme="minorEastAsia" w:hAnsi="Times New Roman" w:cs="Times New Roman"/>
            <w:sz w:val="26"/>
            <w:szCs w:val="26"/>
          </w:rPr>
          <w:t xml:space="preserve">he volume of outgoing water must be equal to the forecasted flowback produced water for the </w:t>
        </w:r>
      </w:ins>
      <w:r w:rsidR="004B05FD">
        <w:rPr>
          <w:rFonts w:ascii="Times New Roman" w:eastAsiaTheme="minorEastAsia" w:hAnsi="Times New Roman" w:cs="Times New Roman"/>
          <w:sz w:val="26"/>
          <w:szCs w:val="26"/>
        </w:rPr>
        <w:t>completions</w:t>
      </w:r>
      <w:ins w:id="457" w:author="Melody Shellman" w:date="2021-10-26T14:03:00Z">
        <w:r w:rsidRPr="009A7F64">
          <w:rPr>
            <w:rFonts w:ascii="Times New Roman" w:eastAsiaTheme="minorEastAsia" w:hAnsi="Times New Roman" w:cs="Times New Roman"/>
            <w:sz w:val="26"/>
            <w:szCs w:val="26"/>
          </w:rPr>
          <w:t xml:space="preserve"> pad. </w:t>
        </w:r>
      </w:ins>
    </w:p>
    <w:p w14:paraId="5B927CAB" w14:textId="77777777" w:rsidR="00612B39" w:rsidRPr="005A7F98" w:rsidRDefault="00612B39" w:rsidP="00E62FCD">
      <w:pPr>
        <w:ind w:left="2880" w:hanging="2880"/>
        <w:rPr>
          <w:rFonts w:ascii="Times New Roman" w:eastAsiaTheme="minorEastAsia" w:hAnsi="Times New Roman" w:cs="Times New Roman"/>
          <w:sz w:val="26"/>
          <w:szCs w:val="26"/>
        </w:rPr>
      </w:pPr>
    </w:p>
    <w:p w14:paraId="61713A99" w14:textId="5C0BE6E5" w:rsidR="00E62FCD" w:rsidRPr="005A7F98" w:rsidRDefault="00596A2F" w:rsidP="00E62FC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m:oMathPara>
    </w:p>
    <w:p w14:paraId="4FE1EDBA" w14:textId="77777777" w:rsidR="00E62FCD" w:rsidRPr="005A7F98"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5A7F98"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27932FAE" w14:textId="771B91E6" w:rsidR="00572D9F" w:rsidRDefault="00A6527F" w:rsidP="00FF2BCF">
      <w:pPr>
        <w:ind w:left="2880" w:hanging="2880"/>
        <w:rPr>
          <w:ins w:id="458" w:author="Melody Shellman" w:date="2021-10-26T14:04: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Network Node </w:t>
      </w:r>
      <w:commentRangeStart w:id="459"/>
      <w:r w:rsidRPr="005A7F98">
        <w:rPr>
          <w:rFonts w:ascii="Times New Roman" w:eastAsiaTheme="minorEastAsia" w:hAnsi="Times New Roman" w:cs="Times New Roman"/>
          <w:b/>
          <w:bCs/>
          <w:sz w:val="26"/>
          <w:szCs w:val="26"/>
        </w:rPr>
        <w:t>Balance</w:t>
      </w:r>
      <w:commentRangeEnd w:id="459"/>
      <w:r w:rsidR="0043553E">
        <w:rPr>
          <w:rStyle w:val="CommentReference"/>
        </w:rPr>
        <w:commentReference w:id="459"/>
      </w:r>
    </w:p>
    <w:p w14:paraId="14260A0D" w14:textId="77777777" w:rsidR="00C3078E" w:rsidRPr="008041EC" w:rsidRDefault="00C3078E" w:rsidP="00C3078E">
      <w:pPr>
        <w:rPr>
          <w:ins w:id="460" w:author="Melody Shellman" w:date="2021-10-26T14:04:00Z"/>
          <w:rFonts w:ascii="Times New Roman" w:eastAsiaTheme="minorEastAsia" w:hAnsi="Times New Roman" w:cs="Times New Roman"/>
          <w:bCs/>
          <w:sz w:val="26"/>
          <w:szCs w:val="26"/>
        </w:rPr>
      </w:pPr>
      <w:ins w:id="461" w:author="Melody Shellman" w:date="2021-10-26T14:04:00Z">
        <w:r w:rsidRPr="009E64C9">
          <w:rPr>
            <w:rFonts w:ascii="Times New Roman" w:eastAsiaTheme="minorEastAsia" w:hAnsi="Times New Roman" w:cs="Times New Roman"/>
            <w:sz w:val="26"/>
            <w:szCs w:val="26"/>
          </w:rPr>
          <w:t>Flow balance constraint (i.e., inputs are equal to outputs). For each pipeline node and for each time period, the volume water into the node is equal to the volume of water out of the node.</w:t>
        </w:r>
        <w:r>
          <w:rPr>
            <w:rFonts w:ascii="Times New Roman" w:eastAsiaTheme="minorEastAsia" w:hAnsi="Times New Roman" w:cs="Times New Roman"/>
            <w:b/>
            <w:bCs/>
            <w:sz w:val="26"/>
            <w:szCs w:val="26"/>
          </w:rPr>
          <w:t xml:space="preserve"> </w:t>
        </w:r>
      </w:ins>
    </w:p>
    <w:p w14:paraId="1349E014" w14:textId="77777777" w:rsidR="00C3078E" w:rsidRPr="005A7F98" w:rsidRDefault="00C3078E">
      <w:pPr>
        <w:rPr>
          <w:rFonts w:ascii="Times New Roman" w:eastAsiaTheme="minorEastAsia" w:hAnsi="Times New Roman" w:cs="Times New Roman"/>
          <w:bCs/>
          <w:sz w:val="26"/>
          <w:szCs w:val="26"/>
        </w:rPr>
        <w:pPrChange w:id="462" w:author="Melody Shellman" w:date="2021-10-26T14:04:00Z">
          <w:pPr>
            <w:ind w:left="2880" w:hanging="2880"/>
          </w:pPr>
        </w:pPrChange>
      </w:pPr>
    </w:p>
    <w:p w14:paraId="70F86A97" w14:textId="71C89281" w:rsidR="00A6527F" w:rsidRPr="005A7F98" w:rsidRDefault="00596A2F"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463" w:author="Melody Shellman" w:date="2021-10-26T14:04:00Z">
              <w:rPr>
                <w:rFonts w:ascii="Cambria Math" w:eastAsiaTheme="minorEastAsia" w:hAnsi="Cambria Math" w:cs="Times New Roman"/>
                <w:sz w:val="26"/>
                <w:szCs w:val="26"/>
              </w:rPr>
              <m:t>+</m:t>
            </w:ins>
          </m:r>
          <m:nary>
            <m:naryPr>
              <m:chr m:val="∑"/>
              <m:limLoc m:val="undOvr"/>
              <m:supHide m:val="1"/>
              <m:ctrlPr>
                <w:ins w:id="464" w:author="Melody Shellman" w:date="2021-10-26T14:04:00Z">
                  <w:rPr>
                    <w:rFonts w:ascii="Cambria Math" w:eastAsiaTheme="minorEastAsia" w:hAnsi="Cambria Math" w:cs="Times New Roman"/>
                    <w:i/>
                    <w:sz w:val="26"/>
                    <w:szCs w:val="26"/>
                  </w:rPr>
                </w:ins>
              </m:ctrlPr>
            </m:naryPr>
            <m:sub>
              <m:d>
                <m:dPr>
                  <m:ctrlPr>
                    <w:ins w:id="465" w:author="Melody Shellman" w:date="2021-10-26T14:04:00Z">
                      <w:rPr>
                        <w:rFonts w:ascii="Cambria Math" w:eastAsiaTheme="minorEastAsia" w:hAnsi="Cambria Math" w:cs="Times New Roman"/>
                        <w:i/>
                        <w:sz w:val="26"/>
                        <w:szCs w:val="26"/>
                      </w:rPr>
                    </w:ins>
                  </m:ctrlPr>
                </m:dPr>
                <m:e>
                  <m:r>
                    <w:ins w:id="466" w:author="Melody Shellman" w:date="2021-10-26T14:04:00Z">
                      <w:rPr>
                        <w:rFonts w:ascii="Cambria Math" w:eastAsiaTheme="minorEastAsia" w:hAnsi="Cambria Math" w:cs="Times New Roman"/>
                        <w:sz w:val="26"/>
                        <w:szCs w:val="26"/>
                      </w:rPr>
                      <m:t>s,n</m:t>
                    </w:ins>
                  </m:r>
                </m:e>
              </m:d>
              <m:r>
                <w:ins w:id="467" w:author="Melody Shellman" w:date="2021-10-26T14:04:00Z">
                  <w:rPr>
                    <w:rFonts w:ascii="Cambria Math" w:eastAsiaTheme="minorEastAsia" w:hAnsi="Cambria Math" w:cs="Times New Roman"/>
                    <w:sz w:val="26"/>
                    <w:szCs w:val="26"/>
                  </w:rPr>
                  <m:t>∈SNA</m:t>
                </w:ins>
              </m:r>
            </m:sub>
            <m:sup/>
            <m:e>
              <m:sSubSup>
                <m:sSubSupPr>
                  <m:ctrlPr>
                    <w:ins w:id="468" w:author="Melody Shellman" w:date="2021-10-26T14:04:00Z">
                      <w:rPr>
                        <w:rFonts w:ascii="Cambria Math" w:eastAsiaTheme="minorEastAsia" w:hAnsi="Cambria Math"/>
                        <w:i/>
                        <w:color w:val="C00000"/>
                        <w:kern w:val="24"/>
                        <w:sz w:val="26"/>
                        <w:szCs w:val="26"/>
                      </w:rPr>
                    </w:ins>
                  </m:ctrlPr>
                </m:sSubSupPr>
                <m:e>
                  <m:r>
                    <w:ins w:id="469" w:author="Melody Shellman" w:date="2021-10-26T14:04:00Z">
                      <w:rPr>
                        <w:rFonts w:ascii="Cambria Math" w:eastAsiaTheme="minorEastAsia" w:hAnsi="Cambria Math"/>
                        <w:color w:val="C00000"/>
                        <w:kern w:val="24"/>
                        <w:sz w:val="26"/>
                        <w:szCs w:val="26"/>
                      </w:rPr>
                      <m:t>F</m:t>
                    </w:ins>
                  </m:r>
                </m:e>
                <m:sub>
                  <m:r>
                    <w:ins w:id="470" w:author="Melody Shellman" w:date="2021-10-26T14:04:00Z">
                      <w:rPr>
                        <w:rFonts w:ascii="Cambria Math" w:eastAsiaTheme="minorEastAsia" w:hAnsi="Cambria Math"/>
                        <w:color w:val="C00000"/>
                        <w:kern w:val="24"/>
                        <w:sz w:val="26"/>
                        <w:szCs w:val="26"/>
                      </w:rPr>
                      <m:t>l,l,t</m:t>
                    </w:ins>
                  </m:r>
                </m:sub>
                <m:sup>
                  <m:r>
                    <w:ins w:id="471" w:author="Melody Shellman" w:date="2021-10-26T14:04:00Z">
                      <w:rPr>
                        <w:rFonts w:ascii="Cambria Math" w:eastAsiaTheme="minorEastAsia" w:hAnsi="Cambria Math"/>
                        <w:color w:val="C00000"/>
                        <w:kern w:val="24"/>
                        <w:sz w:val="26"/>
                        <w:szCs w:val="26"/>
                      </w:rPr>
                      <m:t>Piped</m:t>
                    </w:ins>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oMath>
      </m:oMathPara>
    </w:p>
    <w:p w14:paraId="051E1A25" w14:textId="77777777" w:rsidR="00A6527F" w:rsidRPr="005A7F98"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5A7F98"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5A7F98" w:rsidRDefault="00A6527F" w:rsidP="00FF2BCF">
      <w:pPr>
        <w:ind w:left="2880" w:hanging="2880"/>
        <w:rPr>
          <w:rFonts w:ascii="Times New Roman" w:eastAsiaTheme="minorEastAsia" w:hAnsi="Times New Roman" w:cs="Times New Roman"/>
          <w:bCs/>
          <w:sz w:val="26"/>
          <w:szCs w:val="26"/>
        </w:rPr>
      </w:pPr>
    </w:p>
    <w:p w14:paraId="045BAC95" w14:textId="0C87F678" w:rsidR="007F1564" w:rsidRDefault="007F1564" w:rsidP="007F1564">
      <w:pPr>
        <w:ind w:left="2880" w:hanging="2880"/>
        <w:rPr>
          <w:ins w:id="472" w:author="Melody Shellman" w:date="2021-10-26T14:04: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Bi-Directional Flow</w:t>
      </w:r>
    </w:p>
    <w:p w14:paraId="45218EA7" w14:textId="77777777" w:rsidR="0093495E" w:rsidRPr="009E64C9" w:rsidRDefault="0093495E" w:rsidP="0093495E">
      <w:pPr>
        <w:rPr>
          <w:ins w:id="473" w:author="Melody Shellman" w:date="2021-10-26T14:04:00Z"/>
          <w:rFonts w:ascii="Times New Roman" w:eastAsiaTheme="minorEastAsia" w:hAnsi="Times New Roman" w:cs="Times New Roman"/>
          <w:sz w:val="26"/>
          <w:szCs w:val="26"/>
        </w:rPr>
      </w:pPr>
      <w:ins w:id="474" w:author="Melody Shellman" w:date="2021-10-26T14:04:00Z">
        <w:r w:rsidRPr="009E64C9">
          <w:rPr>
            <w:rFonts w:ascii="Times New Roman" w:eastAsiaTheme="minorEastAsia" w:hAnsi="Times New Roman" w:cs="Times New Roman"/>
            <w:sz w:val="26"/>
            <w:szCs w:val="26"/>
          </w:rPr>
          <w:t xml:space="preserve">There can only be flow in one direction </w:t>
        </w:r>
        <w:r>
          <w:rPr>
            <w:rFonts w:ascii="Times New Roman" w:eastAsiaTheme="minorEastAsia" w:hAnsi="Times New Roman" w:cs="Times New Roman"/>
            <w:sz w:val="26"/>
            <w:szCs w:val="26"/>
          </w:rPr>
          <w:t xml:space="preserve">for a given pipeline arc </w:t>
        </w:r>
        <w:r w:rsidRPr="009E64C9">
          <w:rPr>
            <w:rFonts w:ascii="Times New Roman" w:eastAsiaTheme="minorEastAsia" w:hAnsi="Times New Roman" w:cs="Times New Roman"/>
            <w:sz w:val="26"/>
            <w:szCs w:val="26"/>
          </w:rPr>
          <w:t>in a given time period. Flow is only allowed in a given direction if the binary indicator for that direction is “on”</w:t>
        </w:r>
        <w:r>
          <w:rPr>
            <w:rFonts w:ascii="Times New Roman" w:eastAsiaTheme="minorEastAsia" w:hAnsi="Times New Roman" w:cs="Times New Roman"/>
            <w:sz w:val="26"/>
            <w:szCs w:val="26"/>
          </w:rPr>
          <w:t>.</w:t>
        </w:r>
      </w:ins>
    </w:p>
    <w:p w14:paraId="20B7C587" w14:textId="77777777" w:rsidR="0093495E" w:rsidRPr="005A7F98" w:rsidDel="0093495E" w:rsidRDefault="0093495E">
      <w:pPr>
        <w:rPr>
          <w:del w:id="475" w:author="Melody Shellman" w:date="2021-10-26T14:05:00Z"/>
          <w:rFonts w:ascii="Times New Roman" w:eastAsiaTheme="minorEastAsia" w:hAnsi="Times New Roman" w:cs="Times New Roman"/>
          <w:b/>
          <w:bCs/>
          <w:sz w:val="26"/>
          <w:szCs w:val="26"/>
        </w:rPr>
        <w:pPrChange w:id="476" w:author="Melody Shellman" w:date="2021-10-26T14:05:00Z">
          <w:pPr>
            <w:ind w:left="2880" w:hanging="2880"/>
          </w:pPr>
        </w:pPrChange>
      </w:pPr>
    </w:p>
    <w:p w14:paraId="357E28BA" w14:textId="77777777" w:rsidR="007F1564" w:rsidRPr="005A7F98" w:rsidRDefault="007F1564" w:rsidP="007D6E7F">
      <w:pPr>
        <w:rPr>
          <w:rFonts w:ascii="Times New Roman" w:eastAsiaTheme="minorEastAsia" w:hAnsi="Times New Roman" w:cs="Times New Roman"/>
          <w:sz w:val="26"/>
          <w:szCs w:val="26"/>
        </w:rPr>
      </w:pPr>
    </w:p>
    <w:p w14:paraId="3A44D932" w14:textId="4CD8E7E0" w:rsidR="007F1564" w:rsidRPr="005A7F98"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5A7F98" w:rsidRDefault="007F1564" w:rsidP="007F1564">
      <w:pPr>
        <w:ind w:left="2880" w:hanging="2880"/>
        <w:rPr>
          <w:rFonts w:ascii="Times New Roman" w:eastAsiaTheme="minorEastAsia" w:hAnsi="Times New Roman" w:cs="Times New Roman"/>
          <w:sz w:val="26"/>
          <w:szCs w:val="26"/>
        </w:rPr>
      </w:pPr>
    </w:p>
    <w:p w14:paraId="707F7FA5" w14:textId="4A4540CD" w:rsidR="007F1564" w:rsidRPr="005A7F98"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35660D99" w:rsidR="007F1564" w:rsidRPr="005A7F98" w:rsidRDefault="003F66F4" w:rsidP="007F1564">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Technically this constraint should only be enforced for truly reversible arcs (e.g.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and </w:t>
      </w:r>
      <w:del w:id="477" w:author="Melody Shellman" w:date="2021-10-26T14:05:00Z">
        <w:r w:rsidRPr="005A7F98" w:rsidDel="0093495E">
          <w:rPr>
            <w:rFonts w:ascii="Times New Roman" w:eastAsiaTheme="minorEastAsia" w:hAnsi="Times New Roman" w:cs="Times New Roman"/>
            <w:i/>
            <w:sz w:val="26"/>
            <w:szCs w:val="26"/>
          </w:rPr>
          <w:delText>CAN</w:delText>
        </w:r>
      </w:del>
      <w:ins w:id="478" w:author="Melody Shellman" w:date="2021-10-26T14:05:00Z">
        <w:r w:rsidR="0093495E">
          <w:rPr>
            <w:rFonts w:ascii="Times New Roman" w:eastAsiaTheme="minorEastAsia" w:hAnsi="Times New Roman" w:cs="Times New Roman"/>
            <w:i/>
            <w:sz w:val="26"/>
            <w:szCs w:val="26"/>
          </w:rPr>
          <w:t>CNA</w:t>
        </w:r>
      </w:ins>
      <w:r w:rsidRPr="005A7F98">
        <w:rPr>
          <w:rFonts w:ascii="Times New Roman" w:eastAsiaTheme="minorEastAsia" w:hAnsi="Times New Roman" w:cs="Times New Roman"/>
          <w:sz w:val="26"/>
          <w:szCs w:val="26"/>
        </w:rPr>
        <w:t xml:space="preserve">); and even then it only needs to be defined per one reversible arc (e.g.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only and </w:t>
      </w:r>
      <w:r w:rsidRPr="005A7F98">
        <w:rPr>
          <w:rFonts w:ascii="Times New Roman" w:eastAsiaTheme="minorEastAsia" w:hAnsi="Times New Roman" w:cs="Times New Roman"/>
          <w:sz w:val="26"/>
          <w:szCs w:val="26"/>
          <w:u w:val="single"/>
        </w:rPr>
        <w:t>not</w:t>
      </w:r>
      <w:r w:rsidRPr="005A7F98">
        <w:rPr>
          <w:rFonts w:ascii="Times New Roman" w:eastAsiaTheme="minorEastAsia" w:hAnsi="Times New Roman" w:cs="Times New Roman"/>
          <w:sz w:val="26"/>
          <w:szCs w:val="26"/>
        </w:rPr>
        <w:t xml:space="preserve"> </w:t>
      </w:r>
      <w:r w:rsidRPr="005A7F98">
        <w:rPr>
          <w:rFonts w:ascii="Times New Roman" w:eastAsiaTheme="minorEastAsia" w:hAnsi="Times New Roman" w:cs="Times New Roman"/>
          <w:i/>
          <w:sz w:val="26"/>
          <w:szCs w:val="26"/>
        </w:rPr>
        <w:t>NCA</w:t>
      </w:r>
      <w:r w:rsidRPr="005A7F98">
        <w:rPr>
          <w:rFonts w:ascii="Times New Roman" w:eastAsiaTheme="minorEastAsia" w:hAnsi="Times New Roman" w:cs="Times New Roman"/>
          <w:sz w:val="26"/>
          <w:szCs w:val="26"/>
        </w:rPr>
        <w:t xml:space="preserve"> and </w:t>
      </w:r>
      <w:del w:id="479" w:author="Melody Shellman" w:date="2021-10-26T14:05:00Z">
        <w:r w:rsidRPr="005A7F98" w:rsidDel="0093495E">
          <w:rPr>
            <w:rFonts w:ascii="Times New Roman" w:eastAsiaTheme="minorEastAsia" w:hAnsi="Times New Roman" w:cs="Times New Roman"/>
            <w:i/>
            <w:sz w:val="26"/>
            <w:szCs w:val="26"/>
          </w:rPr>
          <w:delText>CAN</w:delText>
        </w:r>
      </w:del>
      <w:ins w:id="480" w:author="Melody Shellman" w:date="2021-10-26T14:05:00Z">
        <w:r w:rsidR="0093495E">
          <w:rPr>
            <w:rFonts w:ascii="Times New Roman" w:eastAsiaTheme="minorEastAsia" w:hAnsi="Times New Roman" w:cs="Times New Roman"/>
            <w:i/>
            <w:sz w:val="26"/>
            <w:szCs w:val="26"/>
          </w:rPr>
          <w:t>CNA</w:t>
        </w:r>
      </w:ins>
      <w:r w:rsidRPr="005A7F98">
        <w:rPr>
          <w:rFonts w:ascii="Times New Roman" w:eastAsiaTheme="minorEastAsia" w:hAnsi="Times New Roman" w:cs="Times New Roman"/>
          <w:sz w:val="26"/>
          <w:szCs w:val="26"/>
        </w:rPr>
        <w:t>).</w:t>
      </w:r>
    </w:p>
    <w:p w14:paraId="4831F87C" w14:textId="5E0DA52B" w:rsidR="007F1564" w:rsidRPr="005A7F98" w:rsidRDefault="007F1564"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m:oMathPara>
    </w:p>
    <w:p w14:paraId="40167846" w14:textId="77777777" w:rsidR="007F1564" w:rsidRPr="005A7F98" w:rsidRDefault="007F1564" w:rsidP="007F1564">
      <w:pPr>
        <w:ind w:left="2880" w:hanging="2880"/>
        <w:rPr>
          <w:rFonts w:ascii="Times New Roman" w:eastAsiaTheme="minorEastAsia" w:hAnsi="Times New Roman" w:cs="Times New Roman"/>
          <w:sz w:val="26"/>
          <w:szCs w:val="26"/>
        </w:rPr>
      </w:pPr>
    </w:p>
    <w:p w14:paraId="3910FD5B" w14:textId="77777777" w:rsidR="007F1564" w:rsidRPr="005A7F98"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5B73C7DF" w:rsidR="003C1969" w:rsidRDefault="003C1969" w:rsidP="00D51F2B">
      <w:pPr>
        <w:ind w:left="2880" w:hanging="2880"/>
        <w:rPr>
          <w:rFonts w:ascii="Times New Roman" w:eastAsiaTheme="minorEastAsia" w:hAnsi="Times New Roman" w:cs="Times New Roman"/>
          <w:b/>
          <w:bCs/>
          <w:sz w:val="26"/>
          <w:szCs w:val="26"/>
        </w:rPr>
      </w:pPr>
    </w:p>
    <w:p w14:paraId="03C7AC54" w14:textId="77777777" w:rsidR="00850038" w:rsidRPr="005A7F98" w:rsidRDefault="00850038" w:rsidP="00D51F2B">
      <w:pPr>
        <w:ind w:left="2880" w:hanging="2880"/>
        <w:rPr>
          <w:rFonts w:ascii="Times New Roman" w:eastAsiaTheme="minorEastAsia" w:hAnsi="Times New Roman" w:cs="Times New Roman"/>
          <w:b/>
          <w:bCs/>
          <w:sz w:val="26"/>
          <w:szCs w:val="26"/>
        </w:rPr>
      </w:pPr>
    </w:p>
    <w:p w14:paraId="506A8549" w14:textId="66539B32" w:rsidR="00D51F2B" w:rsidRDefault="00D51F2B" w:rsidP="00D51F2B">
      <w:pPr>
        <w:ind w:left="2880" w:hanging="2880"/>
        <w:rPr>
          <w:ins w:id="481" w:author="Melody Shellman" w:date="2021-10-26T14:05: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Storage Site Balance</w:t>
      </w:r>
    </w:p>
    <w:p w14:paraId="0D4B144E" w14:textId="77777777" w:rsidR="005C688E" w:rsidRPr="008041EC" w:rsidRDefault="005C688E" w:rsidP="005C688E">
      <w:pPr>
        <w:pStyle w:val="CommentText"/>
        <w:rPr>
          <w:ins w:id="482" w:author="Melody Shellman" w:date="2021-10-26T14:05:00Z"/>
          <w:rFonts w:ascii="Times New Roman" w:eastAsiaTheme="minorEastAsia" w:hAnsi="Times New Roman" w:cs="Times New Roman"/>
          <w:bCs/>
          <w:sz w:val="26"/>
          <w:szCs w:val="26"/>
        </w:rPr>
      </w:pPr>
      <w:ins w:id="483" w:author="Melody Shellman" w:date="2021-10-26T14:05:00Z">
        <w:r w:rsidRPr="003858E8">
          <w:rPr>
            <w:rFonts w:ascii="Times New Roman" w:eastAsiaTheme="minorEastAsia" w:hAnsi="Times New Roman" w:cs="Times New Roman"/>
            <w:sz w:val="26"/>
            <w:szCs w:val="26"/>
          </w:rPr>
          <w:t>For each storage site and for each time period, if it is the first time period, the storage level is the initial storage. Otherwise</w:t>
        </w:r>
        <w:r>
          <w:rPr>
            <w:rFonts w:ascii="Times New Roman" w:eastAsiaTheme="minorEastAsia" w:hAnsi="Times New Roman" w:cs="Times New Roman"/>
            <w:sz w:val="26"/>
            <w:szCs w:val="26"/>
          </w:rPr>
          <w:t>,</w:t>
        </w:r>
        <w:r w:rsidRPr="003858E8">
          <w:rPr>
            <w:rFonts w:ascii="Times New Roman" w:eastAsiaTheme="minorEastAsia" w:hAnsi="Times New Roman" w:cs="Times New Roman"/>
            <w:sz w:val="26"/>
            <w:szCs w:val="26"/>
          </w:rPr>
          <w:t xml:space="preserve"> the storage level is equal to the storage level in the previous time period plus water inputs minus water outputs. </w:t>
        </w:r>
      </w:ins>
    </w:p>
    <w:p w14:paraId="1F7958A9" w14:textId="77777777" w:rsidR="005C688E" w:rsidRPr="005A7F98" w:rsidRDefault="005C688E" w:rsidP="00D51F2B">
      <w:pPr>
        <w:ind w:left="2880" w:hanging="2880"/>
        <w:rPr>
          <w:rFonts w:ascii="Times New Roman" w:eastAsiaTheme="minorEastAsia" w:hAnsi="Times New Roman" w:cs="Times New Roman"/>
          <w:bCs/>
          <w:sz w:val="26"/>
          <w:szCs w:val="26"/>
        </w:rPr>
      </w:pPr>
    </w:p>
    <w:p w14:paraId="042AD347" w14:textId="3BB93CE9" w:rsidR="00D51F2B" w:rsidRPr="005A7F98" w:rsidRDefault="00596A2F" w:rsidP="00D51F2B">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s,t=1</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s,t-1</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oMath>
      </m:oMathPara>
    </w:p>
    <w:p w14:paraId="79F7ED08" w14:textId="77777777" w:rsidR="00D51F2B" w:rsidRPr="005A7F98"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5A7F98"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51884E4" w14:textId="77777777" w:rsidR="00FF2BCF" w:rsidRPr="005A7F98" w:rsidRDefault="00FF2BCF" w:rsidP="00FF2BCF">
      <w:pPr>
        <w:ind w:left="2880" w:hanging="2880"/>
        <w:rPr>
          <w:rFonts w:ascii="Times New Roman" w:eastAsiaTheme="minorEastAsia" w:hAnsi="Times New Roman" w:cs="Times New Roman"/>
          <w:sz w:val="26"/>
          <w:szCs w:val="26"/>
        </w:rPr>
      </w:pPr>
    </w:p>
    <w:p w14:paraId="271857C7" w14:textId="20F11A3C" w:rsidR="00C83273" w:rsidRPr="005A7F98" w:rsidRDefault="00C83273" w:rsidP="00C83273">
      <w:pPr>
        <w:ind w:left="2880" w:hanging="2880"/>
        <w:rPr>
          <w:rFonts w:ascii="Times New Roman" w:eastAsiaTheme="minorEastAsia" w:hAnsi="Times New Roman" w:cs="Times New Roman"/>
          <w:b/>
          <w:bCs/>
          <w:sz w:val="26"/>
          <w:szCs w:val="26"/>
        </w:rPr>
      </w:pPr>
      <w:commentRangeStart w:id="484"/>
      <w:r w:rsidRPr="005A7F98">
        <w:rPr>
          <w:rFonts w:ascii="Times New Roman" w:eastAsiaTheme="minorEastAsia" w:hAnsi="Times New Roman" w:cs="Times New Roman"/>
          <w:b/>
          <w:bCs/>
          <w:sz w:val="26"/>
          <w:szCs w:val="26"/>
        </w:rPr>
        <w:t>Pipeline Capacity</w:t>
      </w:r>
      <w:del w:id="485" w:author="Melody Shellman" w:date="2021-10-26T14:09:00Z">
        <w:r w:rsidR="00C71EBF" w:rsidRPr="005A7F98" w:rsidDel="00327CF3">
          <w:rPr>
            <w:rFonts w:ascii="Times New Roman" w:eastAsiaTheme="minorEastAsia" w:hAnsi="Times New Roman" w:cs="Times New Roman"/>
            <w:b/>
            <w:bCs/>
            <w:sz w:val="26"/>
            <w:szCs w:val="26"/>
          </w:rPr>
          <w:delText xml:space="preserve"> </w:delText>
        </w:r>
        <w:r w:rsidRPr="005A7F98" w:rsidDel="00327CF3">
          <w:rPr>
            <w:rFonts w:ascii="Times New Roman" w:eastAsiaTheme="minorEastAsia" w:hAnsi="Times New Roman" w:cs="Times New Roman"/>
            <w:b/>
            <w:bCs/>
            <w:sz w:val="26"/>
            <w:szCs w:val="26"/>
          </w:rPr>
          <w:delText>Construction/Expansion</w:delText>
        </w:r>
        <w:commentRangeEnd w:id="484"/>
        <w:r w:rsidR="00474D3E" w:rsidDel="00327CF3">
          <w:rPr>
            <w:rStyle w:val="CommentReference"/>
          </w:rPr>
          <w:commentReference w:id="484"/>
        </w:r>
      </w:del>
    </w:p>
    <w:p w14:paraId="6BEC221D" w14:textId="54475457" w:rsidR="00C83273" w:rsidRPr="005A7F98" w:rsidRDefault="00596A2F" w:rsidP="00C83273">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r>
            <w:del w:id="486" w:author="Melody Shellman" w:date="2021-10-26T14:09:00Z">
              <w:rPr>
                <w:rFonts w:ascii="Cambria Math" w:hAnsi="Cambria Math" w:cs="Times New Roman"/>
                <w:strike/>
                <w:sz w:val="26"/>
                <w:szCs w:val="26"/>
              </w:rPr>
              <m:t>+</m:t>
            </w:del>
          </m:r>
          <m:nary>
            <m:naryPr>
              <m:chr m:val="∑"/>
              <m:limLoc m:val="undOvr"/>
              <m:supHide m:val="1"/>
              <m:ctrlPr>
                <w:del w:id="487" w:author="Melody Shellman" w:date="2021-10-26T14:09:00Z">
                  <w:rPr>
                    <w:rFonts w:ascii="Cambria Math" w:eastAsiaTheme="minorEastAsia" w:hAnsi="Cambria Math" w:cs="Times New Roman"/>
                    <w:i/>
                    <w:strike/>
                    <w:sz w:val="26"/>
                    <w:szCs w:val="26"/>
                  </w:rPr>
                </w:del>
              </m:ctrlPr>
            </m:naryPr>
            <m:sub>
              <m:r>
                <w:del w:id="488" w:author="Melody Shellman" w:date="2021-10-26T14:09:00Z">
                  <w:rPr>
                    <w:rFonts w:ascii="Cambria Math" w:eastAsiaTheme="minorEastAsia" w:hAnsi="Cambria Math" w:cs="Times New Roman"/>
                    <w:strike/>
                    <w:sz w:val="26"/>
                    <w:szCs w:val="26"/>
                  </w:rPr>
                  <m:t>d∈D</m:t>
                </w:del>
              </m:r>
            </m:sub>
            <m:sup/>
            <m:e>
              <m:sSubSup>
                <m:sSubSupPr>
                  <m:ctrlPr>
                    <w:del w:id="489" w:author="Melody Shellman" w:date="2021-10-26T14:09:00Z">
                      <w:rPr>
                        <w:rFonts w:ascii="Cambria Math" w:eastAsiaTheme="minorEastAsia" w:hAnsi="Cambria Math" w:cs="Times New Roman"/>
                        <w:i/>
                        <w:strike/>
                        <w:sz w:val="26"/>
                        <w:szCs w:val="26"/>
                      </w:rPr>
                    </w:del>
                  </m:ctrlPr>
                </m:sSubSupPr>
                <m:e>
                  <m:r>
                    <w:del w:id="490" w:author="Melody Shellman" w:date="2021-10-26T14:09:00Z">
                      <w:rPr>
                        <w:rFonts w:ascii="Cambria Math" w:eastAsiaTheme="minorEastAsia" w:hAnsi="Cambria Math" w:cs="Times New Roman"/>
                        <w:strike/>
                        <w:sz w:val="26"/>
                        <w:szCs w:val="26"/>
                      </w:rPr>
                      <m:t>δ</m:t>
                    </w:del>
                  </m:r>
                </m:e>
                <m:sub>
                  <m:r>
                    <w:del w:id="491" w:author="Melody Shellman" w:date="2021-10-26T14:09:00Z">
                      <w:rPr>
                        <w:rFonts w:ascii="Cambria Math" w:eastAsiaTheme="minorEastAsia" w:hAnsi="Cambria Math" w:cs="Times New Roman"/>
                        <w:strike/>
                        <w:sz w:val="26"/>
                        <w:szCs w:val="26"/>
                      </w:rPr>
                      <m:t>d</m:t>
                    </w:del>
                  </m:r>
                </m:sub>
                <m:sup>
                  <m:r>
                    <w:del w:id="492" w:author="Melody Shellman" w:date="2021-10-26T14:09:00Z">
                      <w:rPr>
                        <w:rFonts w:ascii="Cambria Math" w:eastAsiaTheme="minorEastAsia" w:hAnsi="Cambria Math" w:cs="Times New Roman"/>
                        <w:strike/>
                        <w:sz w:val="26"/>
                        <w:szCs w:val="26"/>
                      </w:rPr>
                      <m:t>Pipeline</m:t>
                    </w:del>
                  </m:r>
                </m:sup>
              </m:sSubSup>
            </m:e>
          </m:nary>
          <m:r>
            <w:del w:id="493" w:author="Melody Shellman" w:date="2021-10-26T14:09:00Z">
              <w:rPr>
                <w:rFonts w:ascii="Cambria Math" w:hAnsi="Cambria Math" w:cs="Times New Roman"/>
                <w:strike/>
                <w:sz w:val="26"/>
                <w:szCs w:val="26"/>
              </w:rPr>
              <m:t xml:space="preserve">⋅    </m:t>
            </w:del>
          </m:r>
          <m:sSubSup>
            <m:sSubSupPr>
              <m:ctrlPr>
                <w:del w:id="494" w:author="Melody Shellman" w:date="2021-10-26T14:09:00Z">
                  <w:rPr>
                    <w:rFonts w:ascii="Cambria Math" w:hAnsi="Cambria Math" w:cs="Times New Roman"/>
                    <w:i/>
                    <w:strike/>
                    <w:sz w:val="26"/>
                    <w:szCs w:val="26"/>
                  </w:rPr>
                </w:del>
              </m:ctrlPr>
            </m:sSubSupPr>
            <m:e>
              <m:r>
                <w:del w:id="495" w:author="Melody Shellman" w:date="2021-10-26T14:09:00Z">
                  <w:rPr>
                    <w:rFonts w:ascii="Cambria Math" w:hAnsi="Cambria Math" w:cs="Times New Roman"/>
                    <w:strike/>
                    <w:sz w:val="26"/>
                    <w:szCs w:val="26"/>
                  </w:rPr>
                  <m:t>y</m:t>
                </w:del>
              </m:r>
            </m:e>
            <m:sub>
              <m:r>
                <w:del w:id="496" w:author="Melody Shellman" w:date="2021-10-26T14:09:00Z">
                  <w:rPr>
                    <w:rFonts w:ascii="Cambria Math" w:hAnsi="Cambria Math" w:cs="Times New Roman"/>
                    <w:strike/>
                    <w:sz w:val="26"/>
                    <w:szCs w:val="26"/>
                  </w:rPr>
                  <m:t>l,l,d</m:t>
                </w:del>
              </m:r>
            </m:sub>
            <m:sup>
              <m:r>
                <w:del w:id="497" w:author="Melody Shellman" w:date="2021-10-26T14:09:00Z">
                  <w:rPr>
                    <w:rFonts w:ascii="Cambria Math" w:hAnsi="Cambria Math" w:cs="Times New Roman"/>
                    <w:strike/>
                    <w:sz w:val="26"/>
                    <w:szCs w:val="26"/>
                  </w:rPr>
                  <m:t>Pipeline</m:t>
                </w:del>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oMath>
      </m:oMathPara>
    </w:p>
    <w:p w14:paraId="5CE5B4E9" w14:textId="77777777" w:rsidR="00C83273" w:rsidRPr="005A7F98"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5A2A94" w14:textId="459815F3" w:rsidR="00C83273" w:rsidRPr="005A7F98"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65206B18" w14:textId="77777777" w:rsidR="00C83273" w:rsidRPr="005A7F98" w:rsidRDefault="00C83273" w:rsidP="00C83273">
      <w:pPr>
        <w:rPr>
          <w:rFonts w:ascii="Times New Roman" w:eastAsiaTheme="minorEastAsia" w:hAnsi="Times New Roman" w:cs="Times New Roman"/>
          <w:sz w:val="26"/>
          <w:szCs w:val="26"/>
        </w:rPr>
      </w:pPr>
    </w:p>
    <w:p w14:paraId="27B97753" w14:textId="07FE0120" w:rsidR="00C83273" w:rsidRPr="005A7F98" w:rsidDel="004A2EC9" w:rsidRDefault="00C83273" w:rsidP="00C83273">
      <w:pPr>
        <w:rPr>
          <w:del w:id="498" w:author="Melody Shellman" w:date="2021-10-26T14:09:00Z"/>
          <w:rFonts w:ascii="Times New Roman" w:eastAsiaTheme="minorEastAsia" w:hAnsi="Times New Roman" w:cs="Times New Roman"/>
          <w:sz w:val="26"/>
          <w:szCs w:val="26"/>
        </w:rPr>
      </w:pPr>
      <w:del w:id="499" w:author="Melody Shellman" w:date="2021-10-26T14:09:00Z">
        <w:r w:rsidRPr="005A7F98" w:rsidDel="004A2EC9">
          <w:rPr>
            <w:rFonts w:ascii="Times New Roman" w:eastAsiaTheme="minorEastAsia" w:hAnsi="Times New Roman" w:cs="Times New Roman"/>
            <w:sz w:val="26"/>
            <w:szCs w:val="26"/>
          </w:rPr>
          <w:lastRenderedPageBreak/>
          <w:delText xml:space="preserve">Note: Parameter </w:delText>
        </w:r>
      </w:del>
      <m:oMath>
        <m:sSubSup>
          <m:sSubSupPr>
            <m:ctrlPr>
              <w:del w:id="500" w:author="Melody Shellman" w:date="2021-10-26T14:09:00Z">
                <w:rPr>
                  <w:rFonts w:ascii="Cambria Math" w:hAnsi="Cambria Math" w:cs="Times New Roman"/>
                  <w:i/>
                  <w:sz w:val="26"/>
                  <w:szCs w:val="26"/>
                </w:rPr>
              </w:del>
            </m:ctrlPr>
          </m:sSubSupPr>
          <m:e>
            <m:r>
              <w:del w:id="501" w:author="Melody Shellman" w:date="2021-10-26T14:09:00Z">
                <w:rPr>
                  <w:rFonts w:ascii="Cambria Math" w:hAnsi="Cambria Math" w:cs="Times New Roman"/>
                  <w:sz w:val="26"/>
                  <w:szCs w:val="26"/>
                </w:rPr>
                <m:t>δ</m:t>
              </w:del>
            </m:r>
          </m:e>
          <m:sub>
            <m:r>
              <w:del w:id="502" w:author="Melody Shellman" w:date="2021-10-26T14:09:00Z">
                <w:rPr>
                  <w:rFonts w:ascii="Cambria Math" w:hAnsi="Cambria Math" w:cs="Times New Roman"/>
                  <w:sz w:val="26"/>
                  <w:szCs w:val="26"/>
                </w:rPr>
                <m:t>d</m:t>
              </w:del>
            </m:r>
          </m:sub>
          <m:sup>
            <m:r>
              <w:del w:id="503" w:author="Melody Shellman" w:date="2021-10-26T14:09:00Z">
                <w:rPr>
                  <w:rFonts w:ascii="Cambria Math" w:hAnsi="Cambria Math" w:cs="Times New Roman"/>
                  <w:sz w:val="26"/>
                  <w:szCs w:val="26"/>
                </w:rPr>
                <m:t>Pipeline</m:t>
              </w:del>
            </m:r>
          </m:sup>
        </m:sSubSup>
      </m:oMath>
      <w:del w:id="504" w:author="Melody Shellman" w:date="2021-10-26T14:09:00Z">
        <w:r w:rsidRPr="005A7F98" w:rsidDel="004A2EC9">
          <w:rPr>
            <w:rFonts w:ascii="Times New Roman" w:eastAsiaTheme="minorEastAsia" w:hAnsi="Times New Roman" w:cs="Times New Roman"/>
            <w:sz w:val="26"/>
            <w:szCs w:val="26"/>
          </w:rPr>
          <w:delText xml:space="preserve"> will be calculated as follows:</w:delText>
        </w:r>
      </w:del>
    </w:p>
    <w:p w14:paraId="11236B72" w14:textId="0348C4BF" w:rsidR="00C83273" w:rsidRPr="005A7F98" w:rsidDel="004A2EC9" w:rsidRDefault="00596A2F" w:rsidP="00C83273">
      <w:pPr>
        <w:rPr>
          <w:del w:id="505" w:author="Melody Shellman" w:date="2021-10-26T14:09:00Z"/>
          <w:rFonts w:ascii="Times New Roman" w:eastAsiaTheme="minorEastAsia" w:hAnsi="Times New Roman" w:cs="Times New Roman"/>
          <w:sz w:val="26"/>
          <w:szCs w:val="26"/>
        </w:rPr>
      </w:pPr>
      <m:oMathPara>
        <m:oMathParaPr>
          <m:jc m:val="center"/>
        </m:oMathParaPr>
        <m:oMath>
          <m:sSubSup>
            <m:sSubSupPr>
              <m:ctrlPr>
                <w:del w:id="506" w:author="Melody Shellman" w:date="2021-10-26T14:09:00Z">
                  <w:rPr>
                    <w:rFonts w:ascii="Cambria Math" w:hAnsi="Cambria Math" w:cs="Times New Roman"/>
                    <w:i/>
                    <w:sz w:val="26"/>
                    <w:szCs w:val="26"/>
                  </w:rPr>
                </w:del>
              </m:ctrlPr>
            </m:sSubSupPr>
            <m:e>
              <m:r>
                <w:del w:id="507" w:author="Melody Shellman" w:date="2021-10-26T14:09:00Z">
                  <w:rPr>
                    <w:rFonts w:ascii="Cambria Math" w:hAnsi="Cambria Math" w:cs="Times New Roman"/>
                    <w:sz w:val="26"/>
                    <w:szCs w:val="26"/>
                  </w:rPr>
                  <m:t>δ</m:t>
                </w:del>
              </m:r>
            </m:e>
            <m:sub>
              <m:r>
                <w:del w:id="508" w:author="Melody Shellman" w:date="2021-10-26T14:09:00Z">
                  <w:rPr>
                    <w:rFonts w:ascii="Cambria Math" w:hAnsi="Cambria Math" w:cs="Times New Roman"/>
                    <w:sz w:val="26"/>
                    <w:szCs w:val="26"/>
                  </w:rPr>
                  <m:t>d</m:t>
                </w:del>
              </m:r>
            </m:sub>
            <m:sup>
              <m:r>
                <w:del w:id="509" w:author="Melody Shellman" w:date="2021-10-26T14:09:00Z">
                  <w:rPr>
                    <w:rFonts w:ascii="Cambria Math" w:hAnsi="Cambria Math" w:cs="Times New Roman"/>
                    <w:sz w:val="26"/>
                    <w:szCs w:val="26"/>
                  </w:rPr>
                  <m:t>Pipeline</m:t>
                </w:del>
              </m:r>
            </m:sup>
          </m:sSubSup>
          <m:r>
            <w:del w:id="510" w:author="Melody Shellman" w:date="2021-10-26T14:09:00Z">
              <w:rPr>
                <w:rFonts w:ascii="Cambria Math" w:hAnsi="Cambria Math" w:cs="Times New Roman"/>
                <w:sz w:val="26"/>
                <w:szCs w:val="26"/>
              </w:rPr>
              <m:t>=</m:t>
            </w:del>
          </m:r>
          <m:sSub>
            <m:sSubPr>
              <m:ctrlPr>
                <w:del w:id="511" w:author="Melody Shellman" w:date="2021-10-26T14:09:00Z">
                  <w:rPr>
                    <w:rFonts w:ascii="Cambria Math" w:hAnsi="Cambria Math" w:cs="Times New Roman"/>
                    <w:i/>
                    <w:sz w:val="26"/>
                    <w:szCs w:val="26"/>
                  </w:rPr>
                </w:del>
              </m:ctrlPr>
            </m:sSubPr>
            <m:e>
              <m:r>
                <w:del w:id="512" w:author="Melody Shellman" w:date="2021-10-26T14:09:00Z">
                  <w:rPr>
                    <w:rFonts w:ascii="Cambria Math" w:hAnsi="Cambria Math" w:cs="Times New Roman"/>
                    <w:sz w:val="26"/>
                    <w:szCs w:val="26"/>
                  </w:rPr>
                  <m:t>k</m:t>
                </w:del>
              </m:r>
            </m:e>
            <m:sub>
              <m:r>
                <w:del w:id="513" w:author="Melody Shellman" w:date="2021-10-26T14:09:00Z">
                  <w:rPr>
                    <w:rFonts w:ascii="Cambria Math" w:hAnsi="Cambria Math" w:cs="Times New Roman"/>
                    <w:sz w:val="26"/>
                    <w:szCs w:val="26"/>
                  </w:rPr>
                  <m:t>l,l</m:t>
                </w:del>
              </m:r>
            </m:sub>
          </m:sSub>
          <m:r>
            <w:del w:id="514" w:author="Melody Shellman" w:date="2021-10-26T14:09:00Z">
              <w:rPr>
                <w:rFonts w:ascii="Cambria Math" w:hAnsi="Cambria Math" w:cs="Times New Roman"/>
                <w:sz w:val="26"/>
                <w:szCs w:val="26"/>
              </w:rPr>
              <m:t>⋅</m:t>
            </w:del>
          </m:r>
          <m:sSup>
            <m:sSupPr>
              <m:ctrlPr>
                <w:del w:id="515" w:author="Melody Shellman" w:date="2021-10-26T14:09:00Z">
                  <w:rPr>
                    <w:rFonts w:ascii="Cambria Math" w:hAnsi="Cambria Math" w:cs="Times New Roman"/>
                    <w:i/>
                    <w:sz w:val="26"/>
                    <w:szCs w:val="26"/>
                  </w:rPr>
                </w:del>
              </m:ctrlPr>
            </m:sSupPr>
            <m:e>
              <m:r>
                <w:del w:id="516" w:author="Melody Shellman" w:date="2021-10-26T14:09:00Z">
                  <w:rPr>
                    <w:rFonts w:ascii="Cambria Math" w:hAnsi="Cambria Math" w:cs="Times New Roman"/>
                    <w:sz w:val="26"/>
                    <w:szCs w:val="26"/>
                  </w:rPr>
                  <m:t>d</m:t>
                </w:del>
              </m:r>
            </m:e>
            <m:sup>
              <m:r>
                <w:del w:id="517" w:author="Melody Shellman" w:date="2021-10-26T14:09:00Z">
                  <w:rPr>
                    <w:rFonts w:ascii="Cambria Math" w:hAnsi="Cambria Math" w:cs="Times New Roman"/>
                    <w:sz w:val="26"/>
                    <w:szCs w:val="26"/>
                  </w:rPr>
                  <m:t>ω</m:t>
                </w:del>
              </m:r>
            </m:sup>
          </m:sSup>
        </m:oMath>
      </m:oMathPara>
    </w:p>
    <w:p w14:paraId="16DDA20C" w14:textId="2E1BA54A" w:rsidR="00C83273" w:rsidRPr="005A7F98" w:rsidDel="004A2EC9" w:rsidRDefault="00C83273" w:rsidP="00C83273">
      <w:pPr>
        <w:rPr>
          <w:del w:id="518" w:author="Melody Shellman" w:date="2021-10-26T14:09:00Z"/>
          <w:rFonts w:ascii="Times New Roman" w:eastAsiaTheme="minorEastAsia" w:hAnsi="Times New Roman" w:cs="Times New Roman"/>
          <w:sz w:val="26"/>
          <w:szCs w:val="26"/>
        </w:rPr>
      </w:pPr>
      <w:del w:id="519" w:author="Melody Shellman" w:date="2021-10-26T14:09:00Z">
        <w:r w:rsidRPr="005A7F98" w:rsidDel="004A2EC9">
          <w:rPr>
            <w:rFonts w:ascii="Times New Roman" w:eastAsiaTheme="minorEastAsia" w:hAnsi="Times New Roman" w:cs="Times New Roman"/>
            <w:sz w:val="26"/>
            <w:szCs w:val="26"/>
          </w:rPr>
          <w:delText xml:space="preserve">where </w:delText>
        </w:r>
      </w:del>
      <m:oMath>
        <m:sSub>
          <m:sSubPr>
            <m:ctrlPr>
              <w:del w:id="520" w:author="Melody Shellman" w:date="2021-10-26T14:09:00Z">
                <w:rPr>
                  <w:rFonts w:ascii="Cambria Math" w:eastAsiaTheme="minorEastAsia" w:hAnsi="Cambria Math" w:cs="Times New Roman"/>
                  <w:i/>
                  <w:sz w:val="26"/>
                  <w:szCs w:val="26"/>
                </w:rPr>
              </w:del>
            </m:ctrlPr>
          </m:sSubPr>
          <m:e>
            <m:r>
              <w:del w:id="521" w:author="Melody Shellman" w:date="2021-10-26T14:09:00Z">
                <w:rPr>
                  <w:rFonts w:ascii="Cambria Math" w:eastAsiaTheme="minorEastAsia" w:hAnsi="Cambria Math" w:cs="Times New Roman"/>
                  <w:sz w:val="26"/>
                  <w:szCs w:val="26"/>
                </w:rPr>
                <m:t>k</m:t>
              </w:del>
            </m:r>
          </m:e>
          <m:sub>
            <m:r>
              <w:del w:id="522" w:author="Melody Shellman" w:date="2021-10-26T14:09:00Z">
                <w:rPr>
                  <w:rFonts w:ascii="Cambria Math" w:eastAsiaTheme="minorEastAsia" w:hAnsi="Cambria Math" w:cs="Times New Roman"/>
                  <w:sz w:val="26"/>
                  <w:szCs w:val="26"/>
                </w:rPr>
                <m:t>l,l</m:t>
              </w:del>
            </m:r>
          </m:sub>
        </m:sSub>
        <m:r>
          <w:del w:id="523" w:author="Melody Shellman" w:date="2021-10-26T14:09:00Z">
            <w:rPr>
              <w:rFonts w:ascii="Cambria Math" w:eastAsiaTheme="minorEastAsia" w:hAnsi="Cambria Math" w:cs="Times New Roman"/>
              <w:sz w:val="26"/>
              <w:szCs w:val="26"/>
            </w:rPr>
            <m:t xml:space="preserve"> </m:t>
          </w:del>
        </m:r>
      </m:oMath>
      <w:del w:id="524" w:author="Melody Shellman" w:date="2021-10-26T14:09:00Z">
        <w:r w:rsidRPr="005A7F98" w:rsidDel="004A2EC9">
          <w:rPr>
            <w:rFonts w:ascii="Times New Roman" w:eastAsiaTheme="minorEastAsia" w:hAnsi="Times New Roman" w:cs="Times New Roman"/>
            <w:sz w:val="26"/>
            <w:szCs w:val="26"/>
          </w:rPr>
          <w:delText xml:space="preserve"> is Hazen-Williams constant and </w:delText>
        </w:r>
      </w:del>
      <m:oMath>
        <m:r>
          <w:del w:id="525" w:author="Melody Shellman" w:date="2021-10-26T14:09:00Z">
            <w:rPr>
              <w:rFonts w:ascii="Cambria Math" w:eastAsiaTheme="minorEastAsia" w:hAnsi="Cambria Math" w:cs="Times New Roman"/>
              <w:sz w:val="26"/>
              <w:szCs w:val="26"/>
            </w:rPr>
            <m:t xml:space="preserve">ω </m:t>
          </w:del>
        </m:r>
      </m:oMath>
      <w:del w:id="526" w:author="Melody Shellman" w:date="2021-10-26T14:09:00Z">
        <w:r w:rsidRPr="005A7F98" w:rsidDel="004A2EC9">
          <w:rPr>
            <w:rFonts w:ascii="Times New Roman" w:eastAsiaTheme="minorEastAsia" w:hAnsi="Times New Roman" w:cs="Times New Roman"/>
            <w:sz w:val="26"/>
            <w:szCs w:val="26"/>
          </w:rPr>
          <w:delText>is Hazen-Williams exponent as per Cafaro &amp; Grossmann (2020)</w:delText>
        </w:r>
        <w:r w:rsidR="00C11242" w:rsidRPr="005A7F98" w:rsidDel="004A2EC9">
          <w:rPr>
            <w:rFonts w:ascii="Times New Roman" w:eastAsiaTheme="minorEastAsia" w:hAnsi="Times New Roman" w:cs="Times New Roman"/>
            <w:sz w:val="26"/>
            <w:szCs w:val="26"/>
          </w:rPr>
          <w:delText xml:space="preserve"> and </w:delText>
        </w:r>
      </w:del>
      <m:oMath>
        <m:r>
          <w:del w:id="527" w:author="Melody Shellman" w:date="2021-10-26T14:09:00Z">
            <w:rPr>
              <w:rFonts w:ascii="Cambria Math" w:eastAsiaTheme="minorEastAsia" w:hAnsi="Cambria Math" w:cs="Times New Roman"/>
              <w:sz w:val="26"/>
              <w:szCs w:val="26"/>
            </w:rPr>
            <m:t>d</m:t>
          </w:del>
        </m:r>
      </m:oMath>
      <w:del w:id="528" w:author="Melody Shellman" w:date="2021-10-26T14:09:00Z">
        <w:r w:rsidR="00C11242" w:rsidRPr="005A7F98" w:rsidDel="004A2EC9">
          <w:rPr>
            <w:rFonts w:ascii="Times New Roman" w:eastAsiaTheme="minorEastAsia" w:hAnsi="Times New Roman" w:cs="Times New Roman"/>
            <w:sz w:val="26"/>
            <w:szCs w:val="26"/>
          </w:rPr>
          <w:delText xml:space="preserve"> represents the pipeline diameter as per the set </w:delText>
        </w:r>
      </w:del>
      <m:oMath>
        <m:r>
          <w:del w:id="529" w:author="Melody Shellman" w:date="2021-10-26T14:09:00Z">
            <w:rPr>
              <w:rFonts w:ascii="Cambria Math" w:eastAsiaTheme="minorEastAsia" w:hAnsi="Cambria Math" w:cs="Times New Roman"/>
              <w:sz w:val="26"/>
              <w:szCs w:val="26"/>
            </w:rPr>
            <m:t>d∈D</m:t>
          </w:del>
        </m:r>
      </m:oMath>
      <w:del w:id="530" w:author="Melody Shellman" w:date="2021-10-26T14:09:00Z">
        <w:r w:rsidR="00C11242" w:rsidRPr="005A7F98" w:rsidDel="004A2EC9">
          <w:rPr>
            <w:rFonts w:ascii="Times New Roman" w:eastAsiaTheme="minorEastAsia" w:hAnsi="Times New Roman" w:cs="Times New Roman"/>
            <w:sz w:val="26"/>
            <w:szCs w:val="26"/>
          </w:rPr>
          <w:delText>.</w:delText>
        </w:r>
      </w:del>
    </w:p>
    <w:p w14:paraId="4F9E7196" w14:textId="4AB5F9AC" w:rsidR="00C83273" w:rsidRPr="005A7F98" w:rsidRDefault="00596A2F"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0C786F6C" w14:textId="77777777" w:rsidR="00C83273" w:rsidRPr="005A7F98" w:rsidRDefault="00C83273" w:rsidP="00C83273">
      <w:pPr>
        <w:ind w:left="2880" w:hanging="2880"/>
        <w:rPr>
          <w:rFonts w:ascii="Times New Roman" w:eastAsiaTheme="minorEastAsia" w:hAnsi="Times New Roman" w:cs="Times New Roman"/>
          <w:sz w:val="26"/>
          <w:szCs w:val="26"/>
        </w:rPr>
      </w:pPr>
    </w:p>
    <w:p w14:paraId="7777C47B" w14:textId="0357333E" w:rsidR="00C83273" w:rsidRPr="005A7F98"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10945F4A" w14:textId="77777777" w:rsidR="00C83273" w:rsidRPr="005A7F98" w:rsidRDefault="00C83273" w:rsidP="00027E71">
      <w:pPr>
        <w:ind w:left="2880" w:hanging="2880"/>
        <w:rPr>
          <w:rFonts w:ascii="Times New Roman" w:eastAsiaTheme="minorEastAsia" w:hAnsi="Times New Roman" w:cs="Times New Roman"/>
          <w:b/>
          <w:bCs/>
          <w:sz w:val="26"/>
          <w:szCs w:val="26"/>
        </w:rPr>
      </w:pPr>
    </w:p>
    <w:p w14:paraId="5628568D" w14:textId="4F672589" w:rsidR="00027E71" w:rsidRDefault="00027E71" w:rsidP="00027E71">
      <w:pPr>
        <w:ind w:left="2880" w:hanging="2880"/>
        <w:rPr>
          <w:ins w:id="531" w:author="Melody Shellman" w:date="2021-10-26T19:40: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Storage Capacity</w:t>
      </w:r>
      <w:r w:rsidR="004510B4" w:rsidRPr="005A7F98">
        <w:rPr>
          <w:rFonts w:ascii="Times New Roman" w:eastAsiaTheme="minorEastAsia" w:hAnsi="Times New Roman" w:cs="Times New Roman"/>
          <w:b/>
          <w:bCs/>
          <w:sz w:val="26"/>
          <w:szCs w:val="26"/>
        </w:rPr>
        <w:t xml:space="preserve"> </w:t>
      </w:r>
      <w:del w:id="532" w:author="Melody Shellman" w:date="2021-10-26T14:10:00Z">
        <w:r w:rsidRPr="005A7F98" w:rsidDel="00327CF3">
          <w:rPr>
            <w:rFonts w:ascii="Times New Roman" w:eastAsiaTheme="minorEastAsia" w:hAnsi="Times New Roman" w:cs="Times New Roman"/>
            <w:b/>
            <w:bCs/>
            <w:sz w:val="26"/>
            <w:szCs w:val="26"/>
          </w:rPr>
          <w:delText>Construction/Expansion</w:delText>
        </w:r>
      </w:del>
      <w:ins w:id="533" w:author="Melody Shellman" w:date="2021-10-26T14:10:00Z">
        <w:r w:rsidR="00327CF3">
          <w:rPr>
            <w:rFonts w:ascii="Times New Roman" w:eastAsiaTheme="minorEastAsia" w:hAnsi="Times New Roman" w:cs="Times New Roman"/>
            <w:b/>
            <w:bCs/>
            <w:sz w:val="26"/>
            <w:szCs w:val="26"/>
          </w:rPr>
          <w:t>=</w:t>
        </w:r>
      </w:ins>
      <w:r w:rsidRPr="005A7F98">
        <w:rPr>
          <w:rFonts w:ascii="Times New Roman" w:eastAsiaTheme="minorEastAsia" w:hAnsi="Times New Roman" w:cs="Times New Roman"/>
          <w:b/>
          <w:bCs/>
          <w:sz w:val="26"/>
          <w:szCs w:val="26"/>
        </w:rPr>
        <w:t xml:space="preserve"> </w:t>
      </w:r>
    </w:p>
    <w:p w14:paraId="6BE8A56D" w14:textId="333C5CDF" w:rsidR="00A02331" w:rsidRPr="008041EC" w:rsidRDefault="00A02331" w:rsidP="00A02331">
      <w:pPr>
        <w:pStyle w:val="CommentText"/>
        <w:rPr>
          <w:ins w:id="534" w:author="Melody Shellman" w:date="2021-10-26T19:40:00Z"/>
          <w:rFonts w:ascii="Times New Roman" w:eastAsiaTheme="minorEastAsia" w:hAnsi="Times New Roman" w:cs="Times New Roman"/>
          <w:bCs/>
          <w:sz w:val="26"/>
          <w:szCs w:val="26"/>
        </w:rPr>
      </w:pPr>
      <w:ins w:id="535" w:author="Melody Shellman" w:date="2021-10-26T19:40:00Z">
        <w:r w:rsidRPr="002E44FA">
          <w:rPr>
            <w:rFonts w:ascii="Times New Roman" w:eastAsiaTheme="minorEastAsia" w:hAnsi="Times New Roman" w:cs="Times New Roman"/>
            <w:sz w:val="26"/>
            <w:szCs w:val="26"/>
          </w:rPr>
          <w:t xml:space="preserve">The total </w:t>
        </w:r>
      </w:ins>
      <w:ins w:id="536" w:author="Melody Shellman" w:date="2021-10-26T19:41:00Z">
        <w:r>
          <w:rPr>
            <w:rFonts w:ascii="Times New Roman" w:eastAsiaTheme="minorEastAsia" w:hAnsi="Times New Roman" w:cs="Times New Roman"/>
            <w:sz w:val="26"/>
            <w:szCs w:val="26"/>
          </w:rPr>
          <w:t>stored</w:t>
        </w:r>
      </w:ins>
      <w:ins w:id="537" w:author="Melody Shellman" w:date="2021-10-26T19:40:00Z">
        <w:r w:rsidRPr="002E44FA">
          <w:rPr>
            <w:rFonts w:ascii="Times New Roman" w:eastAsiaTheme="minorEastAsia" w:hAnsi="Times New Roman" w:cs="Times New Roman"/>
            <w:sz w:val="26"/>
            <w:szCs w:val="26"/>
          </w:rPr>
          <w:t xml:space="preserve"> water in a given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r>
          <w:rPr>
            <w:rFonts w:ascii="Times New Roman" w:eastAsiaTheme="minorEastAsia" w:hAnsi="Times New Roman" w:cs="Times New Roman"/>
            <w:sz w:val="26"/>
            <w:szCs w:val="26"/>
          </w:rPr>
          <w:t>the</w:t>
        </w:r>
        <w:r w:rsidRPr="002E44FA">
          <w:rPr>
            <w:rFonts w:ascii="Times New Roman" w:eastAsiaTheme="minorEastAsia" w:hAnsi="Times New Roman" w:cs="Times New Roman"/>
            <w:sz w:val="26"/>
            <w:szCs w:val="26"/>
          </w:rPr>
          <w:t xml:space="preserve"> capacity.</w:t>
        </w:r>
        <w:r>
          <w:rPr>
            <w:rFonts w:ascii="Times New Roman" w:eastAsiaTheme="minorEastAsia" w:hAnsi="Times New Roman" w:cs="Times New Roman"/>
            <w:sz w:val="26"/>
            <w:szCs w:val="26"/>
          </w:rPr>
          <w:t xml:space="preserve"> If the </w:t>
        </w:r>
      </w:ins>
      <w:ins w:id="538" w:author="Melody Shellman" w:date="2021-10-26T19:41:00Z">
        <w:r>
          <w:rPr>
            <w:rFonts w:ascii="Times New Roman" w:eastAsiaTheme="minorEastAsia" w:hAnsi="Times New Roman" w:cs="Times New Roman"/>
            <w:sz w:val="26"/>
            <w:szCs w:val="26"/>
          </w:rPr>
          <w:t>storage</w:t>
        </w:r>
      </w:ins>
      <w:ins w:id="539" w:author="Melody Shellman" w:date="2021-10-26T19:40:00Z">
        <w:r>
          <w:rPr>
            <w:rFonts w:ascii="Times New Roman" w:eastAsiaTheme="minorEastAsia" w:hAnsi="Times New Roman" w:cs="Times New Roman"/>
            <w:sz w:val="26"/>
            <w:szCs w:val="26"/>
          </w:rPr>
          <w:t xml:space="preserve"> capacity limits the feasibility, the slack variable will be nonzero, and the </w:t>
        </w:r>
      </w:ins>
      <w:ins w:id="540" w:author="Melody Shellman" w:date="2021-10-26T19:41:00Z">
        <w:r>
          <w:rPr>
            <w:rFonts w:ascii="Times New Roman" w:eastAsiaTheme="minorEastAsia" w:hAnsi="Times New Roman" w:cs="Times New Roman"/>
            <w:sz w:val="26"/>
            <w:szCs w:val="26"/>
          </w:rPr>
          <w:t xml:space="preserve">storage </w:t>
        </w:r>
      </w:ins>
      <w:ins w:id="541" w:author="Melody Shellman" w:date="2021-10-26T19:40:00Z">
        <w:r>
          <w:rPr>
            <w:rFonts w:ascii="Times New Roman" w:eastAsiaTheme="minorEastAsia" w:hAnsi="Times New Roman" w:cs="Times New Roman"/>
            <w:sz w:val="26"/>
            <w:szCs w:val="26"/>
          </w:rPr>
          <w:t xml:space="preserve">capacity will be increased to allow a feasible solution. </w:t>
        </w:r>
      </w:ins>
    </w:p>
    <w:p w14:paraId="42344FDD" w14:textId="77777777" w:rsidR="00A02331" w:rsidRPr="005A7F98" w:rsidRDefault="00A02331" w:rsidP="00027E71">
      <w:pPr>
        <w:ind w:left="2880" w:hanging="2880"/>
        <w:rPr>
          <w:rFonts w:ascii="Times New Roman" w:eastAsiaTheme="minorEastAsia" w:hAnsi="Times New Roman" w:cs="Times New Roman"/>
          <w:bCs/>
          <w:sz w:val="26"/>
          <w:szCs w:val="26"/>
        </w:rPr>
      </w:pPr>
    </w:p>
    <w:p w14:paraId="648D47AC" w14:textId="0395D3B8" w:rsidR="00027E71" w:rsidRPr="005A7F98" w:rsidRDefault="00596A2F"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r>
            <w:del w:id="542" w:author="Melody Shellman" w:date="2021-10-26T14:09:00Z">
              <w:rPr>
                <w:rFonts w:ascii="Cambria Math" w:hAnsi="Cambria Math" w:cs="Times New Roman"/>
                <w:sz w:val="26"/>
                <w:szCs w:val="26"/>
              </w:rPr>
              <m:t>+</m:t>
            </w:del>
          </m:r>
          <m:nary>
            <m:naryPr>
              <m:chr m:val="∑"/>
              <m:limLoc m:val="undOvr"/>
              <m:supHide m:val="1"/>
              <m:ctrlPr>
                <w:del w:id="543" w:author="Melody Shellman" w:date="2021-10-26T14:09:00Z">
                  <w:rPr>
                    <w:rFonts w:ascii="Cambria Math" w:eastAsiaTheme="minorEastAsia" w:hAnsi="Cambria Math" w:cs="Times New Roman"/>
                    <w:i/>
                    <w:strike/>
                    <w:sz w:val="26"/>
                    <w:szCs w:val="26"/>
                  </w:rPr>
                </w:del>
              </m:ctrlPr>
            </m:naryPr>
            <m:sub>
              <m:r>
                <w:del w:id="544" w:author="Melody Shellman" w:date="2021-10-26T14:09:00Z">
                  <w:rPr>
                    <w:rFonts w:ascii="Cambria Math" w:eastAsiaTheme="minorEastAsia" w:hAnsi="Cambria Math" w:cs="Times New Roman"/>
                    <w:strike/>
                    <w:sz w:val="26"/>
                    <w:szCs w:val="26"/>
                  </w:rPr>
                  <m:t>c∈</m:t>
                </w:del>
              </m:r>
              <m:sSub>
                <m:sSubPr>
                  <m:ctrlPr>
                    <w:del w:id="545" w:author="Melody Shellman" w:date="2021-10-26T14:09:00Z">
                      <w:rPr>
                        <w:rFonts w:ascii="Cambria Math" w:eastAsiaTheme="minorEastAsia" w:hAnsi="Cambria Math" w:cs="Times New Roman"/>
                        <w:i/>
                        <w:strike/>
                        <w:sz w:val="26"/>
                        <w:szCs w:val="26"/>
                      </w:rPr>
                    </w:del>
                  </m:ctrlPr>
                </m:sSubPr>
                <m:e>
                  <m:r>
                    <w:del w:id="546" w:author="Melody Shellman" w:date="2021-10-26T14:09:00Z">
                      <w:rPr>
                        <w:rFonts w:ascii="Cambria Math" w:eastAsiaTheme="minorEastAsia" w:hAnsi="Cambria Math" w:cs="Times New Roman"/>
                        <w:strike/>
                        <w:sz w:val="26"/>
                        <w:szCs w:val="26"/>
                      </w:rPr>
                      <m:t>C</m:t>
                    </w:del>
                  </m:r>
                </m:e>
                <m:sub>
                  <m:r>
                    <w:del w:id="547" w:author="Melody Shellman" w:date="2021-10-26T14:09:00Z">
                      <w:rPr>
                        <w:rFonts w:ascii="Cambria Math" w:eastAsiaTheme="minorEastAsia" w:hAnsi="Cambria Math" w:cs="Times New Roman"/>
                        <w:strike/>
                        <w:sz w:val="26"/>
                        <w:szCs w:val="26"/>
                      </w:rPr>
                      <m:t>0</m:t>
                    </w:del>
                  </m:r>
                </m:sub>
              </m:sSub>
            </m:sub>
            <m:sup/>
            <m:e>
              <m:sSubSup>
                <m:sSubSupPr>
                  <m:ctrlPr>
                    <w:del w:id="548" w:author="Melody Shellman" w:date="2021-10-26T14:09:00Z">
                      <w:rPr>
                        <w:rFonts w:ascii="Cambria Math" w:eastAsiaTheme="minorEastAsia" w:hAnsi="Cambria Math" w:cs="Times New Roman"/>
                        <w:i/>
                        <w:strike/>
                        <w:sz w:val="26"/>
                        <w:szCs w:val="26"/>
                      </w:rPr>
                    </w:del>
                  </m:ctrlPr>
                </m:sSubSupPr>
                <m:e>
                  <m:r>
                    <w:del w:id="549" w:author="Melody Shellman" w:date="2021-10-26T14:09:00Z">
                      <w:rPr>
                        <w:rFonts w:ascii="Cambria Math" w:eastAsiaTheme="minorEastAsia" w:hAnsi="Cambria Math" w:cs="Times New Roman"/>
                        <w:strike/>
                        <w:sz w:val="26"/>
                        <w:szCs w:val="26"/>
                      </w:rPr>
                      <m:t>δ</m:t>
                    </w:del>
                  </m:r>
                </m:e>
                <m:sub>
                  <m:r>
                    <w:del w:id="550" w:author="Melody Shellman" w:date="2021-10-26T14:09:00Z">
                      <w:rPr>
                        <w:rFonts w:ascii="Cambria Math" w:eastAsiaTheme="minorEastAsia" w:hAnsi="Cambria Math" w:cs="Times New Roman"/>
                        <w:strike/>
                        <w:sz w:val="26"/>
                        <w:szCs w:val="26"/>
                      </w:rPr>
                      <m:t>c</m:t>
                    </w:del>
                  </m:r>
                </m:sub>
                <m:sup>
                  <m:r>
                    <w:del w:id="551" w:author="Melody Shellman" w:date="2021-10-26T14:09:00Z">
                      <w:rPr>
                        <w:rFonts w:ascii="Cambria Math" w:eastAsiaTheme="minorEastAsia" w:hAnsi="Cambria Math" w:cs="Times New Roman"/>
                        <w:strike/>
                        <w:sz w:val="26"/>
                        <w:szCs w:val="26"/>
                      </w:rPr>
                      <m:t>Storage</m:t>
                    </w:del>
                  </m:r>
                </m:sup>
              </m:sSubSup>
            </m:e>
          </m:nary>
          <m:r>
            <w:del w:id="552" w:author="Melody Shellman" w:date="2021-10-26T14:09:00Z">
              <w:rPr>
                <w:rFonts w:ascii="Cambria Math" w:hAnsi="Cambria Math" w:cs="Times New Roman"/>
                <w:strike/>
                <w:sz w:val="26"/>
                <w:szCs w:val="26"/>
              </w:rPr>
              <m:t xml:space="preserve">⋅    </m:t>
            </w:del>
          </m:r>
          <m:sSubSup>
            <m:sSubSupPr>
              <m:ctrlPr>
                <w:del w:id="553" w:author="Melody Shellman" w:date="2021-10-26T14:09:00Z">
                  <w:rPr>
                    <w:rFonts w:ascii="Cambria Math" w:hAnsi="Cambria Math" w:cs="Times New Roman"/>
                    <w:i/>
                    <w:strike/>
                    <w:sz w:val="26"/>
                    <w:szCs w:val="26"/>
                  </w:rPr>
                </w:del>
              </m:ctrlPr>
            </m:sSubSupPr>
            <m:e>
              <m:r>
                <w:del w:id="554" w:author="Melody Shellman" w:date="2021-10-26T14:09:00Z">
                  <w:rPr>
                    <w:rFonts w:ascii="Cambria Math" w:hAnsi="Cambria Math" w:cs="Times New Roman"/>
                    <w:strike/>
                    <w:sz w:val="26"/>
                    <w:szCs w:val="26"/>
                  </w:rPr>
                  <m:t>y</m:t>
                </w:del>
              </m:r>
            </m:e>
            <m:sub>
              <m:r>
                <w:del w:id="555" w:author="Melody Shellman" w:date="2021-10-26T14:09:00Z">
                  <w:rPr>
                    <w:rFonts w:ascii="Cambria Math" w:hAnsi="Cambria Math" w:cs="Times New Roman"/>
                    <w:strike/>
                    <w:sz w:val="26"/>
                    <w:szCs w:val="26"/>
                  </w:rPr>
                  <m:t>s,c</m:t>
                </w:del>
              </m:r>
            </m:sub>
            <m:sup>
              <m:r>
                <w:del w:id="556" w:author="Melody Shellman" w:date="2021-10-26T14:09:00Z">
                  <w:rPr>
                    <w:rFonts w:ascii="Cambria Math" w:hAnsi="Cambria Math" w:cs="Times New Roman"/>
                    <w:strike/>
                    <w:sz w:val="26"/>
                    <w:szCs w:val="26"/>
                  </w:rPr>
                  <m:t>Storage</m:t>
                </w:del>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m:oMathPara>
    </w:p>
    <w:p w14:paraId="1B037345" w14:textId="7777777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5A7F98" w:rsidRDefault="00027E71" w:rsidP="00027E71">
      <w:pPr>
        <w:ind w:left="2880" w:hanging="2880"/>
        <w:rPr>
          <w:rFonts w:ascii="Times New Roman" w:eastAsiaTheme="minorEastAsia" w:hAnsi="Times New Roman" w:cs="Times New Roman"/>
          <w:sz w:val="26"/>
          <w:szCs w:val="26"/>
        </w:rPr>
      </w:pPr>
    </w:p>
    <w:p w14:paraId="401961CA" w14:textId="7C66EEBA" w:rsidR="00027E71" w:rsidRPr="005A7F98" w:rsidRDefault="00596A2F"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28C95F85" w14:textId="77777777" w:rsidR="00027E71" w:rsidRPr="005A7F98" w:rsidRDefault="00027E71" w:rsidP="00027E71">
      <w:pPr>
        <w:ind w:left="2880" w:hanging="2880"/>
        <w:rPr>
          <w:rFonts w:ascii="Times New Roman" w:eastAsiaTheme="minorEastAsia" w:hAnsi="Times New Roman" w:cs="Times New Roman"/>
          <w:sz w:val="26"/>
          <w:szCs w:val="26"/>
        </w:rPr>
      </w:pPr>
    </w:p>
    <w:p w14:paraId="506242B0" w14:textId="77777777"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5A7F98" w:rsidRDefault="00FF2BCF" w:rsidP="00FF2BCF">
      <w:pPr>
        <w:ind w:left="2880" w:hanging="2880"/>
        <w:rPr>
          <w:rFonts w:ascii="Times New Roman" w:eastAsiaTheme="minorEastAsia" w:hAnsi="Times New Roman" w:cs="Times New Roman"/>
          <w:sz w:val="26"/>
          <w:szCs w:val="26"/>
        </w:rPr>
      </w:pPr>
    </w:p>
    <w:p w14:paraId="7EBC2CAF" w14:textId="087BA815" w:rsidR="008C0529" w:rsidRDefault="00250EA5" w:rsidP="008C0529">
      <w:pPr>
        <w:ind w:left="2880" w:hanging="2880"/>
        <w:rPr>
          <w:ins w:id="557" w:author="Melody Shellman" w:date="2021-10-26T19:36: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Disposal Capacity</w:t>
      </w:r>
      <w:r w:rsidR="00770410" w:rsidRPr="005A7F98">
        <w:rPr>
          <w:rFonts w:ascii="Times New Roman" w:eastAsiaTheme="minorEastAsia" w:hAnsi="Times New Roman" w:cs="Times New Roman"/>
          <w:b/>
          <w:bCs/>
          <w:sz w:val="26"/>
          <w:szCs w:val="26"/>
        </w:rPr>
        <w:t xml:space="preserve"> </w:t>
      </w:r>
      <w:del w:id="558" w:author="Melody Shellman" w:date="2021-10-26T14:10:00Z">
        <w:r w:rsidRPr="005A7F98" w:rsidDel="000F1364">
          <w:rPr>
            <w:rFonts w:ascii="Times New Roman" w:eastAsiaTheme="minorEastAsia" w:hAnsi="Times New Roman" w:cs="Times New Roman"/>
            <w:b/>
            <w:bCs/>
            <w:sz w:val="26"/>
            <w:szCs w:val="26"/>
          </w:rPr>
          <w:delText>Construction/Expansion</w:delText>
        </w:r>
      </w:del>
    </w:p>
    <w:p w14:paraId="6311A380" w14:textId="636355FF" w:rsidR="003B58FF" w:rsidRPr="008041EC" w:rsidRDefault="003B58FF" w:rsidP="003B58FF">
      <w:pPr>
        <w:pStyle w:val="CommentText"/>
        <w:rPr>
          <w:ins w:id="559" w:author="Melody Shellman" w:date="2021-10-26T19:36:00Z"/>
          <w:rFonts w:ascii="Times New Roman" w:eastAsiaTheme="minorEastAsia" w:hAnsi="Times New Roman" w:cs="Times New Roman"/>
          <w:bCs/>
          <w:sz w:val="26"/>
          <w:szCs w:val="26"/>
        </w:rPr>
      </w:pPr>
      <w:ins w:id="560" w:author="Melody Shellman" w:date="2021-10-26T19:36:00Z">
        <w:r w:rsidRPr="002E44FA">
          <w:rPr>
            <w:rFonts w:ascii="Times New Roman" w:eastAsiaTheme="minorEastAsia" w:hAnsi="Times New Roman" w:cs="Times New Roman"/>
            <w:sz w:val="26"/>
            <w:szCs w:val="26"/>
          </w:rPr>
          <w:t xml:space="preserve">The total disposed water in a given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ins>
      <w:ins w:id="561" w:author="Melody Shellman" w:date="2021-10-26T19:37:00Z">
        <w:r w:rsidR="00072D48">
          <w:rPr>
            <w:rFonts w:ascii="Times New Roman" w:eastAsiaTheme="minorEastAsia" w:hAnsi="Times New Roman" w:cs="Times New Roman"/>
            <w:sz w:val="26"/>
            <w:szCs w:val="26"/>
          </w:rPr>
          <w:t>the</w:t>
        </w:r>
      </w:ins>
      <w:ins w:id="562" w:author="Melody Shellman" w:date="2021-10-26T19:36:00Z">
        <w:r w:rsidRPr="002E44FA">
          <w:rPr>
            <w:rFonts w:ascii="Times New Roman" w:eastAsiaTheme="minorEastAsia" w:hAnsi="Times New Roman" w:cs="Times New Roman"/>
            <w:sz w:val="26"/>
            <w:szCs w:val="26"/>
          </w:rPr>
          <w:t xml:space="preserve"> capacity.</w:t>
        </w:r>
      </w:ins>
      <w:ins w:id="563" w:author="Melody Shellman" w:date="2021-10-26T19:37:00Z">
        <w:r w:rsidR="00072D48">
          <w:rPr>
            <w:rFonts w:ascii="Times New Roman" w:eastAsiaTheme="minorEastAsia" w:hAnsi="Times New Roman" w:cs="Times New Roman"/>
            <w:sz w:val="26"/>
            <w:szCs w:val="26"/>
          </w:rPr>
          <w:t xml:space="preserve"> If the</w:t>
        </w:r>
      </w:ins>
      <w:ins w:id="564" w:author="Melody Shellman" w:date="2021-10-26T19:39:00Z">
        <w:r w:rsidR="00EE289C">
          <w:rPr>
            <w:rFonts w:ascii="Times New Roman" w:eastAsiaTheme="minorEastAsia" w:hAnsi="Times New Roman" w:cs="Times New Roman"/>
            <w:sz w:val="26"/>
            <w:szCs w:val="26"/>
          </w:rPr>
          <w:t xml:space="preserve"> disposal </w:t>
        </w:r>
      </w:ins>
      <w:ins w:id="565" w:author="Melody Shellman" w:date="2021-10-26T19:37:00Z">
        <w:r w:rsidR="00072D48">
          <w:rPr>
            <w:rFonts w:ascii="Times New Roman" w:eastAsiaTheme="minorEastAsia" w:hAnsi="Times New Roman" w:cs="Times New Roman"/>
            <w:sz w:val="26"/>
            <w:szCs w:val="26"/>
          </w:rPr>
          <w:t xml:space="preserve">capacity </w:t>
        </w:r>
      </w:ins>
      <w:ins w:id="566" w:author="Melody Shellman" w:date="2021-10-26T19:39:00Z">
        <w:r w:rsidR="00EE289C">
          <w:rPr>
            <w:rFonts w:ascii="Times New Roman" w:eastAsiaTheme="minorEastAsia" w:hAnsi="Times New Roman" w:cs="Times New Roman"/>
            <w:sz w:val="26"/>
            <w:szCs w:val="26"/>
          </w:rPr>
          <w:t xml:space="preserve">limits </w:t>
        </w:r>
      </w:ins>
      <w:ins w:id="567" w:author="Melody Shellman" w:date="2021-10-26T19:37:00Z">
        <w:r w:rsidR="00072D48">
          <w:rPr>
            <w:rFonts w:ascii="Times New Roman" w:eastAsiaTheme="minorEastAsia" w:hAnsi="Times New Roman" w:cs="Times New Roman"/>
            <w:sz w:val="26"/>
            <w:szCs w:val="26"/>
          </w:rPr>
          <w:t>the feasibility</w:t>
        </w:r>
      </w:ins>
      <w:ins w:id="568" w:author="Melody Shellman" w:date="2021-10-26T19:39:00Z">
        <w:r w:rsidR="00EE289C">
          <w:rPr>
            <w:rFonts w:ascii="Times New Roman" w:eastAsiaTheme="minorEastAsia" w:hAnsi="Times New Roman" w:cs="Times New Roman"/>
            <w:sz w:val="26"/>
            <w:szCs w:val="26"/>
          </w:rPr>
          <w:t>,</w:t>
        </w:r>
      </w:ins>
      <w:ins w:id="569" w:author="Melody Shellman" w:date="2021-10-26T19:37:00Z">
        <w:r w:rsidR="00072D48">
          <w:rPr>
            <w:rFonts w:ascii="Times New Roman" w:eastAsiaTheme="minorEastAsia" w:hAnsi="Times New Roman" w:cs="Times New Roman"/>
            <w:sz w:val="26"/>
            <w:szCs w:val="26"/>
          </w:rPr>
          <w:t xml:space="preserve"> the slack variable will be nonzero</w:t>
        </w:r>
      </w:ins>
      <w:ins w:id="570" w:author="Melody Shellman" w:date="2021-10-26T19:38:00Z">
        <w:r w:rsidR="00B41007">
          <w:rPr>
            <w:rFonts w:ascii="Times New Roman" w:eastAsiaTheme="minorEastAsia" w:hAnsi="Times New Roman" w:cs="Times New Roman"/>
            <w:sz w:val="26"/>
            <w:szCs w:val="26"/>
          </w:rPr>
          <w:t xml:space="preserve">, and the disposal capacity will be increased to allow a feasible solution. </w:t>
        </w:r>
      </w:ins>
    </w:p>
    <w:p w14:paraId="6B742DE5" w14:textId="77777777" w:rsidR="003B58FF" w:rsidRPr="005A7F98" w:rsidRDefault="003B58FF" w:rsidP="008C0529">
      <w:pPr>
        <w:ind w:left="2880" w:hanging="2880"/>
        <w:rPr>
          <w:rFonts w:ascii="Times New Roman" w:eastAsiaTheme="minorEastAsia" w:hAnsi="Times New Roman" w:cs="Times New Roman"/>
          <w:bCs/>
          <w:sz w:val="26"/>
          <w:szCs w:val="26"/>
        </w:rPr>
      </w:pPr>
    </w:p>
    <w:p w14:paraId="5CDAA36D" w14:textId="209D4817" w:rsidR="00250EA5" w:rsidRPr="005A7F98" w:rsidRDefault="00596A2F" w:rsidP="008C0529">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r>
            <w:del w:id="571" w:author="Melody Shellman" w:date="2021-10-26T14:10:00Z">
              <w:rPr>
                <w:rFonts w:ascii="Cambria Math" w:hAnsi="Cambria Math" w:cs="Times New Roman"/>
                <w:strike/>
                <w:sz w:val="26"/>
                <w:szCs w:val="26"/>
              </w:rPr>
              <m:t>+</m:t>
            </w:del>
          </m:r>
          <m:nary>
            <m:naryPr>
              <m:chr m:val="∑"/>
              <m:limLoc m:val="undOvr"/>
              <m:supHide m:val="1"/>
              <m:ctrlPr>
                <w:del w:id="572" w:author="Melody Shellman" w:date="2021-10-26T14:10:00Z">
                  <w:rPr>
                    <w:rFonts w:ascii="Cambria Math" w:eastAsiaTheme="minorEastAsia" w:hAnsi="Cambria Math" w:cs="Times New Roman"/>
                    <w:i/>
                    <w:strike/>
                    <w:sz w:val="26"/>
                    <w:szCs w:val="26"/>
                  </w:rPr>
                </w:del>
              </m:ctrlPr>
            </m:naryPr>
            <m:sub>
              <m:r>
                <w:del w:id="573" w:author="Melody Shellman" w:date="2021-10-26T14:10:00Z">
                  <w:rPr>
                    <w:rFonts w:ascii="Cambria Math" w:eastAsiaTheme="minorEastAsia" w:hAnsi="Cambria Math" w:cs="Times New Roman"/>
                    <w:strike/>
                    <w:sz w:val="26"/>
                    <w:szCs w:val="26"/>
                  </w:rPr>
                  <m:t>i∈</m:t>
                </w:del>
              </m:r>
              <m:sSub>
                <m:sSubPr>
                  <m:ctrlPr>
                    <w:del w:id="574" w:author="Melody Shellman" w:date="2021-10-26T14:10:00Z">
                      <w:rPr>
                        <w:rFonts w:ascii="Cambria Math" w:eastAsiaTheme="minorEastAsia" w:hAnsi="Cambria Math" w:cs="Times New Roman"/>
                        <w:i/>
                        <w:strike/>
                        <w:sz w:val="26"/>
                        <w:szCs w:val="26"/>
                      </w:rPr>
                    </w:del>
                  </m:ctrlPr>
                </m:sSubPr>
                <m:e>
                  <m:r>
                    <w:del w:id="575" w:author="Melody Shellman" w:date="2021-10-26T14:10:00Z">
                      <w:rPr>
                        <w:rFonts w:ascii="Cambria Math" w:eastAsiaTheme="minorEastAsia" w:hAnsi="Cambria Math" w:cs="Times New Roman"/>
                        <w:strike/>
                        <w:sz w:val="26"/>
                        <w:szCs w:val="26"/>
                      </w:rPr>
                      <m:t>I</m:t>
                    </w:del>
                  </m:r>
                </m:e>
                <m:sub>
                  <m:r>
                    <w:del w:id="576" w:author="Melody Shellman" w:date="2021-10-26T14:10:00Z">
                      <w:rPr>
                        <w:rFonts w:ascii="Cambria Math" w:eastAsiaTheme="minorEastAsia" w:hAnsi="Cambria Math" w:cs="Times New Roman"/>
                        <w:strike/>
                        <w:sz w:val="26"/>
                        <w:szCs w:val="26"/>
                      </w:rPr>
                      <m:t>0</m:t>
                    </w:del>
                  </m:r>
                </m:sub>
              </m:sSub>
            </m:sub>
            <m:sup/>
            <m:e>
              <m:sSubSup>
                <m:sSubSupPr>
                  <m:ctrlPr>
                    <w:del w:id="577" w:author="Melody Shellman" w:date="2021-10-26T14:10:00Z">
                      <w:rPr>
                        <w:rFonts w:ascii="Cambria Math" w:eastAsiaTheme="minorEastAsia" w:hAnsi="Cambria Math" w:cs="Times New Roman"/>
                        <w:i/>
                        <w:strike/>
                        <w:sz w:val="26"/>
                        <w:szCs w:val="26"/>
                      </w:rPr>
                    </w:del>
                  </m:ctrlPr>
                </m:sSubSupPr>
                <m:e>
                  <m:r>
                    <w:del w:id="578" w:author="Melody Shellman" w:date="2021-10-26T14:10:00Z">
                      <w:rPr>
                        <w:rFonts w:ascii="Cambria Math" w:eastAsiaTheme="minorEastAsia" w:hAnsi="Cambria Math" w:cs="Times New Roman"/>
                        <w:strike/>
                        <w:sz w:val="26"/>
                        <w:szCs w:val="26"/>
                      </w:rPr>
                      <m:t>δ</m:t>
                    </w:del>
                  </m:r>
                </m:e>
                <m:sub>
                  <m:r>
                    <w:del w:id="579" w:author="Melody Shellman" w:date="2021-10-26T14:10:00Z">
                      <w:rPr>
                        <w:rFonts w:ascii="Cambria Math" w:eastAsiaTheme="minorEastAsia" w:hAnsi="Cambria Math" w:cs="Times New Roman"/>
                        <w:strike/>
                        <w:sz w:val="26"/>
                        <w:szCs w:val="26"/>
                      </w:rPr>
                      <m:t>i</m:t>
                    </w:del>
                  </m:r>
                </m:sub>
                <m:sup>
                  <m:r>
                    <w:del w:id="580" w:author="Melody Shellman" w:date="2021-10-26T14:10:00Z">
                      <w:rPr>
                        <w:rFonts w:ascii="Cambria Math" w:eastAsiaTheme="minorEastAsia" w:hAnsi="Cambria Math" w:cs="Times New Roman"/>
                        <w:strike/>
                        <w:sz w:val="26"/>
                        <w:szCs w:val="26"/>
                      </w:rPr>
                      <m:t>Disposal</m:t>
                    </w:del>
                  </m:r>
                </m:sup>
              </m:sSubSup>
            </m:e>
          </m:nary>
          <m:r>
            <w:del w:id="581" w:author="Melody Shellman" w:date="2021-10-26T14:10:00Z">
              <w:rPr>
                <w:rFonts w:ascii="Cambria Math" w:hAnsi="Cambria Math" w:cs="Times New Roman"/>
                <w:strike/>
                <w:sz w:val="26"/>
                <w:szCs w:val="26"/>
              </w:rPr>
              <m:t xml:space="preserve">⋅    </m:t>
            </w:del>
          </m:r>
          <m:sSubSup>
            <m:sSubSupPr>
              <m:ctrlPr>
                <w:del w:id="582" w:author="Melody Shellman" w:date="2021-10-26T14:10:00Z">
                  <w:rPr>
                    <w:rFonts w:ascii="Cambria Math" w:hAnsi="Cambria Math" w:cs="Times New Roman"/>
                    <w:i/>
                    <w:strike/>
                    <w:sz w:val="26"/>
                    <w:szCs w:val="26"/>
                  </w:rPr>
                </w:del>
              </m:ctrlPr>
            </m:sSubSupPr>
            <m:e>
              <m:r>
                <w:del w:id="583" w:author="Melody Shellman" w:date="2021-10-26T14:10:00Z">
                  <w:rPr>
                    <w:rFonts w:ascii="Cambria Math" w:hAnsi="Cambria Math" w:cs="Times New Roman"/>
                    <w:strike/>
                    <w:sz w:val="26"/>
                    <w:szCs w:val="26"/>
                  </w:rPr>
                  <m:t>y</m:t>
                </w:del>
              </m:r>
            </m:e>
            <m:sub>
              <m:r>
                <w:del w:id="584" w:author="Melody Shellman" w:date="2021-10-26T14:10:00Z">
                  <w:rPr>
                    <w:rFonts w:ascii="Cambria Math" w:hAnsi="Cambria Math" w:cs="Times New Roman"/>
                    <w:strike/>
                    <w:sz w:val="26"/>
                    <w:szCs w:val="26"/>
                  </w:rPr>
                  <m:t>k,i</m:t>
                </w:del>
              </m:r>
            </m:sub>
            <m:sup>
              <m:r>
                <w:del w:id="585" w:author="Melody Shellman" w:date="2021-10-26T14:10:00Z">
                  <w:rPr>
                    <w:rFonts w:ascii="Cambria Math" w:hAnsi="Cambria Math" w:cs="Times New Roman"/>
                    <w:strike/>
                    <w:sz w:val="26"/>
                    <w:szCs w:val="26"/>
                  </w:rPr>
                  <m:t>Disposal</m:t>
                </w:del>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m:oMathPara>
    </w:p>
    <w:p w14:paraId="36D4E9BF" w14:textId="211808B9" w:rsidR="00027E71" w:rsidRPr="005A7F98" w:rsidRDefault="00027E71" w:rsidP="008C0529">
      <w:pPr>
        <w:rPr>
          <w:rFonts w:ascii="Times New Roman" w:eastAsiaTheme="minorEastAsia" w:hAnsi="Times New Roman" w:cs="Times New Roman"/>
          <w:sz w:val="26"/>
          <w:szCs w:val="26"/>
        </w:rPr>
      </w:pPr>
    </w:p>
    <w:p w14:paraId="2E6A63CB" w14:textId="6191EB9B" w:rsidR="00027E71" w:rsidRPr="005A7F98"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5A7F98" w:rsidRDefault="00027E71" w:rsidP="008C0529">
      <w:pPr>
        <w:rPr>
          <w:rFonts w:ascii="Times New Roman" w:eastAsiaTheme="minorEastAsia" w:hAnsi="Times New Roman" w:cs="Times New Roman"/>
          <w:sz w:val="26"/>
          <w:szCs w:val="26"/>
        </w:rPr>
      </w:pPr>
    </w:p>
    <w:p w14:paraId="0BA5FA71" w14:textId="798A31F6" w:rsidR="00394468" w:rsidRPr="005A7F98" w:rsidRDefault="00596A2F" w:rsidP="008C0529">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0EA4B340" w14:textId="0A78F1A3" w:rsidR="008C0529" w:rsidRPr="005A7F98" w:rsidRDefault="008C0529" w:rsidP="008C052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5F7D5C24" w14:textId="022BBBF2" w:rsidR="008C0529" w:rsidRPr="004F5822" w:rsidRDefault="008C0529" w:rsidP="008C0529">
      <w:pPr>
        <w:rPr>
          <w:ins w:id="586" w:author="Melody Shellman" w:date="2022-01-05T16:32:00Z"/>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39D198BB" w14:textId="77777777" w:rsidR="004F5822" w:rsidRPr="005A7F98" w:rsidRDefault="004F5822" w:rsidP="004F5822">
      <w:pPr>
        <w:rPr>
          <w:ins w:id="587" w:author="Melody Shellman" w:date="2022-01-05T16:32:00Z"/>
          <w:rFonts w:ascii="Times New Roman" w:eastAsiaTheme="minorEastAsia" w:hAnsi="Times New Roman" w:cs="Times New Roman"/>
          <w:sz w:val="26"/>
          <w:szCs w:val="26"/>
        </w:rPr>
      </w:pPr>
      <m:oMathPara>
        <m:oMath>
          <m:nary>
            <m:naryPr>
              <m:chr m:val="∑"/>
              <m:limLoc m:val="undOvr"/>
              <m:supHide m:val="1"/>
              <m:ctrlPr>
                <w:ins w:id="588" w:author="Melody Shellman" w:date="2022-01-05T16:32:00Z">
                  <w:rPr>
                    <w:rFonts w:ascii="Cambria Math" w:eastAsiaTheme="minorEastAsia" w:hAnsi="Cambria Math" w:cs="Times New Roman"/>
                    <w:i/>
                    <w:sz w:val="26"/>
                    <w:szCs w:val="26"/>
                  </w:rPr>
                </w:ins>
              </m:ctrlPr>
            </m:naryPr>
            <m:sub>
              <m:d>
                <m:dPr>
                  <m:ctrlPr>
                    <w:ins w:id="589" w:author="Melody Shellman" w:date="2022-01-05T16:32:00Z">
                      <w:rPr>
                        <w:rFonts w:ascii="Cambria Math" w:eastAsiaTheme="minorEastAsia" w:hAnsi="Cambria Math" w:cs="Times New Roman"/>
                        <w:i/>
                        <w:sz w:val="26"/>
                        <w:szCs w:val="26"/>
                      </w:rPr>
                    </w:ins>
                  </m:ctrlPr>
                </m:dPr>
                <m:e>
                  <m:r>
                    <w:ins w:id="590" w:author="Melody Shellman" w:date="2022-01-05T16:32:00Z">
                      <w:rPr>
                        <w:rFonts w:ascii="Cambria Math" w:eastAsiaTheme="minorEastAsia" w:hAnsi="Cambria Math" w:cs="Times New Roman"/>
                        <w:sz w:val="26"/>
                        <w:szCs w:val="26"/>
                      </w:rPr>
                      <m:t>n,k</m:t>
                    </w:ins>
                  </m:r>
                </m:e>
              </m:d>
              <m:r>
                <w:ins w:id="591" w:author="Melody Shellman" w:date="2022-01-05T16:32:00Z">
                  <w:rPr>
                    <w:rFonts w:ascii="Cambria Math" w:eastAsiaTheme="minorEastAsia" w:hAnsi="Cambria Math" w:cs="Times New Roman"/>
                    <w:sz w:val="26"/>
                    <w:szCs w:val="26"/>
                  </w:rPr>
                  <m:t>∈NKA</m:t>
                </w:ins>
              </m:r>
            </m:sub>
            <m:sup/>
            <m:e>
              <m:sSubSup>
                <m:sSubSupPr>
                  <m:ctrlPr>
                    <w:ins w:id="592" w:author="Melody Shellman" w:date="2022-01-05T16:32:00Z">
                      <w:rPr>
                        <w:rFonts w:ascii="Cambria Math" w:eastAsiaTheme="minorEastAsia" w:hAnsi="Cambria Math"/>
                        <w:i/>
                        <w:color w:val="C00000"/>
                        <w:kern w:val="24"/>
                        <w:sz w:val="26"/>
                        <w:szCs w:val="26"/>
                      </w:rPr>
                    </w:ins>
                  </m:ctrlPr>
                </m:sSubSupPr>
                <m:e>
                  <m:r>
                    <w:ins w:id="593" w:author="Melody Shellman" w:date="2022-01-05T16:32:00Z">
                      <w:rPr>
                        <w:rFonts w:ascii="Cambria Math" w:eastAsiaTheme="minorEastAsia" w:hAnsi="Cambria Math"/>
                        <w:color w:val="C00000"/>
                        <w:kern w:val="24"/>
                        <w:sz w:val="26"/>
                        <w:szCs w:val="26"/>
                      </w:rPr>
                      <m:t>F</m:t>
                    </w:ins>
                  </m:r>
                </m:e>
                <m:sub>
                  <m:r>
                    <w:ins w:id="594" w:author="Melody Shellman" w:date="2022-01-05T16:32:00Z">
                      <w:rPr>
                        <w:rFonts w:ascii="Cambria Math" w:eastAsiaTheme="minorEastAsia" w:hAnsi="Cambria Math"/>
                        <w:color w:val="C00000"/>
                        <w:kern w:val="24"/>
                        <w:sz w:val="26"/>
                        <w:szCs w:val="26"/>
                      </w:rPr>
                      <m:t>l,l,t</m:t>
                    </w:ins>
                  </m:r>
                </m:sub>
                <m:sup>
                  <m:r>
                    <w:ins w:id="595" w:author="Melody Shellman" w:date="2022-01-05T16:32:00Z">
                      <w:rPr>
                        <w:rFonts w:ascii="Cambria Math" w:eastAsiaTheme="minorEastAsia" w:hAnsi="Cambria Math"/>
                        <w:color w:val="C00000"/>
                        <w:kern w:val="24"/>
                        <w:sz w:val="26"/>
                        <w:szCs w:val="26"/>
                      </w:rPr>
                      <m:t>Piped</m:t>
                    </w:ins>
                  </m:r>
                </m:sup>
              </m:sSubSup>
            </m:e>
          </m:nary>
          <m:r>
            <w:ins w:id="596" w:author="Melody Shellman" w:date="2022-01-05T16:32:00Z">
              <w:rPr>
                <w:rFonts w:ascii="Cambria Math" w:hAnsi="Cambria Math" w:cs="Times New Roman"/>
                <w:sz w:val="26"/>
                <w:szCs w:val="26"/>
              </w:rPr>
              <m:t>+</m:t>
            </w:ins>
          </m:r>
          <m:nary>
            <m:naryPr>
              <m:chr m:val="∑"/>
              <m:limLoc m:val="undOvr"/>
              <m:supHide m:val="1"/>
              <m:ctrlPr>
                <w:ins w:id="597" w:author="Melody Shellman" w:date="2022-01-05T16:32:00Z">
                  <w:rPr>
                    <w:rFonts w:ascii="Cambria Math" w:eastAsiaTheme="minorEastAsia" w:hAnsi="Cambria Math" w:cs="Times New Roman"/>
                    <w:i/>
                    <w:sz w:val="26"/>
                    <w:szCs w:val="26"/>
                  </w:rPr>
                </w:ins>
              </m:ctrlPr>
            </m:naryPr>
            <m:sub>
              <m:d>
                <m:dPr>
                  <m:ctrlPr>
                    <w:ins w:id="598" w:author="Melody Shellman" w:date="2022-01-05T16:32:00Z">
                      <w:rPr>
                        <w:rFonts w:ascii="Cambria Math" w:eastAsiaTheme="minorEastAsia" w:hAnsi="Cambria Math" w:cs="Times New Roman"/>
                        <w:i/>
                        <w:sz w:val="26"/>
                        <w:szCs w:val="26"/>
                      </w:rPr>
                    </w:ins>
                  </m:ctrlPr>
                </m:dPr>
                <m:e>
                  <m:r>
                    <w:ins w:id="599" w:author="Melody Shellman" w:date="2022-01-05T16:32:00Z">
                      <w:rPr>
                        <w:rFonts w:ascii="Cambria Math" w:eastAsiaTheme="minorEastAsia" w:hAnsi="Cambria Math" w:cs="Times New Roman"/>
                        <w:sz w:val="26"/>
                        <w:szCs w:val="26"/>
                      </w:rPr>
                      <m:t>s,k</m:t>
                    </w:ins>
                  </m:r>
                </m:e>
              </m:d>
              <m:r>
                <w:ins w:id="600" w:author="Melody Shellman" w:date="2022-01-05T16:32:00Z">
                  <w:rPr>
                    <w:rFonts w:ascii="Cambria Math" w:eastAsiaTheme="minorEastAsia" w:hAnsi="Cambria Math" w:cs="Times New Roman"/>
                    <w:sz w:val="26"/>
                    <w:szCs w:val="26"/>
                  </w:rPr>
                  <m:t>∈SKA</m:t>
                </w:ins>
              </m:r>
            </m:sub>
            <m:sup/>
            <m:e>
              <m:sSubSup>
                <m:sSubSupPr>
                  <m:ctrlPr>
                    <w:ins w:id="601" w:author="Melody Shellman" w:date="2022-01-05T16:32:00Z">
                      <w:rPr>
                        <w:rFonts w:ascii="Cambria Math" w:eastAsiaTheme="minorEastAsia" w:hAnsi="Cambria Math"/>
                        <w:i/>
                        <w:color w:val="C00000"/>
                        <w:kern w:val="24"/>
                        <w:sz w:val="26"/>
                        <w:szCs w:val="26"/>
                      </w:rPr>
                    </w:ins>
                  </m:ctrlPr>
                </m:sSubSupPr>
                <m:e>
                  <m:r>
                    <w:ins w:id="602" w:author="Melody Shellman" w:date="2022-01-05T16:32:00Z">
                      <w:rPr>
                        <w:rFonts w:ascii="Cambria Math" w:eastAsiaTheme="minorEastAsia" w:hAnsi="Cambria Math"/>
                        <w:color w:val="C00000"/>
                        <w:kern w:val="24"/>
                        <w:sz w:val="26"/>
                        <w:szCs w:val="26"/>
                      </w:rPr>
                      <m:t>F</m:t>
                    </w:ins>
                  </m:r>
                </m:e>
                <m:sub>
                  <m:r>
                    <w:ins w:id="603" w:author="Melody Shellman" w:date="2022-01-05T16:32:00Z">
                      <w:rPr>
                        <w:rFonts w:ascii="Cambria Math" w:eastAsiaTheme="minorEastAsia" w:hAnsi="Cambria Math"/>
                        <w:color w:val="C00000"/>
                        <w:kern w:val="24"/>
                        <w:sz w:val="26"/>
                        <w:szCs w:val="26"/>
                      </w:rPr>
                      <m:t>l,l,t</m:t>
                    </w:ins>
                  </m:r>
                </m:sub>
                <m:sup>
                  <m:r>
                    <w:ins w:id="604" w:author="Melody Shellman" w:date="2022-01-05T16:32:00Z">
                      <w:rPr>
                        <w:rFonts w:ascii="Cambria Math" w:eastAsiaTheme="minorEastAsia" w:hAnsi="Cambria Math"/>
                        <w:color w:val="C00000"/>
                        <w:kern w:val="24"/>
                        <w:sz w:val="26"/>
                        <w:szCs w:val="26"/>
                      </w:rPr>
                      <m:t>Piped</m:t>
                    </w:ins>
                  </m:r>
                </m:sup>
              </m:sSubSup>
            </m:e>
          </m:nary>
          <m:r>
            <w:ins w:id="605" w:author="Melody Shellman" w:date="2022-01-05T16:32:00Z">
              <w:rPr>
                <w:rFonts w:ascii="Cambria Math" w:hAnsi="Cambria Math" w:cs="Times New Roman"/>
                <w:sz w:val="26"/>
                <w:szCs w:val="26"/>
              </w:rPr>
              <m:t>+</m:t>
            </w:ins>
          </m:r>
          <m:nary>
            <m:naryPr>
              <m:chr m:val="∑"/>
              <m:limLoc m:val="undOvr"/>
              <m:supHide m:val="1"/>
              <m:ctrlPr>
                <w:ins w:id="606" w:author="Melody Shellman" w:date="2022-01-05T16:32:00Z">
                  <w:rPr>
                    <w:rFonts w:ascii="Cambria Math" w:eastAsiaTheme="minorEastAsia" w:hAnsi="Cambria Math" w:cs="Times New Roman"/>
                    <w:i/>
                    <w:sz w:val="26"/>
                    <w:szCs w:val="26"/>
                  </w:rPr>
                </w:ins>
              </m:ctrlPr>
            </m:naryPr>
            <m:sub>
              <m:d>
                <m:dPr>
                  <m:ctrlPr>
                    <w:ins w:id="607" w:author="Melody Shellman" w:date="2022-01-05T16:32:00Z">
                      <w:rPr>
                        <w:rFonts w:ascii="Cambria Math" w:eastAsiaTheme="minorEastAsia" w:hAnsi="Cambria Math" w:cs="Times New Roman"/>
                        <w:i/>
                        <w:sz w:val="26"/>
                        <w:szCs w:val="26"/>
                      </w:rPr>
                    </w:ins>
                  </m:ctrlPr>
                </m:dPr>
                <m:e>
                  <m:r>
                    <w:ins w:id="608" w:author="Melody Shellman" w:date="2022-01-05T16:32:00Z">
                      <w:rPr>
                        <w:rFonts w:ascii="Cambria Math" w:eastAsiaTheme="minorEastAsia" w:hAnsi="Cambria Math" w:cs="Times New Roman"/>
                        <w:sz w:val="26"/>
                        <w:szCs w:val="26"/>
                      </w:rPr>
                      <m:t>r,k</m:t>
                    </w:ins>
                  </m:r>
                </m:e>
              </m:d>
              <m:r>
                <w:ins w:id="609" w:author="Melody Shellman" w:date="2022-01-05T16:32:00Z">
                  <w:rPr>
                    <w:rFonts w:ascii="Cambria Math" w:eastAsiaTheme="minorEastAsia" w:hAnsi="Cambria Math" w:cs="Times New Roman"/>
                    <w:sz w:val="26"/>
                    <w:szCs w:val="26"/>
                  </w:rPr>
                  <m:t>∈RKA</m:t>
                </w:ins>
              </m:r>
            </m:sub>
            <m:sup/>
            <m:e>
              <m:sSubSup>
                <m:sSubSupPr>
                  <m:ctrlPr>
                    <w:ins w:id="610" w:author="Melody Shellman" w:date="2022-01-05T16:32:00Z">
                      <w:rPr>
                        <w:rFonts w:ascii="Cambria Math" w:eastAsiaTheme="minorEastAsia" w:hAnsi="Cambria Math"/>
                        <w:i/>
                        <w:color w:val="C00000"/>
                        <w:kern w:val="24"/>
                        <w:sz w:val="26"/>
                        <w:szCs w:val="26"/>
                      </w:rPr>
                    </w:ins>
                  </m:ctrlPr>
                </m:sSubSupPr>
                <m:e>
                  <m:r>
                    <w:ins w:id="611" w:author="Melody Shellman" w:date="2022-01-05T16:32:00Z">
                      <w:rPr>
                        <w:rFonts w:ascii="Cambria Math" w:eastAsiaTheme="minorEastAsia" w:hAnsi="Cambria Math"/>
                        <w:color w:val="C00000"/>
                        <w:kern w:val="24"/>
                        <w:sz w:val="26"/>
                        <w:szCs w:val="26"/>
                      </w:rPr>
                      <m:t>F</m:t>
                    </w:ins>
                  </m:r>
                </m:e>
                <m:sub>
                  <m:r>
                    <w:ins w:id="612" w:author="Melody Shellman" w:date="2022-01-05T16:32:00Z">
                      <w:rPr>
                        <w:rFonts w:ascii="Cambria Math" w:eastAsiaTheme="minorEastAsia" w:hAnsi="Cambria Math"/>
                        <w:color w:val="C00000"/>
                        <w:kern w:val="24"/>
                        <w:sz w:val="26"/>
                        <w:szCs w:val="26"/>
                      </w:rPr>
                      <m:t>l,l,t</m:t>
                    </w:ins>
                  </m:r>
                </m:sub>
                <m:sup>
                  <m:r>
                    <w:ins w:id="613" w:author="Melody Shellman" w:date="2022-01-05T16:32:00Z">
                      <w:rPr>
                        <w:rFonts w:ascii="Cambria Math" w:eastAsiaTheme="minorEastAsia" w:hAnsi="Cambria Math"/>
                        <w:color w:val="C00000"/>
                        <w:kern w:val="24"/>
                        <w:sz w:val="26"/>
                        <w:szCs w:val="26"/>
                      </w:rPr>
                      <m:t>Piped</m:t>
                    </w:ins>
                  </m:r>
                </m:sup>
              </m:sSubSup>
            </m:e>
          </m:nary>
          <m:r>
            <w:ins w:id="614" w:author="Melody Shellman" w:date="2022-01-05T16:32:00Z">
              <w:rPr>
                <w:rFonts w:ascii="Cambria Math" w:hAnsi="Cambria Math" w:cs="Times New Roman"/>
                <w:sz w:val="26"/>
                <w:szCs w:val="26"/>
              </w:rPr>
              <m:t>+</m:t>
            </w:ins>
          </m:r>
          <m:nary>
            <m:naryPr>
              <m:chr m:val="∑"/>
              <m:limLoc m:val="undOvr"/>
              <m:supHide m:val="1"/>
              <m:ctrlPr>
                <w:ins w:id="615" w:author="Melody Shellman" w:date="2022-01-05T16:32:00Z">
                  <w:rPr>
                    <w:rFonts w:ascii="Cambria Math" w:eastAsiaTheme="minorEastAsia" w:hAnsi="Cambria Math" w:cs="Times New Roman"/>
                    <w:i/>
                    <w:sz w:val="26"/>
                    <w:szCs w:val="26"/>
                  </w:rPr>
                </w:ins>
              </m:ctrlPr>
            </m:naryPr>
            <m:sub>
              <m:d>
                <m:dPr>
                  <m:ctrlPr>
                    <w:ins w:id="616" w:author="Melody Shellman" w:date="2022-01-05T16:32:00Z">
                      <w:rPr>
                        <w:rFonts w:ascii="Cambria Math" w:eastAsiaTheme="minorEastAsia" w:hAnsi="Cambria Math" w:cs="Times New Roman"/>
                        <w:i/>
                        <w:sz w:val="26"/>
                        <w:szCs w:val="26"/>
                      </w:rPr>
                    </w:ins>
                  </m:ctrlPr>
                </m:dPr>
                <m:e>
                  <m:r>
                    <w:ins w:id="617" w:author="Melody Shellman" w:date="2022-01-05T16:32:00Z">
                      <w:rPr>
                        <w:rFonts w:ascii="Cambria Math" w:eastAsiaTheme="minorEastAsia" w:hAnsi="Cambria Math" w:cs="Times New Roman"/>
                        <w:sz w:val="26"/>
                        <w:szCs w:val="26"/>
                      </w:rPr>
                      <m:t>s,k</m:t>
                    </w:ins>
                  </m:r>
                </m:e>
              </m:d>
              <m:r>
                <w:ins w:id="618" w:author="Melody Shellman" w:date="2022-01-05T16:32:00Z">
                  <w:rPr>
                    <w:rFonts w:ascii="Cambria Math" w:eastAsiaTheme="minorEastAsia" w:hAnsi="Cambria Math" w:cs="Times New Roman"/>
                    <w:sz w:val="26"/>
                    <w:szCs w:val="26"/>
                  </w:rPr>
                  <m:t>∈SKT</m:t>
                </w:ins>
              </m:r>
            </m:sub>
            <m:sup/>
            <m:e>
              <m:sSubSup>
                <m:sSubSupPr>
                  <m:ctrlPr>
                    <w:ins w:id="619" w:author="Melody Shellman" w:date="2022-01-05T16:32:00Z">
                      <w:rPr>
                        <w:rFonts w:ascii="Cambria Math" w:eastAsiaTheme="minorEastAsia" w:hAnsi="Cambria Math"/>
                        <w:i/>
                        <w:color w:val="C00000"/>
                        <w:kern w:val="24"/>
                        <w:sz w:val="26"/>
                        <w:szCs w:val="26"/>
                      </w:rPr>
                    </w:ins>
                  </m:ctrlPr>
                </m:sSubSupPr>
                <m:e>
                  <m:r>
                    <w:ins w:id="620" w:author="Melody Shellman" w:date="2022-01-05T16:32:00Z">
                      <w:rPr>
                        <w:rFonts w:ascii="Cambria Math" w:eastAsiaTheme="minorEastAsia" w:hAnsi="Cambria Math"/>
                        <w:color w:val="C00000"/>
                        <w:kern w:val="24"/>
                        <w:sz w:val="26"/>
                        <w:szCs w:val="26"/>
                      </w:rPr>
                      <m:t>F</m:t>
                    </w:ins>
                  </m:r>
                </m:e>
                <m:sub>
                  <m:r>
                    <w:ins w:id="621" w:author="Melody Shellman" w:date="2022-01-05T16:32:00Z">
                      <w:rPr>
                        <w:rFonts w:ascii="Cambria Math" w:eastAsiaTheme="minorEastAsia" w:hAnsi="Cambria Math"/>
                        <w:color w:val="C00000"/>
                        <w:kern w:val="24"/>
                        <w:sz w:val="26"/>
                        <w:szCs w:val="26"/>
                      </w:rPr>
                      <m:t>l,l,t</m:t>
                    </w:ins>
                  </m:r>
                </m:sub>
                <m:sup>
                  <m:r>
                    <w:ins w:id="622" w:author="Melody Shellman" w:date="2022-01-05T16:32:00Z">
                      <w:rPr>
                        <w:rFonts w:ascii="Cambria Math" w:eastAsiaTheme="minorEastAsia" w:hAnsi="Cambria Math"/>
                        <w:color w:val="C00000"/>
                        <w:kern w:val="24"/>
                        <w:sz w:val="26"/>
                        <w:szCs w:val="26"/>
                      </w:rPr>
                      <m:t>Trucked</m:t>
                    </w:ins>
                  </m:r>
                </m:sup>
              </m:sSubSup>
            </m:e>
          </m:nary>
          <m:r>
            <w:ins w:id="623" w:author="Melody Shellman" w:date="2022-01-05T16:32:00Z">
              <w:rPr>
                <w:rFonts w:ascii="Cambria Math" w:hAnsi="Cambria Math" w:cs="Times New Roman"/>
                <w:sz w:val="26"/>
                <w:szCs w:val="26"/>
              </w:rPr>
              <m:t>+</m:t>
            </w:ins>
          </m:r>
          <m:nary>
            <m:naryPr>
              <m:chr m:val="∑"/>
              <m:limLoc m:val="undOvr"/>
              <m:supHide m:val="1"/>
              <m:ctrlPr>
                <w:ins w:id="624" w:author="Melody Shellman" w:date="2022-01-05T16:32:00Z">
                  <w:rPr>
                    <w:rFonts w:ascii="Cambria Math" w:eastAsiaTheme="minorEastAsia" w:hAnsi="Cambria Math" w:cs="Times New Roman"/>
                    <w:i/>
                    <w:sz w:val="26"/>
                    <w:szCs w:val="26"/>
                  </w:rPr>
                </w:ins>
              </m:ctrlPr>
            </m:naryPr>
            <m:sub>
              <m:d>
                <m:dPr>
                  <m:ctrlPr>
                    <w:ins w:id="625" w:author="Melody Shellman" w:date="2022-01-05T16:32:00Z">
                      <w:rPr>
                        <w:rFonts w:ascii="Cambria Math" w:eastAsiaTheme="minorEastAsia" w:hAnsi="Cambria Math" w:cs="Times New Roman"/>
                        <w:i/>
                        <w:sz w:val="26"/>
                        <w:szCs w:val="26"/>
                      </w:rPr>
                    </w:ins>
                  </m:ctrlPr>
                </m:dPr>
                <m:e>
                  <m:r>
                    <w:ins w:id="626" w:author="Melody Shellman" w:date="2022-01-05T16:32:00Z">
                      <w:rPr>
                        <w:rFonts w:ascii="Cambria Math" w:eastAsiaTheme="minorEastAsia" w:hAnsi="Cambria Math" w:cs="Times New Roman"/>
                        <w:sz w:val="26"/>
                        <w:szCs w:val="26"/>
                      </w:rPr>
                      <m:t>p,k</m:t>
                    </w:ins>
                  </m:r>
                </m:e>
              </m:d>
              <m:r>
                <w:ins w:id="627" w:author="Melody Shellman" w:date="2022-01-05T16:32:00Z">
                  <w:rPr>
                    <w:rFonts w:ascii="Cambria Math" w:eastAsiaTheme="minorEastAsia" w:hAnsi="Cambria Math" w:cs="Times New Roman"/>
                    <w:sz w:val="26"/>
                    <w:szCs w:val="26"/>
                  </w:rPr>
                  <m:t>∈PKT</m:t>
                </w:ins>
              </m:r>
            </m:sub>
            <m:sup/>
            <m:e>
              <m:sSubSup>
                <m:sSubSupPr>
                  <m:ctrlPr>
                    <w:ins w:id="628" w:author="Melody Shellman" w:date="2022-01-05T16:32:00Z">
                      <w:rPr>
                        <w:rFonts w:ascii="Cambria Math" w:eastAsiaTheme="minorEastAsia" w:hAnsi="Cambria Math"/>
                        <w:i/>
                        <w:color w:val="C00000"/>
                        <w:kern w:val="24"/>
                        <w:sz w:val="26"/>
                        <w:szCs w:val="26"/>
                      </w:rPr>
                    </w:ins>
                  </m:ctrlPr>
                </m:sSubSupPr>
                <m:e>
                  <m:r>
                    <w:ins w:id="629" w:author="Melody Shellman" w:date="2022-01-05T16:32:00Z">
                      <w:rPr>
                        <w:rFonts w:ascii="Cambria Math" w:eastAsiaTheme="minorEastAsia" w:hAnsi="Cambria Math"/>
                        <w:color w:val="C00000"/>
                        <w:kern w:val="24"/>
                        <w:sz w:val="26"/>
                        <w:szCs w:val="26"/>
                      </w:rPr>
                      <m:t>F</m:t>
                    </w:ins>
                  </m:r>
                </m:e>
                <m:sub>
                  <m:r>
                    <w:ins w:id="630" w:author="Melody Shellman" w:date="2022-01-05T16:32:00Z">
                      <w:rPr>
                        <w:rFonts w:ascii="Cambria Math" w:eastAsiaTheme="minorEastAsia" w:hAnsi="Cambria Math"/>
                        <w:color w:val="C00000"/>
                        <w:kern w:val="24"/>
                        <w:sz w:val="26"/>
                        <w:szCs w:val="26"/>
                      </w:rPr>
                      <m:t>l,l,t</m:t>
                    </w:ins>
                  </m:r>
                </m:sub>
                <m:sup>
                  <m:r>
                    <w:ins w:id="631" w:author="Melody Shellman" w:date="2022-01-05T16:32:00Z">
                      <w:rPr>
                        <w:rFonts w:ascii="Cambria Math" w:eastAsiaTheme="minorEastAsia" w:hAnsi="Cambria Math"/>
                        <w:color w:val="C00000"/>
                        <w:kern w:val="24"/>
                        <w:sz w:val="26"/>
                        <w:szCs w:val="26"/>
                      </w:rPr>
                      <m:t>Trucked</m:t>
                    </w:ins>
                  </m:r>
                </m:sup>
              </m:sSubSup>
            </m:e>
          </m:nary>
          <m:r>
            <w:ins w:id="632" w:author="Melody Shellman" w:date="2022-01-05T16:32:00Z">
              <w:rPr>
                <w:rFonts w:ascii="Cambria Math" w:hAnsi="Cambria Math" w:cs="Times New Roman"/>
                <w:sz w:val="26"/>
                <w:szCs w:val="26"/>
              </w:rPr>
              <m:t>+</m:t>
            </w:ins>
          </m:r>
          <m:nary>
            <m:naryPr>
              <m:chr m:val="∑"/>
              <m:limLoc m:val="undOvr"/>
              <m:supHide m:val="1"/>
              <m:ctrlPr>
                <w:ins w:id="633" w:author="Melody Shellman" w:date="2022-01-05T16:32:00Z">
                  <w:rPr>
                    <w:rFonts w:ascii="Cambria Math" w:eastAsiaTheme="minorEastAsia" w:hAnsi="Cambria Math" w:cs="Times New Roman"/>
                    <w:i/>
                    <w:sz w:val="26"/>
                    <w:szCs w:val="26"/>
                  </w:rPr>
                </w:ins>
              </m:ctrlPr>
            </m:naryPr>
            <m:sub>
              <m:d>
                <m:dPr>
                  <m:ctrlPr>
                    <w:ins w:id="634" w:author="Melody Shellman" w:date="2022-01-05T16:32:00Z">
                      <w:rPr>
                        <w:rFonts w:ascii="Cambria Math" w:eastAsiaTheme="minorEastAsia" w:hAnsi="Cambria Math" w:cs="Times New Roman"/>
                        <w:i/>
                        <w:sz w:val="26"/>
                        <w:szCs w:val="26"/>
                      </w:rPr>
                    </w:ins>
                  </m:ctrlPr>
                </m:dPr>
                <m:e>
                  <m:r>
                    <w:ins w:id="635" w:author="Melody Shellman" w:date="2022-01-05T16:32:00Z">
                      <w:rPr>
                        <w:rFonts w:ascii="Cambria Math" w:eastAsiaTheme="minorEastAsia" w:hAnsi="Cambria Math" w:cs="Times New Roman"/>
                        <w:sz w:val="26"/>
                        <w:szCs w:val="26"/>
                      </w:rPr>
                      <m:t>p,k</m:t>
                    </w:ins>
                  </m:r>
                </m:e>
              </m:d>
              <m:r>
                <w:ins w:id="636" w:author="Melody Shellman" w:date="2022-01-05T16:32:00Z">
                  <w:rPr>
                    <w:rFonts w:ascii="Cambria Math" w:eastAsiaTheme="minorEastAsia" w:hAnsi="Cambria Math" w:cs="Times New Roman"/>
                    <w:sz w:val="26"/>
                    <w:szCs w:val="26"/>
                  </w:rPr>
                  <m:t>∈CKT</m:t>
                </w:ins>
              </m:r>
            </m:sub>
            <m:sup/>
            <m:e>
              <m:sSubSup>
                <m:sSubSupPr>
                  <m:ctrlPr>
                    <w:ins w:id="637" w:author="Melody Shellman" w:date="2022-01-05T16:32:00Z">
                      <w:rPr>
                        <w:rFonts w:ascii="Cambria Math" w:eastAsiaTheme="minorEastAsia" w:hAnsi="Cambria Math"/>
                        <w:i/>
                        <w:color w:val="C00000"/>
                        <w:kern w:val="24"/>
                        <w:sz w:val="26"/>
                        <w:szCs w:val="26"/>
                      </w:rPr>
                    </w:ins>
                  </m:ctrlPr>
                </m:sSubSupPr>
                <m:e>
                  <m:r>
                    <w:ins w:id="638" w:author="Melody Shellman" w:date="2022-01-05T16:32:00Z">
                      <w:rPr>
                        <w:rFonts w:ascii="Cambria Math" w:eastAsiaTheme="minorEastAsia" w:hAnsi="Cambria Math"/>
                        <w:color w:val="C00000"/>
                        <w:kern w:val="24"/>
                        <w:sz w:val="26"/>
                        <w:szCs w:val="26"/>
                      </w:rPr>
                      <m:t>F</m:t>
                    </w:ins>
                  </m:r>
                </m:e>
                <m:sub>
                  <m:r>
                    <w:ins w:id="639" w:author="Melody Shellman" w:date="2022-01-05T16:32:00Z">
                      <w:rPr>
                        <w:rFonts w:ascii="Cambria Math" w:eastAsiaTheme="minorEastAsia" w:hAnsi="Cambria Math"/>
                        <w:color w:val="C00000"/>
                        <w:kern w:val="24"/>
                        <w:sz w:val="26"/>
                        <w:szCs w:val="26"/>
                      </w:rPr>
                      <m:t>l,l,t</m:t>
                    </w:ins>
                  </m:r>
                </m:sub>
                <m:sup>
                  <m:r>
                    <w:ins w:id="640" w:author="Melody Shellman" w:date="2022-01-05T16:32:00Z">
                      <w:rPr>
                        <w:rFonts w:ascii="Cambria Math" w:eastAsiaTheme="minorEastAsia" w:hAnsi="Cambria Math"/>
                        <w:color w:val="C00000"/>
                        <w:kern w:val="24"/>
                        <w:sz w:val="26"/>
                        <w:szCs w:val="26"/>
                      </w:rPr>
                      <m:t>Trucked</m:t>
                    </w:ins>
                  </m:r>
                </m:sup>
              </m:sSubSup>
            </m:e>
          </m:nary>
          <m:r>
            <w:ins w:id="641" w:author="Melody Shellman" w:date="2022-01-05T16:32:00Z">
              <w:rPr>
                <w:rFonts w:ascii="Cambria Math" w:hAnsi="Cambria Math" w:cs="Times New Roman"/>
                <w:sz w:val="26"/>
                <w:szCs w:val="26"/>
              </w:rPr>
              <m:t>+</m:t>
            </w:ins>
          </m:r>
          <m:nary>
            <m:naryPr>
              <m:chr m:val="∑"/>
              <m:limLoc m:val="undOvr"/>
              <m:supHide m:val="1"/>
              <m:ctrlPr>
                <w:ins w:id="642" w:author="Melody Shellman" w:date="2022-01-05T16:32:00Z">
                  <w:rPr>
                    <w:rFonts w:ascii="Cambria Math" w:eastAsiaTheme="minorEastAsia" w:hAnsi="Cambria Math" w:cs="Times New Roman"/>
                    <w:i/>
                    <w:sz w:val="26"/>
                    <w:szCs w:val="26"/>
                  </w:rPr>
                </w:ins>
              </m:ctrlPr>
            </m:naryPr>
            <m:sub>
              <m:d>
                <m:dPr>
                  <m:ctrlPr>
                    <w:ins w:id="643" w:author="Melody Shellman" w:date="2022-01-05T16:32:00Z">
                      <w:rPr>
                        <w:rFonts w:ascii="Cambria Math" w:eastAsiaTheme="minorEastAsia" w:hAnsi="Cambria Math" w:cs="Times New Roman"/>
                        <w:i/>
                        <w:sz w:val="26"/>
                        <w:szCs w:val="26"/>
                      </w:rPr>
                    </w:ins>
                  </m:ctrlPr>
                </m:dPr>
                <m:e>
                  <m:r>
                    <w:ins w:id="644" w:author="Melody Shellman" w:date="2022-01-05T16:32:00Z">
                      <w:rPr>
                        <w:rFonts w:ascii="Cambria Math" w:eastAsiaTheme="minorEastAsia" w:hAnsi="Cambria Math" w:cs="Times New Roman"/>
                        <w:sz w:val="26"/>
                        <w:szCs w:val="26"/>
                      </w:rPr>
                      <m:t>r,k</m:t>
                    </w:ins>
                  </m:r>
                </m:e>
              </m:d>
              <m:r>
                <w:ins w:id="645" w:author="Melody Shellman" w:date="2022-01-05T16:32:00Z">
                  <w:rPr>
                    <w:rFonts w:ascii="Cambria Math" w:eastAsiaTheme="minorEastAsia" w:hAnsi="Cambria Math" w:cs="Times New Roman"/>
                    <w:sz w:val="26"/>
                    <w:szCs w:val="26"/>
                  </w:rPr>
                  <m:t>∈RKT</m:t>
                </w:ins>
              </m:r>
            </m:sub>
            <m:sup/>
            <m:e>
              <m:sSubSup>
                <m:sSubSupPr>
                  <m:ctrlPr>
                    <w:ins w:id="646" w:author="Melody Shellman" w:date="2022-01-05T16:32:00Z">
                      <w:rPr>
                        <w:rFonts w:ascii="Cambria Math" w:eastAsiaTheme="minorEastAsia" w:hAnsi="Cambria Math"/>
                        <w:i/>
                        <w:color w:val="C00000"/>
                        <w:kern w:val="24"/>
                        <w:sz w:val="26"/>
                        <w:szCs w:val="26"/>
                      </w:rPr>
                    </w:ins>
                  </m:ctrlPr>
                </m:sSubSupPr>
                <m:e>
                  <m:r>
                    <w:ins w:id="647" w:author="Melody Shellman" w:date="2022-01-05T16:32:00Z">
                      <w:rPr>
                        <w:rFonts w:ascii="Cambria Math" w:eastAsiaTheme="minorEastAsia" w:hAnsi="Cambria Math"/>
                        <w:color w:val="C00000"/>
                        <w:kern w:val="24"/>
                        <w:sz w:val="26"/>
                        <w:szCs w:val="26"/>
                      </w:rPr>
                      <m:t>F</m:t>
                    </w:ins>
                  </m:r>
                </m:e>
                <m:sub>
                  <m:r>
                    <w:ins w:id="648" w:author="Melody Shellman" w:date="2022-01-05T16:32:00Z">
                      <w:rPr>
                        <w:rFonts w:ascii="Cambria Math" w:eastAsiaTheme="minorEastAsia" w:hAnsi="Cambria Math"/>
                        <w:color w:val="C00000"/>
                        <w:kern w:val="24"/>
                        <w:sz w:val="26"/>
                        <w:szCs w:val="26"/>
                      </w:rPr>
                      <m:t>l,l,t</m:t>
                    </w:ins>
                  </m:r>
                </m:sub>
                <m:sup>
                  <m:r>
                    <w:ins w:id="649" w:author="Melody Shellman" w:date="2022-01-05T16:32:00Z">
                      <w:rPr>
                        <w:rFonts w:ascii="Cambria Math" w:eastAsiaTheme="minorEastAsia" w:hAnsi="Cambria Math"/>
                        <w:color w:val="C00000"/>
                        <w:kern w:val="24"/>
                        <w:sz w:val="26"/>
                        <w:szCs w:val="26"/>
                      </w:rPr>
                      <m:t>Trucked</m:t>
                    </w:ins>
                  </m:r>
                </m:sup>
              </m:sSubSup>
            </m:e>
          </m:nary>
          <m:r>
            <w:ins w:id="650" w:author="Melody Shellman" w:date="2022-01-05T16:32:00Z">
              <w:rPr>
                <w:rFonts w:ascii="Cambria Math" w:hAnsi="Cambria Math" w:cs="Times New Roman"/>
                <w:sz w:val="26"/>
                <w:szCs w:val="26"/>
              </w:rPr>
              <m:t>=</m:t>
            </w:ins>
          </m:r>
          <m:sSubSup>
            <m:sSubSupPr>
              <m:ctrlPr>
                <w:ins w:id="651" w:author="Melody Shellman" w:date="2022-01-05T16:32:00Z">
                  <w:rPr>
                    <w:rFonts w:ascii="Cambria Math" w:eastAsiaTheme="minorEastAsia" w:hAnsi="Cambria Math"/>
                    <w:i/>
                    <w:color w:val="C00000"/>
                    <w:kern w:val="24"/>
                    <w:sz w:val="26"/>
                    <w:szCs w:val="26"/>
                  </w:rPr>
                </w:ins>
              </m:ctrlPr>
            </m:sSubSupPr>
            <m:e>
              <m:r>
                <w:ins w:id="652" w:author="Melody Shellman" w:date="2022-01-05T16:32:00Z">
                  <w:rPr>
                    <w:rFonts w:ascii="Cambria Math" w:eastAsiaTheme="minorEastAsia" w:hAnsi="Cambria Math"/>
                    <w:color w:val="C00000"/>
                    <w:kern w:val="24"/>
                    <w:sz w:val="26"/>
                    <w:szCs w:val="26"/>
                  </w:rPr>
                  <m:t>F</m:t>
                </w:ins>
              </m:r>
            </m:e>
            <m:sub>
              <m:r>
                <w:ins w:id="653" w:author="Melody Shellman" w:date="2022-01-05T16:32:00Z">
                  <w:rPr>
                    <w:rFonts w:ascii="Cambria Math" w:eastAsiaTheme="minorEastAsia" w:hAnsi="Cambria Math"/>
                    <w:color w:val="C00000"/>
                    <w:kern w:val="24"/>
                    <w:sz w:val="26"/>
                    <w:szCs w:val="26"/>
                  </w:rPr>
                  <m:t>k,t</m:t>
                </w:ins>
              </m:r>
            </m:sub>
            <m:sup>
              <m:r>
                <w:ins w:id="654" w:author="Melody Shellman" w:date="2022-01-05T16:32:00Z">
                  <w:rPr>
                    <w:rFonts w:ascii="Cambria Math" w:eastAsiaTheme="minorEastAsia" w:hAnsi="Cambria Math"/>
                    <w:color w:val="C00000"/>
                    <w:kern w:val="24"/>
                    <w:sz w:val="26"/>
                    <w:szCs w:val="26"/>
                  </w:rPr>
                  <m:t>DisposalDestination</m:t>
                </w:ins>
              </m:r>
            </m:sup>
          </m:sSubSup>
        </m:oMath>
      </m:oMathPara>
    </w:p>
    <w:p w14:paraId="38DD04D1" w14:textId="77777777" w:rsidR="004F5822" w:rsidRPr="005A7F98" w:rsidRDefault="004F5822" w:rsidP="004F5822">
      <w:pPr>
        <w:rPr>
          <w:ins w:id="655" w:author="Melody Shellman" w:date="2022-01-05T16:32:00Z"/>
          <w:rFonts w:ascii="Times New Roman" w:eastAsiaTheme="minorEastAsia" w:hAnsi="Times New Roman" w:cs="Times New Roman"/>
          <w:sz w:val="26"/>
          <w:szCs w:val="26"/>
        </w:rPr>
      </w:pPr>
      <m:oMathPara>
        <m:oMath>
          <m:r>
            <w:ins w:id="656" w:author="Melody Shellman" w:date="2022-01-05T16:32:00Z">
              <w:rPr>
                <w:rFonts w:ascii="Cambria Math" w:eastAsiaTheme="minorEastAsia" w:hAnsi="Cambria Math" w:cs="Times New Roman"/>
                <w:sz w:val="26"/>
                <w:szCs w:val="26"/>
              </w:rPr>
              <m:t xml:space="preserve"> </m:t>
            </w:ins>
          </m:r>
        </m:oMath>
      </m:oMathPara>
    </w:p>
    <w:p w14:paraId="62D5D468" w14:textId="6C0DD7E4" w:rsidR="004F5822" w:rsidRPr="004F5822" w:rsidRDefault="004F5822" w:rsidP="008C0529">
      <w:pPr>
        <w:rPr>
          <w:rFonts w:ascii="Times New Roman" w:eastAsiaTheme="minorEastAsia" w:hAnsi="Times New Roman" w:cs="Times New Roman"/>
          <w:sz w:val="26"/>
          <w:szCs w:val="26"/>
        </w:rPr>
      </w:pPr>
      <m:oMathPara>
        <m:oMath>
          <m:r>
            <w:ins w:id="657" w:author="Melody Shellman" w:date="2022-01-05T16:32:00Z">
              <w:rPr>
                <w:rFonts w:ascii="Cambria Math" w:eastAsiaTheme="minorEastAsia" w:hAnsi="Cambria Math" w:cs="Times New Roman"/>
                <w:sz w:val="26"/>
                <w:szCs w:val="26"/>
              </w:rPr>
              <m:t xml:space="preserve">∀k∈K,t∈T  </m:t>
            </w:ins>
          </m:r>
        </m:oMath>
      </m:oMathPara>
    </w:p>
    <w:p w14:paraId="11DA9821" w14:textId="77777777" w:rsidR="00FF2BCF" w:rsidRPr="005A7F98" w:rsidRDefault="00FF2BCF" w:rsidP="00FF2BCF">
      <w:pPr>
        <w:ind w:left="2880" w:hanging="2880"/>
        <w:rPr>
          <w:rFonts w:ascii="Times New Roman" w:eastAsiaTheme="minorEastAsia" w:hAnsi="Times New Roman" w:cs="Times New Roman"/>
          <w:sz w:val="26"/>
          <w:szCs w:val="26"/>
        </w:rPr>
      </w:pPr>
    </w:p>
    <w:p w14:paraId="7035D975" w14:textId="3F39AE80" w:rsidR="0001673F" w:rsidRDefault="00027E71" w:rsidP="00027E71">
      <w:pPr>
        <w:ind w:left="2880" w:hanging="2880"/>
        <w:rPr>
          <w:ins w:id="658" w:author="Melody Shellman" w:date="2021-10-26T19:39: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Treatment Capacity</w:t>
      </w:r>
    </w:p>
    <w:p w14:paraId="20081038" w14:textId="5F197E2B" w:rsidR="00EE289C" w:rsidRPr="008041EC" w:rsidRDefault="00EE289C" w:rsidP="00EE289C">
      <w:pPr>
        <w:pStyle w:val="CommentText"/>
        <w:rPr>
          <w:ins w:id="659" w:author="Melody Shellman" w:date="2021-10-26T19:39:00Z"/>
          <w:rFonts w:ascii="Times New Roman" w:eastAsiaTheme="minorEastAsia" w:hAnsi="Times New Roman" w:cs="Times New Roman"/>
          <w:bCs/>
          <w:sz w:val="26"/>
          <w:szCs w:val="26"/>
        </w:rPr>
      </w:pPr>
      <w:ins w:id="660" w:author="Melody Shellman" w:date="2021-10-26T19:39:00Z">
        <w:r w:rsidRPr="002E44FA">
          <w:rPr>
            <w:rFonts w:ascii="Times New Roman" w:eastAsiaTheme="minorEastAsia" w:hAnsi="Times New Roman" w:cs="Times New Roman"/>
            <w:sz w:val="26"/>
            <w:szCs w:val="26"/>
          </w:rPr>
          <w:t xml:space="preserve">The total </w:t>
        </w:r>
        <w:r>
          <w:rPr>
            <w:rFonts w:ascii="Times New Roman" w:eastAsiaTheme="minorEastAsia" w:hAnsi="Times New Roman" w:cs="Times New Roman"/>
            <w:sz w:val="26"/>
            <w:szCs w:val="26"/>
          </w:rPr>
          <w:t>treated</w:t>
        </w:r>
        <w:r w:rsidRPr="002E44FA">
          <w:rPr>
            <w:rFonts w:ascii="Times New Roman" w:eastAsiaTheme="minorEastAsia" w:hAnsi="Times New Roman" w:cs="Times New Roman"/>
            <w:sz w:val="26"/>
            <w:szCs w:val="26"/>
          </w:rPr>
          <w:t xml:space="preserve"> water in a given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r>
          <w:rPr>
            <w:rFonts w:ascii="Times New Roman" w:eastAsiaTheme="minorEastAsia" w:hAnsi="Times New Roman" w:cs="Times New Roman"/>
            <w:sz w:val="26"/>
            <w:szCs w:val="26"/>
          </w:rPr>
          <w:t>the</w:t>
        </w:r>
        <w:r w:rsidRPr="002E44FA">
          <w:rPr>
            <w:rFonts w:ascii="Times New Roman" w:eastAsiaTheme="minorEastAsia" w:hAnsi="Times New Roman" w:cs="Times New Roman"/>
            <w:sz w:val="26"/>
            <w:szCs w:val="26"/>
          </w:rPr>
          <w:t xml:space="preserve"> capacity.</w:t>
        </w:r>
        <w:r>
          <w:rPr>
            <w:rFonts w:ascii="Times New Roman" w:eastAsiaTheme="minorEastAsia" w:hAnsi="Times New Roman" w:cs="Times New Roman"/>
            <w:sz w:val="26"/>
            <w:szCs w:val="26"/>
          </w:rPr>
          <w:t xml:space="preserve"> If the treatment capacity limits the feasibility, the slack variable will be nonzero, and the treatment capacity will be increased to allow a feasible solution. </w:t>
        </w:r>
      </w:ins>
    </w:p>
    <w:p w14:paraId="11E1D72A" w14:textId="77777777" w:rsidR="00EE289C" w:rsidRPr="005A7F98" w:rsidRDefault="00EE289C" w:rsidP="00027E71">
      <w:pPr>
        <w:ind w:left="2880" w:hanging="2880"/>
        <w:rPr>
          <w:rFonts w:ascii="Times New Roman" w:eastAsiaTheme="minorEastAsia" w:hAnsi="Times New Roman" w:cs="Times New Roman"/>
          <w:sz w:val="26"/>
          <w:szCs w:val="26"/>
        </w:rPr>
      </w:pPr>
    </w:p>
    <w:p w14:paraId="4CEB4ECF" w14:textId="2B337DDA" w:rsidR="00027E71" w:rsidRPr="005A7F98" w:rsidRDefault="00596A2F" w:rsidP="00027E7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m:oMathPara>
    </w:p>
    <w:p w14:paraId="7A3B4751" w14:textId="77777777" w:rsidR="00027E71" w:rsidRPr="005A7F98" w:rsidRDefault="00027E71" w:rsidP="00027E7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F2BF2C0" w14:textId="03EC0C20" w:rsidR="00027E71" w:rsidRPr="004F5822" w:rsidRDefault="00027E71" w:rsidP="00027E71">
      <w:pPr>
        <w:rPr>
          <w:ins w:id="661" w:author="Melody Shellman" w:date="2022-01-05T16:34:00Z"/>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4C48F7EA" w14:textId="77777777" w:rsidR="004F5822" w:rsidRPr="005A7F98" w:rsidRDefault="004F5822" w:rsidP="004F5822">
      <w:pPr>
        <w:rPr>
          <w:ins w:id="662" w:author="Melody Shellman" w:date="2022-01-05T16:34:00Z"/>
          <w:rFonts w:ascii="Times New Roman" w:eastAsiaTheme="minorEastAsia" w:hAnsi="Times New Roman" w:cs="Times New Roman"/>
          <w:sz w:val="26"/>
          <w:szCs w:val="26"/>
        </w:rPr>
      </w:pPr>
      <m:oMathPara>
        <m:oMath>
          <m:nary>
            <m:naryPr>
              <m:chr m:val="∑"/>
              <m:limLoc m:val="undOvr"/>
              <m:supHide m:val="1"/>
              <m:ctrlPr>
                <w:ins w:id="663" w:author="Melody Shellman" w:date="2022-01-05T16:34:00Z">
                  <w:rPr>
                    <w:rFonts w:ascii="Cambria Math" w:eastAsiaTheme="minorEastAsia" w:hAnsi="Cambria Math" w:cs="Times New Roman"/>
                    <w:i/>
                    <w:sz w:val="26"/>
                    <w:szCs w:val="26"/>
                  </w:rPr>
                </w:ins>
              </m:ctrlPr>
            </m:naryPr>
            <m:sub>
              <m:d>
                <m:dPr>
                  <m:ctrlPr>
                    <w:ins w:id="664" w:author="Melody Shellman" w:date="2022-01-05T16:34:00Z">
                      <w:rPr>
                        <w:rFonts w:ascii="Cambria Math" w:eastAsiaTheme="minorEastAsia" w:hAnsi="Cambria Math" w:cs="Times New Roman"/>
                        <w:i/>
                        <w:sz w:val="26"/>
                        <w:szCs w:val="26"/>
                      </w:rPr>
                    </w:ins>
                  </m:ctrlPr>
                </m:dPr>
                <m:e>
                  <m:r>
                    <w:ins w:id="665" w:author="Melody Shellman" w:date="2022-01-05T16:34:00Z">
                      <w:rPr>
                        <w:rFonts w:ascii="Cambria Math" w:eastAsiaTheme="minorEastAsia" w:hAnsi="Cambria Math" w:cs="Times New Roman"/>
                        <w:sz w:val="26"/>
                        <w:szCs w:val="26"/>
                      </w:rPr>
                      <m:t>n,r</m:t>
                    </w:ins>
                  </m:r>
                </m:e>
              </m:d>
              <m:r>
                <w:ins w:id="666" w:author="Melody Shellman" w:date="2022-01-05T16:34:00Z">
                  <w:rPr>
                    <w:rFonts w:ascii="Cambria Math" w:eastAsiaTheme="minorEastAsia" w:hAnsi="Cambria Math" w:cs="Times New Roman"/>
                    <w:sz w:val="26"/>
                    <w:szCs w:val="26"/>
                  </w:rPr>
                  <m:t>∈NRA</m:t>
                </w:ins>
              </m:r>
            </m:sub>
            <m:sup/>
            <m:e>
              <m:sSubSup>
                <m:sSubSupPr>
                  <m:ctrlPr>
                    <w:ins w:id="667" w:author="Melody Shellman" w:date="2022-01-05T16:34:00Z">
                      <w:rPr>
                        <w:rFonts w:ascii="Cambria Math" w:eastAsiaTheme="minorEastAsia" w:hAnsi="Cambria Math"/>
                        <w:i/>
                        <w:color w:val="C00000"/>
                        <w:kern w:val="24"/>
                        <w:sz w:val="26"/>
                        <w:szCs w:val="26"/>
                      </w:rPr>
                    </w:ins>
                  </m:ctrlPr>
                </m:sSubSupPr>
                <m:e>
                  <m:r>
                    <w:ins w:id="668" w:author="Melody Shellman" w:date="2022-01-05T16:34:00Z">
                      <w:rPr>
                        <w:rFonts w:ascii="Cambria Math" w:eastAsiaTheme="minorEastAsia" w:hAnsi="Cambria Math"/>
                        <w:color w:val="C00000"/>
                        <w:kern w:val="24"/>
                        <w:sz w:val="26"/>
                        <w:szCs w:val="26"/>
                      </w:rPr>
                      <m:t>F</m:t>
                    </w:ins>
                  </m:r>
                </m:e>
                <m:sub>
                  <m:r>
                    <w:ins w:id="669" w:author="Melody Shellman" w:date="2022-01-05T16:34:00Z">
                      <w:rPr>
                        <w:rFonts w:ascii="Cambria Math" w:eastAsiaTheme="minorEastAsia" w:hAnsi="Cambria Math"/>
                        <w:color w:val="C00000"/>
                        <w:kern w:val="24"/>
                        <w:sz w:val="26"/>
                        <w:szCs w:val="26"/>
                      </w:rPr>
                      <m:t>l,l,t</m:t>
                    </w:ins>
                  </m:r>
                </m:sub>
                <m:sup>
                  <m:r>
                    <w:ins w:id="670" w:author="Melody Shellman" w:date="2022-01-05T16:34:00Z">
                      <w:rPr>
                        <w:rFonts w:ascii="Cambria Math" w:eastAsiaTheme="minorEastAsia" w:hAnsi="Cambria Math"/>
                        <w:color w:val="C00000"/>
                        <w:kern w:val="24"/>
                        <w:sz w:val="26"/>
                        <w:szCs w:val="26"/>
                      </w:rPr>
                      <m:t>Piped</m:t>
                    </w:ins>
                  </m:r>
                </m:sup>
              </m:sSubSup>
            </m:e>
          </m:nary>
          <m:r>
            <w:ins w:id="671" w:author="Melody Shellman" w:date="2022-01-05T16:34:00Z">
              <w:rPr>
                <w:rFonts w:ascii="Cambria Math" w:hAnsi="Cambria Math" w:cs="Times New Roman"/>
                <w:sz w:val="26"/>
                <w:szCs w:val="26"/>
              </w:rPr>
              <m:t>+</m:t>
            </w:ins>
          </m:r>
          <m:nary>
            <m:naryPr>
              <m:chr m:val="∑"/>
              <m:limLoc m:val="undOvr"/>
              <m:supHide m:val="1"/>
              <m:ctrlPr>
                <w:ins w:id="672" w:author="Melody Shellman" w:date="2022-01-05T16:34:00Z">
                  <w:rPr>
                    <w:rFonts w:ascii="Cambria Math" w:eastAsiaTheme="minorEastAsia" w:hAnsi="Cambria Math" w:cs="Times New Roman"/>
                    <w:i/>
                    <w:sz w:val="26"/>
                    <w:szCs w:val="26"/>
                  </w:rPr>
                </w:ins>
              </m:ctrlPr>
            </m:naryPr>
            <m:sub>
              <m:d>
                <m:dPr>
                  <m:ctrlPr>
                    <w:ins w:id="673" w:author="Melody Shellman" w:date="2022-01-05T16:34:00Z">
                      <w:rPr>
                        <w:rFonts w:ascii="Cambria Math" w:eastAsiaTheme="minorEastAsia" w:hAnsi="Cambria Math" w:cs="Times New Roman"/>
                        <w:i/>
                        <w:sz w:val="26"/>
                        <w:szCs w:val="26"/>
                      </w:rPr>
                    </w:ins>
                  </m:ctrlPr>
                </m:dPr>
                <m:e>
                  <m:r>
                    <w:ins w:id="674" w:author="Melody Shellman" w:date="2022-01-05T16:34:00Z">
                      <w:rPr>
                        <w:rFonts w:ascii="Cambria Math" w:eastAsiaTheme="minorEastAsia" w:hAnsi="Cambria Math" w:cs="Times New Roman"/>
                        <w:sz w:val="26"/>
                        <w:szCs w:val="26"/>
                      </w:rPr>
                      <m:t>s,r</m:t>
                    </w:ins>
                  </m:r>
                </m:e>
              </m:d>
              <m:r>
                <w:ins w:id="675" w:author="Melody Shellman" w:date="2022-01-05T16:34:00Z">
                  <w:rPr>
                    <w:rFonts w:ascii="Cambria Math" w:eastAsiaTheme="minorEastAsia" w:hAnsi="Cambria Math" w:cs="Times New Roman"/>
                    <w:sz w:val="26"/>
                    <w:szCs w:val="26"/>
                  </w:rPr>
                  <m:t>∈SRA</m:t>
                </w:ins>
              </m:r>
            </m:sub>
            <m:sup/>
            <m:e>
              <m:sSubSup>
                <m:sSubSupPr>
                  <m:ctrlPr>
                    <w:ins w:id="676" w:author="Melody Shellman" w:date="2022-01-05T16:34:00Z">
                      <w:rPr>
                        <w:rFonts w:ascii="Cambria Math" w:eastAsiaTheme="minorEastAsia" w:hAnsi="Cambria Math"/>
                        <w:i/>
                        <w:color w:val="C00000"/>
                        <w:kern w:val="24"/>
                        <w:sz w:val="26"/>
                        <w:szCs w:val="26"/>
                      </w:rPr>
                    </w:ins>
                  </m:ctrlPr>
                </m:sSubSupPr>
                <m:e>
                  <m:r>
                    <w:ins w:id="677" w:author="Melody Shellman" w:date="2022-01-05T16:34:00Z">
                      <w:rPr>
                        <w:rFonts w:ascii="Cambria Math" w:eastAsiaTheme="minorEastAsia" w:hAnsi="Cambria Math"/>
                        <w:color w:val="C00000"/>
                        <w:kern w:val="24"/>
                        <w:sz w:val="26"/>
                        <w:szCs w:val="26"/>
                      </w:rPr>
                      <m:t>F</m:t>
                    </w:ins>
                  </m:r>
                </m:e>
                <m:sub>
                  <m:r>
                    <w:ins w:id="678" w:author="Melody Shellman" w:date="2022-01-05T16:34:00Z">
                      <w:rPr>
                        <w:rFonts w:ascii="Cambria Math" w:eastAsiaTheme="minorEastAsia" w:hAnsi="Cambria Math"/>
                        <w:color w:val="C00000"/>
                        <w:kern w:val="24"/>
                        <w:sz w:val="26"/>
                        <w:szCs w:val="26"/>
                      </w:rPr>
                      <m:t>l,l,t</m:t>
                    </w:ins>
                  </m:r>
                </m:sub>
                <m:sup>
                  <m:r>
                    <w:ins w:id="679" w:author="Melody Shellman" w:date="2022-01-05T16:34:00Z">
                      <w:rPr>
                        <w:rFonts w:ascii="Cambria Math" w:eastAsiaTheme="minorEastAsia" w:hAnsi="Cambria Math"/>
                        <w:color w:val="C00000"/>
                        <w:kern w:val="24"/>
                        <w:sz w:val="26"/>
                        <w:szCs w:val="26"/>
                      </w:rPr>
                      <m:t>Piped</m:t>
                    </w:ins>
                  </m:r>
                </m:sup>
              </m:sSubSup>
            </m:e>
          </m:nary>
          <m:r>
            <w:ins w:id="680" w:author="Melody Shellman" w:date="2022-01-05T16:34:00Z">
              <w:rPr>
                <w:rFonts w:ascii="Cambria Math" w:hAnsi="Cambria Math" w:cs="Times New Roman"/>
                <w:sz w:val="26"/>
                <w:szCs w:val="26"/>
              </w:rPr>
              <m:t>+</m:t>
            </w:ins>
          </m:r>
          <m:nary>
            <m:naryPr>
              <m:chr m:val="∑"/>
              <m:limLoc m:val="undOvr"/>
              <m:supHide m:val="1"/>
              <m:ctrlPr>
                <w:ins w:id="681" w:author="Melody Shellman" w:date="2022-01-05T16:34:00Z">
                  <w:rPr>
                    <w:rFonts w:ascii="Cambria Math" w:eastAsiaTheme="minorEastAsia" w:hAnsi="Cambria Math" w:cs="Times New Roman"/>
                    <w:i/>
                    <w:sz w:val="26"/>
                    <w:szCs w:val="26"/>
                  </w:rPr>
                </w:ins>
              </m:ctrlPr>
            </m:naryPr>
            <m:sub>
              <m:d>
                <m:dPr>
                  <m:ctrlPr>
                    <w:ins w:id="682" w:author="Melody Shellman" w:date="2022-01-05T16:34:00Z">
                      <w:rPr>
                        <w:rFonts w:ascii="Cambria Math" w:eastAsiaTheme="minorEastAsia" w:hAnsi="Cambria Math" w:cs="Times New Roman"/>
                        <w:i/>
                        <w:sz w:val="26"/>
                        <w:szCs w:val="26"/>
                      </w:rPr>
                    </w:ins>
                  </m:ctrlPr>
                </m:dPr>
                <m:e>
                  <m:r>
                    <w:ins w:id="683" w:author="Melody Shellman" w:date="2022-01-05T16:34:00Z">
                      <w:rPr>
                        <w:rFonts w:ascii="Cambria Math" w:eastAsiaTheme="minorEastAsia" w:hAnsi="Cambria Math" w:cs="Times New Roman"/>
                        <w:sz w:val="26"/>
                        <w:szCs w:val="26"/>
                      </w:rPr>
                      <m:t>p,r</m:t>
                    </w:ins>
                  </m:r>
                </m:e>
              </m:d>
              <m:r>
                <w:ins w:id="684" w:author="Melody Shellman" w:date="2022-01-05T16:34:00Z">
                  <w:rPr>
                    <w:rFonts w:ascii="Cambria Math" w:eastAsiaTheme="minorEastAsia" w:hAnsi="Cambria Math" w:cs="Times New Roman"/>
                    <w:sz w:val="26"/>
                    <w:szCs w:val="26"/>
                  </w:rPr>
                  <m:t>∈PRT</m:t>
                </w:ins>
              </m:r>
            </m:sub>
            <m:sup/>
            <m:e>
              <m:sSubSup>
                <m:sSubSupPr>
                  <m:ctrlPr>
                    <w:ins w:id="685" w:author="Melody Shellman" w:date="2022-01-05T16:34:00Z">
                      <w:rPr>
                        <w:rFonts w:ascii="Cambria Math" w:eastAsiaTheme="minorEastAsia" w:hAnsi="Cambria Math"/>
                        <w:i/>
                        <w:color w:val="C00000"/>
                        <w:kern w:val="24"/>
                        <w:sz w:val="26"/>
                        <w:szCs w:val="26"/>
                      </w:rPr>
                    </w:ins>
                  </m:ctrlPr>
                </m:sSubSupPr>
                <m:e>
                  <m:r>
                    <w:ins w:id="686" w:author="Melody Shellman" w:date="2022-01-05T16:34:00Z">
                      <w:rPr>
                        <w:rFonts w:ascii="Cambria Math" w:eastAsiaTheme="minorEastAsia" w:hAnsi="Cambria Math"/>
                        <w:color w:val="C00000"/>
                        <w:kern w:val="24"/>
                        <w:sz w:val="26"/>
                        <w:szCs w:val="26"/>
                      </w:rPr>
                      <m:t>F</m:t>
                    </w:ins>
                  </m:r>
                </m:e>
                <m:sub>
                  <m:r>
                    <w:ins w:id="687" w:author="Melody Shellman" w:date="2022-01-05T16:34:00Z">
                      <w:rPr>
                        <w:rFonts w:ascii="Cambria Math" w:eastAsiaTheme="minorEastAsia" w:hAnsi="Cambria Math"/>
                        <w:color w:val="C00000"/>
                        <w:kern w:val="24"/>
                        <w:sz w:val="26"/>
                        <w:szCs w:val="26"/>
                      </w:rPr>
                      <m:t>l,l,t</m:t>
                    </w:ins>
                  </m:r>
                </m:sub>
                <m:sup>
                  <m:r>
                    <w:ins w:id="688" w:author="Melody Shellman" w:date="2022-01-05T16:34:00Z">
                      <w:rPr>
                        <w:rFonts w:ascii="Cambria Math" w:eastAsiaTheme="minorEastAsia" w:hAnsi="Cambria Math"/>
                        <w:color w:val="C00000"/>
                        <w:kern w:val="24"/>
                        <w:sz w:val="26"/>
                        <w:szCs w:val="26"/>
                      </w:rPr>
                      <m:t>Trucked</m:t>
                    </w:ins>
                  </m:r>
                </m:sup>
              </m:sSubSup>
            </m:e>
          </m:nary>
          <m:r>
            <w:ins w:id="689" w:author="Melody Shellman" w:date="2022-01-05T16:34:00Z">
              <w:rPr>
                <w:rFonts w:ascii="Cambria Math" w:eastAsiaTheme="minorEastAsia" w:hAnsi="Cambria Math" w:cs="Times New Roman"/>
                <w:sz w:val="26"/>
                <w:szCs w:val="26"/>
              </w:rPr>
              <m:t>+</m:t>
            </w:ins>
          </m:r>
          <m:nary>
            <m:naryPr>
              <m:chr m:val="∑"/>
              <m:limLoc m:val="undOvr"/>
              <m:supHide m:val="1"/>
              <m:ctrlPr>
                <w:ins w:id="690" w:author="Melody Shellman" w:date="2022-01-05T16:34:00Z">
                  <w:rPr>
                    <w:rFonts w:ascii="Cambria Math" w:eastAsiaTheme="minorEastAsia" w:hAnsi="Cambria Math" w:cs="Times New Roman"/>
                    <w:i/>
                    <w:sz w:val="26"/>
                    <w:szCs w:val="26"/>
                  </w:rPr>
                </w:ins>
              </m:ctrlPr>
            </m:naryPr>
            <m:sub>
              <m:d>
                <m:dPr>
                  <m:ctrlPr>
                    <w:ins w:id="691" w:author="Melody Shellman" w:date="2022-01-05T16:34:00Z">
                      <w:rPr>
                        <w:rFonts w:ascii="Cambria Math" w:eastAsiaTheme="minorEastAsia" w:hAnsi="Cambria Math" w:cs="Times New Roman"/>
                        <w:i/>
                        <w:sz w:val="26"/>
                        <w:szCs w:val="26"/>
                      </w:rPr>
                    </w:ins>
                  </m:ctrlPr>
                </m:dPr>
                <m:e>
                  <m:r>
                    <w:ins w:id="692" w:author="Melody Shellman" w:date="2022-01-05T16:34:00Z">
                      <w:rPr>
                        <w:rFonts w:ascii="Cambria Math" w:eastAsiaTheme="minorEastAsia" w:hAnsi="Cambria Math" w:cs="Times New Roman"/>
                        <w:sz w:val="26"/>
                        <w:szCs w:val="26"/>
                      </w:rPr>
                      <m:t>p,r</m:t>
                    </w:ins>
                  </m:r>
                </m:e>
              </m:d>
              <m:r>
                <w:ins w:id="693" w:author="Melody Shellman" w:date="2022-01-05T16:34:00Z">
                  <w:rPr>
                    <w:rFonts w:ascii="Cambria Math" w:eastAsiaTheme="minorEastAsia" w:hAnsi="Cambria Math" w:cs="Times New Roman"/>
                    <w:sz w:val="26"/>
                    <w:szCs w:val="26"/>
                  </w:rPr>
                  <m:t>∈CRT</m:t>
                </w:ins>
              </m:r>
            </m:sub>
            <m:sup/>
            <m:e>
              <m:sSubSup>
                <m:sSubSupPr>
                  <m:ctrlPr>
                    <w:ins w:id="694" w:author="Melody Shellman" w:date="2022-01-05T16:34:00Z">
                      <w:rPr>
                        <w:rFonts w:ascii="Cambria Math" w:eastAsiaTheme="minorEastAsia" w:hAnsi="Cambria Math"/>
                        <w:i/>
                        <w:color w:val="C00000"/>
                        <w:kern w:val="24"/>
                        <w:sz w:val="26"/>
                        <w:szCs w:val="26"/>
                      </w:rPr>
                    </w:ins>
                  </m:ctrlPr>
                </m:sSubSupPr>
                <m:e>
                  <m:r>
                    <w:ins w:id="695" w:author="Melody Shellman" w:date="2022-01-05T16:34:00Z">
                      <w:rPr>
                        <w:rFonts w:ascii="Cambria Math" w:eastAsiaTheme="minorEastAsia" w:hAnsi="Cambria Math"/>
                        <w:color w:val="C00000"/>
                        <w:kern w:val="24"/>
                        <w:sz w:val="26"/>
                        <w:szCs w:val="26"/>
                      </w:rPr>
                      <m:t>F</m:t>
                    </w:ins>
                  </m:r>
                </m:e>
                <m:sub>
                  <m:r>
                    <w:ins w:id="696" w:author="Melody Shellman" w:date="2022-01-05T16:34:00Z">
                      <w:rPr>
                        <w:rFonts w:ascii="Cambria Math" w:eastAsiaTheme="minorEastAsia" w:hAnsi="Cambria Math"/>
                        <w:color w:val="C00000"/>
                        <w:kern w:val="24"/>
                        <w:sz w:val="26"/>
                        <w:szCs w:val="26"/>
                      </w:rPr>
                      <m:t>l,l,t</m:t>
                    </w:ins>
                  </m:r>
                </m:sub>
                <m:sup>
                  <m:r>
                    <w:ins w:id="697" w:author="Melody Shellman" w:date="2022-01-05T16:34:00Z">
                      <w:rPr>
                        <w:rFonts w:ascii="Cambria Math" w:eastAsiaTheme="minorEastAsia" w:hAnsi="Cambria Math"/>
                        <w:color w:val="C00000"/>
                        <w:kern w:val="24"/>
                        <w:sz w:val="26"/>
                        <w:szCs w:val="26"/>
                      </w:rPr>
                      <m:t>Trucked</m:t>
                    </w:ins>
                  </m:r>
                </m:sup>
              </m:sSubSup>
            </m:e>
          </m:nary>
          <m:r>
            <w:ins w:id="698" w:author="Melody Shellman" w:date="2022-01-05T16:34:00Z">
              <w:rPr>
                <w:rFonts w:ascii="Cambria Math" w:hAnsi="Cambria Math" w:cs="Times New Roman"/>
                <w:sz w:val="26"/>
                <w:szCs w:val="26"/>
              </w:rPr>
              <m:t xml:space="preserve">= </m:t>
            </w:ins>
          </m:r>
          <m:sSubSup>
            <m:sSubSupPr>
              <m:ctrlPr>
                <w:ins w:id="699" w:author="Melody Shellman" w:date="2022-01-05T16:34:00Z">
                  <w:rPr>
                    <w:rFonts w:ascii="Cambria Math" w:eastAsiaTheme="minorEastAsia" w:hAnsi="Cambria Math"/>
                    <w:i/>
                    <w:color w:val="C00000"/>
                    <w:kern w:val="24"/>
                    <w:sz w:val="26"/>
                    <w:szCs w:val="26"/>
                  </w:rPr>
                </w:ins>
              </m:ctrlPr>
            </m:sSubSupPr>
            <m:e>
              <m:r>
                <w:ins w:id="700" w:author="Melody Shellman" w:date="2022-01-05T16:34:00Z">
                  <w:rPr>
                    <w:rFonts w:ascii="Cambria Math" w:eastAsiaTheme="minorEastAsia" w:hAnsi="Cambria Math"/>
                    <w:color w:val="C00000"/>
                    <w:kern w:val="24"/>
                    <w:sz w:val="26"/>
                    <w:szCs w:val="26"/>
                  </w:rPr>
                  <m:t>F</m:t>
                </w:ins>
              </m:r>
            </m:e>
            <m:sub>
              <m:r>
                <w:ins w:id="701" w:author="Melody Shellman" w:date="2022-01-05T16:34:00Z">
                  <w:rPr>
                    <w:rFonts w:ascii="Cambria Math" w:eastAsiaTheme="minorEastAsia" w:hAnsi="Cambria Math"/>
                    <w:color w:val="C00000"/>
                    <w:kern w:val="24"/>
                    <w:sz w:val="26"/>
                    <w:szCs w:val="26"/>
                  </w:rPr>
                  <m:t>r,t</m:t>
                </w:ins>
              </m:r>
            </m:sub>
            <m:sup>
              <m:r>
                <w:ins w:id="702" w:author="Melody Shellman" w:date="2022-01-05T16:34:00Z">
                  <w:rPr>
                    <w:rFonts w:ascii="Cambria Math" w:eastAsiaTheme="minorEastAsia" w:hAnsi="Cambria Math"/>
                    <w:color w:val="C00000"/>
                    <w:kern w:val="24"/>
                    <w:sz w:val="26"/>
                    <w:szCs w:val="26"/>
                  </w:rPr>
                  <m:t>TreatmentDestination</m:t>
                </w:ins>
              </m:r>
            </m:sup>
          </m:sSubSup>
        </m:oMath>
      </m:oMathPara>
    </w:p>
    <w:p w14:paraId="265BB163" w14:textId="77777777" w:rsidR="004F5822" w:rsidRPr="005A7F98" w:rsidRDefault="004F5822" w:rsidP="004F5822">
      <w:pPr>
        <w:rPr>
          <w:ins w:id="703" w:author="Melody Shellman" w:date="2022-01-05T16:34:00Z"/>
          <w:rFonts w:ascii="Times New Roman" w:eastAsiaTheme="minorEastAsia" w:hAnsi="Times New Roman" w:cs="Times New Roman"/>
          <w:sz w:val="26"/>
          <w:szCs w:val="26"/>
        </w:rPr>
      </w:pPr>
      <m:oMathPara>
        <m:oMath>
          <m:r>
            <w:ins w:id="704" w:author="Melody Shellman" w:date="2022-01-05T16:34:00Z">
              <w:rPr>
                <w:rFonts w:ascii="Cambria Math" w:eastAsiaTheme="minorEastAsia" w:hAnsi="Cambria Math" w:cs="Times New Roman"/>
                <w:sz w:val="26"/>
                <w:szCs w:val="26"/>
              </w:rPr>
              <m:t xml:space="preserve"> </m:t>
            </w:ins>
          </m:r>
        </m:oMath>
      </m:oMathPara>
    </w:p>
    <w:p w14:paraId="1199EC30" w14:textId="4AA707CC" w:rsidR="004F5822" w:rsidRPr="004F5822" w:rsidDel="004F5822" w:rsidRDefault="004F5822" w:rsidP="00027E71">
      <w:pPr>
        <w:rPr>
          <w:del w:id="705" w:author="Melody Shellman" w:date="2022-01-05T16:34:00Z"/>
          <w:rFonts w:ascii="Times New Roman" w:eastAsiaTheme="minorEastAsia" w:hAnsi="Times New Roman" w:cs="Times New Roman"/>
          <w:sz w:val="26"/>
          <w:szCs w:val="26"/>
        </w:rPr>
      </w:pPr>
      <m:oMathPara>
        <m:oMath>
          <m:r>
            <w:ins w:id="706" w:author="Melody Shellman" w:date="2022-01-05T16:34:00Z">
              <w:rPr>
                <w:rFonts w:ascii="Cambria Math" w:eastAsiaTheme="minorEastAsia" w:hAnsi="Cambria Math" w:cs="Times New Roman"/>
                <w:sz w:val="26"/>
                <w:szCs w:val="26"/>
              </w:rPr>
              <m:t xml:space="preserve">∀r∈R, t∈T    </m:t>
            </w:ins>
          </m:r>
        </m:oMath>
      </m:oMathPara>
    </w:p>
    <w:p w14:paraId="297E6671" w14:textId="77777777" w:rsidR="00266A59" w:rsidRPr="005A7F98" w:rsidRDefault="00266A59" w:rsidP="00266A59">
      <w:pPr>
        <w:rPr>
          <w:rFonts w:ascii="Times New Roman" w:hAnsi="Times New Roman" w:cs="Times New Roman"/>
          <w:sz w:val="26"/>
          <w:szCs w:val="26"/>
        </w:rPr>
      </w:pPr>
    </w:p>
    <w:p w14:paraId="43F366BE" w14:textId="6A62E974" w:rsidR="005F2E61" w:rsidRDefault="00B05B8B" w:rsidP="005F2E61">
      <w:pPr>
        <w:ind w:left="2880" w:hanging="2880"/>
        <w:rPr>
          <w:ins w:id="707" w:author="Melody Shellman" w:date="2021-10-26T19:39: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lastRenderedPageBreak/>
        <w:t xml:space="preserve">Beneficial </w:t>
      </w:r>
      <w:r w:rsidR="005F2E61" w:rsidRPr="005A7F98">
        <w:rPr>
          <w:rFonts w:ascii="Times New Roman" w:eastAsiaTheme="minorEastAsia" w:hAnsi="Times New Roman" w:cs="Times New Roman"/>
          <w:b/>
          <w:bCs/>
          <w:sz w:val="26"/>
          <w:szCs w:val="26"/>
        </w:rPr>
        <w:t>Reuse Capacity</w:t>
      </w:r>
    </w:p>
    <w:p w14:paraId="07E9B1FE" w14:textId="7FFC2B5D" w:rsidR="00EE289C" w:rsidRPr="008041EC" w:rsidRDefault="00EE289C" w:rsidP="00EE289C">
      <w:pPr>
        <w:pStyle w:val="CommentText"/>
        <w:rPr>
          <w:ins w:id="708" w:author="Melody Shellman" w:date="2021-10-26T19:39:00Z"/>
          <w:rFonts w:ascii="Times New Roman" w:eastAsiaTheme="minorEastAsia" w:hAnsi="Times New Roman" w:cs="Times New Roman"/>
          <w:bCs/>
          <w:sz w:val="26"/>
          <w:szCs w:val="26"/>
        </w:rPr>
      </w:pPr>
      <w:ins w:id="709" w:author="Melody Shellman" w:date="2021-10-26T19:39:00Z">
        <w:r w:rsidRPr="002E44FA">
          <w:rPr>
            <w:rFonts w:ascii="Times New Roman" w:eastAsiaTheme="minorEastAsia" w:hAnsi="Times New Roman" w:cs="Times New Roman"/>
            <w:sz w:val="26"/>
            <w:szCs w:val="26"/>
          </w:rPr>
          <w:t xml:space="preserve">The </w:t>
        </w:r>
      </w:ins>
      <w:ins w:id="710" w:author="Melody Shellman" w:date="2021-10-26T19:40:00Z">
        <w:r w:rsidR="00A02331">
          <w:rPr>
            <w:rFonts w:ascii="Times New Roman" w:eastAsiaTheme="minorEastAsia" w:hAnsi="Times New Roman" w:cs="Times New Roman"/>
            <w:sz w:val="26"/>
            <w:szCs w:val="26"/>
          </w:rPr>
          <w:t xml:space="preserve">total </w:t>
        </w:r>
      </w:ins>
      <w:ins w:id="711" w:author="Melody Shellman" w:date="2021-10-26T19:39:00Z">
        <w:r w:rsidRPr="002E44FA">
          <w:rPr>
            <w:rFonts w:ascii="Times New Roman" w:eastAsiaTheme="minorEastAsia" w:hAnsi="Times New Roman" w:cs="Times New Roman"/>
            <w:sz w:val="26"/>
            <w:szCs w:val="26"/>
          </w:rPr>
          <w:t xml:space="preserve">water </w:t>
        </w:r>
      </w:ins>
      <w:ins w:id="712" w:author="Melody Shellman" w:date="2021-10-26T19:40:00Z">
        <w:r w:rsidR="00A02331">
          <w:rPr>
            <w:rFonts w:ascii="Times New Roman" w:eastAsiaTheme="minorEastAsia" w:hAnsi="Times New Roman" w:cs="Times New Roman"/>
            <w:sz w:val="26"/>
            <w:szCs w:val="26"/>
          </w:rPr>
          <w:t xml:space="preserve">for beneficial reuse </w:t>
        </w:r>
      </w:ins>
      <w:ins w:id="713" w:author="Melody Shellman" w:date="2021-10-26T19:39:00Z">
        <w:r w:rsidRPr="002E44FA">
          <w:rPr>
            <w:rFonts w:ascii="Times New Roman" w:eastAsiaTheme="minorEastAsia" w:hAnsi="Times New Roman" w:cs="Times New Roman"/>
            <w:sz w:val="26"/>
            <w:szCs w:val="26"/>
          </w:rPr>
          <w:t xml:space="preserve">in a given </w:t>
        </w:r>
        <w:r>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 xml:space="preserve">period must be less than </w:t>
        </w:r>
        <w:r>
          <w:rPr>
            <w:rFonts w:ascii="Times New Roman" w:eastAsiaTheme="minorEastAsia" w:hAnsi="Times New Roman" w:cs="Times New Roman"/>
            <w:sz w:val="26"/>
            <w:szCs w:val="26"/>
          </w:rPr>
          <w:t>the</w:t>
        </w:r>
        <w:r w:rsidRPr="002E44FA">
          <w:rPr>
            <w:rFonts w:ascii="Times New Roman" w:eastAsiaTheme="minorEastAsia" w:hAnsi="Times New Roman" w:cs="Times New Roman"/>
            <w:sz w:val="26"/>
            <w:szCs w:val="26"/>
          </w:rPr>
          <w:t xml:space="preserve"> capacity.</w:t>
        </w:r>
        <w:r>
          <w:rPr>
            <w:rFonts w:ascii="Times New Roman" w:eastAsiaTheme="minorEastAsia" w:hAnsi="Times New Roman" w:cs="Times New Roman"/>
            <w:sz w:val="26"/>
            <w:szCs w:val="26"/>
          </w:rPr>
          <w:t xml:space="preserve"> If </w:t>
        </w:r>
      </w:ins>
      <w:ins w:id="714" w:author="Melody Shellman" w:date="2021-10-26T19:40:00Z">
        <w:r w:rsidR="00A02331">
          <w:rPr>
            <w:rFonts w:ascii="Times New Roman" w:eastAsiaTheme="minorEastAsia" w:hAnsi="Times New Roman" w:cs="Times New Roman"/>
            <w:sz w:val="26"/>
            <w:szCs w:val="26"/>
          </w:rPr>
          <w:t xml:space="preserve">the beneficial reuse capacity </w:t>
        </w:r>
      </w:ins>
      <w:ins w:id="715" w:author="Melody Shellman" w:date="2021-10-26T19:39:00Z">
        <w:r>
          <w:rPr>
            <w:rFonts w:ascii="Times New Roman" w:eastAsiaTheme="minorEastAsia" w:hAnsi="Times New Roman" w:cs="Times New Roman"/>
            <w:sz w:val="26"/>
            <w:szCs w:val="26"/>
          </w:rPr>
          <w:t xml:space="preserve">limits the feasibility, the slack variable will be nonzero, and the </w:t>
        </w:r>
      </w:ins>
      <w:ins w:id="716" w:author="Melody Shellman" w:date="2021-10-26T19:40:00Z">
        <w:r w:rsidR="00A02331">
          <w:rPr>
            <w:rFonts w:ascii="Times New Roman" w:eastAsiaTheme="minorEastAsia" w:hAnsi="Times New Roman" w:cs="Times New Roman"/>
            <w:sz w:val="26"/>
            <w:szCs w:val="26"/>
          </w:rPr>
          <w:t xml:space="preserve">beneficial reuse </w:t>
        </w:r>
      </w:ins>
      <w:ins w:id="717" w:author="Melody Shellman" w:date="2021-10-26T19:39:00Z">
        <w:r>
          <w:rPr>
            <w:rFonts w:ascii="Times New Roman" w:eastAsiaTheme="minorEastAsia" w:hAnsi="Times New Roman" w:cs="Times New Roman"/>
            <w:sz w:val="26"/>
            <w:szCs w:val="26"/>
          </w:rPr>
          <w:t xml:space="preserve">capacity will be increased to allow a feasible solution. </w:t>
        </w:r>
      </w:ins>
    </w:p>
    <w:p w14:paraId="4CBCF401" w14:textId="77777777" w:rsidR="00EE289C" w:rsidRPr="005A7F98" w:rsidRDefault="00EE289C" w:rsidP="005F2E61">
      <w:pPr>
        <w:ind w:left="2880" w:hanging="2880"/>
        <w:rPr>
          <w:rFonts w:ascii="Times New Roman" w:eastAsiaTheme="minorEastAsia" w:hAnsi="Times New Roman" w:cs="Times New Roman"/>
          <w:sz w:val="26"/>
          <w:szCs w:val="26"/>
        </w:rPr>
      </w:pPr>
    </w:p>
    <w:p w14:paraId="1DF19C40" w14:textId="0DE91CCB" w:rsidR="005F2E61" w:rsidRPr="005A7F98" w:rsidRDefault="00596A2F"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rPr>
                  <w:rFonts w:ascii="Cambria Math" w:eastAsiaTheme="minorEastAsia" w:hAnsi="Cambria Math"/>
                  <w:color w:val="00B050"/>
                  <w:kern w:val="24"/>
                  <w:sz w:val="26"/>
                  <w:szCs w:val="26"/>
                </w:rPr>
                <m:t>Reuse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rPr>
                  <w:rFonts w:ascii="Cambria Math" w:eastAsiaTheme="minorEastAsia" w:hAnsi="Cambria Math"/>
                  <w:color w:val="C00000"/>
                  <w:kern w:val="24"/>
                  <w:sz w:val="26"/>
                  <w:szCs w:val="26"/>
                </w:rPr>
                <m:t>ReuseCapacity</m:t>
              </m:r>
            </m:sup>
          </m:sSubSup>
        </m:oMath>
      </m:oMathPara>
    </w:p>
    <w:p w14:paraId="17EF3BE5" w14:textId="77777777" w:rsidR="00266A59" w:rsidRPr="005A7F98" w:rsidRDefault="00266A59" w:rsidP="00266A59">
      <w:pPr>
        <w:rPr>
          <w:rFonts w:ascii="Times New Roman" w:hAnsi="Times New Roman" w:cs="Times New Roman"/>
          <w:sz w:val="26"/>
          <w:szCs w:val="26"/>
        </w:rPr>
      </w:pPr>
    </w:p>
    <w:p w14:paraId="0C08421C" w14:textId="106A7C1F" w:rsidR="005F2E61" w:rsidRPr="005B740E" w:rsidRDefault="005F2E61" w:rsidP="005F2E61">
      <w:pPr>
        <w:rPr>
          <w:ins w:id="718" w:author="Melody Shellman" w:date="2022-01-05T16:34:00Z"/>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5D5CA976" w14:textId="77777777" w:rsidR="005B740E" w:rsidRPr="005A7F98" w:rsidRDefault="005B740E" w:rsidP="005B740E">
      <w:pPr>
        <w:rPr>
          <w:ins w:id="719" w:author="Melody Shellman" w:date="2022-01-05T16:34:00Z"/>
          <w:rFonts w:ascii="Times New Roman" w:eastAsiaTheme="minorEastAsia" w:hAnsi="Times New Roman" w:cs="Times New Roman"/>
          <w:sz w:val="26"/>
          <w:szCs w:val="26"/>
        </w:rPr>
      </w:pPr>
      <m:oMathPara>
        <m:oMath>
          <m:nary>
            <m:naryPr>
              <m:chr m:val="∑"/>
              <m:limLoc m:val="undOvr"/>
              <m:supHide m:val="1"/>
              <m:ctrlPr>
                <w:ins w:id="720" w:author="Melody Shellman" w:date="2022-01-05T16:34:00Z">
                  <w:rPr>
                    <w:rFonts w:ascii="Cambria Math" w:eastAsiaTheme="minorEastAsia" w:hAnsi="Cambria Math" w:cs="Times New Roman"/>
                    <w:i/>
                    <w:sz w:val="26"/>
                    <w:szCs w:val="26"/>
                  </w:rPr>
                </w:ins>
              </m:ctrlPr>
            </m:naryPr>
            <m:sub>
              <m:d>
                <m:dPr>
                  <m:ctrlPr>
                    <w:ins w:id="721" w:author="Melody Shellman" w:date="2022-01-05T16:34:00Z">
                      <w:rPr>
                        <w:rFonts w:ascii="Cambria Math" w:eastAsiaTheme="minorEastAsia" w:hAnsi="Cambria Math" w:cs="Times New Roman"/>
                        <w:i/>
                        <w:sz w:val="26"/>
                        <w:szCs w:val="26"/>
                      </w:rPr>
                    </w:ins>
                  </m:ctrlPr>
                </m:dPr>
                <m:e>
                  <m:r>
                    <w:ins w:id="722" w:author="Melody Shellman" w:date="2022-01-05T16:34:00Z">
                      <w:rPr>
                        <w:rFonts w:ascii="Cambria Math" w:eastAsiaTheme="minorEastAsia" w:hAnsi="Cambria Math" w:cs="Times New Roman"/>
                        <w:sz w:val="26"/>
                        <w:szCs w:val="26"/>
                      </w:rPr>
                      <m:t>n,o</m:t>
                    </w:ins>
                  </m:r>
                </m:e>
              </m:d>
              <m:r>
                <w:ins w:id="723" w:author="Melody Shellman" w:date="2022-01-05T16:34:00Z">
                  <w:rPr>
                    <w:rFonts w:ascii="Cambria Math" w:eastAsiaTheme="minorEastAsia" w:hAnsi="Cambria Math" w:cs="Times New Roman"/>
                    <w:sz w:val="26"/>
                    <w:szCs w:val="26"/>
                  </w:rPr>
                  <m:t>∈NOA</m:t>
                </w:ins>
              </m:r>
            </m:sub>
            <m:sup/>
            <m:e>
              <m:sSubSup>
                <m:sSubSupPr>
                  <m:ctrlPr>
                    <w:ins w:id="724" w:author="Melody Shellman" w:date="2022-01-05T16:34:00Z">
                      <w:rPr>
                        <w:rFonts w:ascii="Cambria Math" w:eastAsiaTheme="minorEastAsia" w:hAnsi="Cambria Math"/>
                        <w:i/>
                        <w:color w:val="C00000"/>
                        <w:kern w:val="24"/>
                        <w:sz w:val="26"/>
                        <w:szCs w:val="26"/>
                      </w:rPr>
                    </w:ins>
                  </m:ctrlPr>
                </m:sSubSupPr>
                <m:e>
                  <m:r>
                    <w:ins w:id="725" w:author="Melody Shellman" w:date="2022-01-05T16:34:00Z">
                      <w:rPr>
                        <w:rFonts w:ascii="Cambria Math" w:eastAsiaTheme="minorEastAsia" w:hAnsi="Cambria Math"/>
                        <w:color w:val="C00000"/>
                        <w:kern w:val="24"/>
                        <w:sz w:val="26"/>
                        <w:szCs w:val="26"/>
                      </w:rPr>
                      <m:t>F</m:t>
                    </w:ins>
                  </m:r>
                </m:e>
                <m:sub>
                  <m:r>
                    <w:ins w:id="726" w:author="Melody Shellman" w:date="2022-01-05T16:34:00Z">
                      <w:rPr>
                        <w:rFonts w:ascii="Cambria Math" w:eastAsiaTheme="minorEastAsia" w:hAnsi="Cambria Math"/>
                        <w:color w:val="C00000"/>
                        <w:kern w:val="24"/>
                        <w:sz w:val="26"/>
                        <w:szCs w:val="26"/>
                      </w:rPr>
                      <m:t>l,l,t</m:t>
                    </w:ins>
                  </m:r>
                </m:sub>
                <m:sup>
                  <m:r>
                    <w:ins w:id="727" w:author="Melody Shellman" w:date="2022-01-05T16:34:00Z">
                      <w:rPr>
                        <w:rFonts w:ascii="Cambria Math" w:eastAsiaTheme="minorEastAsia" w:hAnsi="Cambria Math"/>
                        <w:color w:val="C00000"/>
                        <w:kern w:val="24"/>
                        <w:sz w:val="26"/>
                        <w:szCs w:val="26"/>
                      </w:rPr>
                      <m:t>Piped</m:t>
                    </w:ins>
                  </m:r>
                </m:sup>
              </m:sSubSup>
            </m:e>
          </m:nary>
          <m:r>
            <w:ins w:id="728" w:author="Melody Shellman" w:date="2022-01-05T16:34:00Z">
              <w:rPr>
                <w:rFonts w:ascii="Cambria Math" w:hAnsi="Cambria Math" w:cs="Times New Roman"/>
                <w:sz w:val="26"/>
                <w:szCs w:val="26"/>
              </w:rPr>
              <m:t>+</m:t>
            </w:ins>
          </m:r>
          <m:nary>
            <m:naryPr>
              <m:chr m:val="∑"/>
              <m:limLoc m:val="undOvr"/>
              <m:supHide m:val="1"/>
              <m:ctrlPr>
                <w:ins w:id="729" w:author="Melody Shellman" w:date="2022-01-05T16:34:00Z">
                  <w:rPr>
                    <w:rFonts w:ascii="Cambria Math" w:eastAsiaTheme="minorEastAsia" w:hAnsi="Cambria Math" w:cs="Times New Roman"/>
                    <w:i/>
                    <w:sz w:val="26"/>
                    <w:szCs w:val="26"/>
                  </w:rPr>
                </w:ins>
              </m:ctrlPr>
            </m:naryPr>
            <m:sub>
              <m:d>
                <m:dPr>
                  <m:ctrlPr>
                    <w:ins w:id="730" w:author="Melody Shellman" w:date="2022-01-05T16:34:00Z">
                      <w:rPr>
                        <w:rFonts w:ascii="Cambria Math" w:eastAsiaTheme="minorEastAsia" w:hAnsi="Cambria Math" w:cs="Times New Roman"/>
                        <w:i/>
                        <w:sz w:val="26"/>
                        <w:szCs w:val="26"/>
                      </w:rPr>
                    </w:ins>
                  </m:ctrlPr>
                </m:dPr>
                <m:e>
                  <m:r>
                    <w:ins w:id="731" w:author="Melody Shellman" w:date="2022-01-05T16:34:00Z">
                      <w:rPr>
                        <w:rFonts w:ascii="Cambria Math" w:eastAsiaTheme="minorEastAsia" w:hAnsi="Cambria Math" w:cs="Times New Roman"/>
                        <w:sz w:val="26"/>
                        <w:szCs w:val="26"/>
                      </w:rPr>
                      <m:t>s,o</m:t>
                    </w:ins>
                  </m:r>
                </m:e>
              </m:d>
              <m:r>
                <w:ins w:id="732" w:author="Melody Shellman" w:date="2022-01-05T16:34:00Z">
                  <w:rPr>
                    <w:rFonts w:ascii="Cambria Math" w:eastAsiaTheme="minorEastAsia" w:hAnsi="Cambria Math" w:cs="Times New Roman"/>
                    <w:sz w:val="26"/>
                    <w:szCs w:val="26"/>
                  </w:rPr>
                  <m:t>∈SOA</m:t>
                </w:ins>
              </m:r>
            </m:sub>
            <m:sup/>
            <m:e>
              <m:sSubSup>
                <m:sSubSupPr>
                  <m:ctrlPr>
                    <w:ins w:id="733" w:author="Melody Shellman" w:date="2022-01-05T16:34:00Z">
                      <w:rPr>
                        <w:rFonts w:ascii="Cambria Math" w:eastAsiaTheme="minorEastAsia" w:hAnsi="Cambria Math"/>
                        <w:i/>
                        <w:color w:val="C00000"/>
                        <w:kern w:val="24"/>
                        <w:sz w:val="26"/>
                        <w:szCs w:val="26"/>
                      </w:rPr>
                    </w:ins>
                  </m:ctrlPr>
                </m:sSubSupPr>
                <m:e>
                  <m:r>
                    <w:ins w:id="734" w:author="Melody Shellman" w:date="2022-01-05T16:34:00Z">
                      <w:rPr>
                        <w:rFonts w:ascii="Cambria Math" w:eastAsiaTheme="minorEastAsia" w:hAnsi="Cambria Math"/>
                        <w:color w:val="C00000"/>
                        <w:kern w:val="24"/>
                        <w:sz w:val="26"/>
                        <w:szCs w:val="26"/>
                      </w:rPr>
                      <m:t>F</m:t>
                    </w:ins>
                  </m:r>
                </m:e>
                <m:sub>
                  <m:r>
                    <w:ins w:id="735" w:author="Melody Shellman" w:date="2022-01-05T16:34:00Z">
                      <w:rPr>
                        <w:rFonts w:ascii="Cambria Math" w:eastAsiaTheme="minorEastAsia" w:hAnsi="Cambria Math"/>
                        <w:color w:val="C00000"/>
                        <w:kern w:val="24"/>
                        <w:sz w:val="26"/>
                        <w:szCs w:val="26"/>
                      </w:rPr>
                      <m:t>l,l,t</m:t>
                    </w:ins>
                  </m:r>
                </m:sub>
                <m:sup>
                  <m:r>
                    <w:ins w:id="736" w:author="Melody Shellman" w:date="2022-01-05T16:34:00Z">
                      <w:rPr>
                        <w:rFonts w:ascii="Cambria Math" w:eastAsiaTheme="minorEastAsia" w:hAnsi="Cambria Math"/>
                        <w:color w:val="C00000"/>
                        <w:kern w:val="24"/>
                        <w:sz w:val="26"/>
                        <w:szCs w:val="26"/>
                      </w:rPr>
                      <m:t>Piped</m:t>
                    </w:ins>
                  </m:r>
                </m:sup>
              </m:sSubSup>
            </m:e>
          </m:nary>
          <m:r>
            <w:ins w:id="737" w:author="Melody Shellman" w:date="2022-01-05T16:34:00Z">
              <w:rPr>
                <w:rFonts w:ascii="Cambria Math" w:hAnsi="Cambria Math" w:cs="Times New Roman"/>
                <w:sz w:val="26"/>
                <w:szCs w:val="26"/>
              </w:rPr>
              <m:t>+</m:t>
            </w:ins>
          </m:r>
          <m:nary>
            <m:naryPr>
              <m:chr m:val="∑"/>
              <m:limLoc m:val="undOvr"/>
              <m:supHide m:val="1"/>
              <m:ctrlPr>
                <w:ins w:id="738" w:author="Melody Shellman" w:date="2022-01-05T16:34:00Z">
                  <w:rPr>
                    <w:rFonts w:ascii="Cambria Math" w:eastAsiaTheme="minorEastAsia" w:hAnsi="Cambria Math" w:cs="Times New Roman"/>
                    <w:i/>
                    <w:sz w:val="26"/>
                    <w:szCs w:val="26"/>
                  </w:rPr>
                </w:ins>
              </m:ctrlPr>
            </m:naryPr>
            <m:sub>
              <m:d>
                <m:dPr>
                  <m:ctrlPr>
                    <w:ins w:id="739" w:author="Melody Shellman" w:date="2022-01-05T16:34:00Z">
                      <w:rPr>
                        <w:rFonts w:ascii="Cambria Math" w:eastAsiaTheme="minorEastAsia" w:hAnsi="Cambria Math" w:cs="Times New Roman"/>
                        <w:i/>
                        <w:sz w:val="26"/>
                        <w:szCs w:val="26"/>
                      </w:rPr>
                    </w:ins>
                  </m:ctrlPr>
                </m:dPr>
                <m:e>
                  <m:r>
                    <w:ins w:id="740" w:author="Melody Shellman" w:date="2022-01-05T16:34:00Z">
                      <w:rPr>
                        <w:rFonts w:ascii="Cambria Math" w:eastAsiaTheme="minorEastAsia" w:hAnsi="Cambria Math" w:cs="Times New Roman"/>
                        <w:sz w:val="26"/>
                        <w:szCs w:val="26"/>
                      </w:rPr>
                      <m:t>p,o</m:t>
                    </w:ins>
                  </m:r>
                </m:e>
              </m:d>
              <m:r>
                <w:ins w:id="741" w:author="Melody Shellman" w:date="2022-01-05T16:34:00Z">
                  <w:rPr>
                    <w:rFonts w:ascii="Cambria Math" w:eastAsiaTheme="minorEastAsia" w:hAnsi="Cambria Math" w:cs="Times New Roman"/>
                    <w:sz w:val="26"/>
                    <w:szCs w:val="26"/>
                  </w:rPr>
                  <m:t>∈POT</m:t>
                </w:ins>
              </m:r>
            </m:sub>
            <m:sup/>
            <m:e>
              <m:sSubSup>
                <m:sSubSupPr>
                  <m:ctrlPr>
                    <w:ins w:id="742" w:author="Melody Shellman" w:date="2022-01-05T16:34:00Z">
                      <w:rPr>
                        <w:rFonts w:ascii="Cambria Math" w:eastAsiaTheme="minorEastAsia" w:hAnsi="Cambria Math"/>
                        <w:i/>
                        <w:color w:val="C00000"/>
                        <w:kern w:val="24"/>
                        <w:sz w:val="26"/>
                        <w:szCs w:val="26"/>
                      </w:rPr>
                    </w:ins>
                  </m:ctrlPr>
                </m:sSubSupPr>
                <m:e>
                  <m:r>
                    <w:ins w:id="743" w:author="Melody Shellman" w:date="2022-01-05T16:34:00Z">
                      <w:rPr>
                        <w:rFonts w:ascii="Cambria Math" w:eastAsiaTheme="minorEastAsia" w:hAnsi="Cambria Math"/>
                        <w:color w:val="C00000"/>
                        <w:kern w:val="24"/>
                        <w:sz w:val="26"/>
                        <w:szCs w:val="26"/>
                      </w:rPr>
                      <m:t>F</m:t>
                    </w:ins>
                  </m:r>
                </m:e>
                <m:sub>
                  <m:r>
                    <w:ins w:id="744" w:author="Melody Shellman" w:date="2022-01-05T16:34:00Z">
                      <w:rPr>
                        <w:rFonts w:ascii="Cambria Math" w:eastAsiaTheme="minorEastAsia" w:hAnsi="Cambria Math"/>
                        <w:color w:val="C00000"/>
                        <w:kern w:val="24"/>
                        <w:sz w:val="26"/>
                        <w:szCs w:val="26"/>
                      </w:rPr>
                      <m:t>l,l,t</m:t>
                    </w:ins>
                  </m:r>
                </m:sub>
                <m:sup>
                  <m:r>
                    <w:ins w:id="745" w:author="Melody Shellman" w:date="2022-01-05T16:34:00Z">
                      <w:rPr>
                        <w:rFonts w:ascii="Cambria Math" w:eastAsiaTheme="minorEastAsia" w:hAnsi="Cambria Math"/>
                        <w:color w:val="C00000"/>
                        <w:kern w:val="24"/>
                        <w:sz w:val="26"/>
                        <w:szCs w:val="26"/>
                      </w:rPr>
                      <m:t>Trucked</m:t>
                    </w:ins>
                  </m:r>
                </m:sup>
              </m:sSubSup>
            </m:e>
          </m:nary>
          <m:r>
            <w:ins w:id="746" w:author="Melody Shellman" w:date="2022-01-05T16:34:00Z">
              <w:rPr>
                <w:rFonts w:ascii="Cambria Math" w:hAnsi="Cambria Math" w:cs="Times New Roman"/>
                <w:sz w:val="26"/>
                <w:szCs w:val="26"/>
              </w:rPr>
              <m:t xml:space="preserve">= </m:t>
            </w:ins>
          </m:r>
          <m:sSubSup>
            <m:sSubSupPr>
              <m:ctrlPr>
                <w:ins w:id="747" w:author="Melody Shellman" w:date="2022-01-05T16:34:00Z">
                  <w:rPr>
                    <w:rFonts w:ascii="Cambria Math" w:eastAsiaTheme="minorEastAsia" w:hAnsi="Cambria Math"/>
                    <w:i/>
                    <w:color w:val="C00000"/>
                    <w:kern w:val="24"/>
                    <w:sz w:val="26"/>
                    <w:szCs w:val="26"/>
                  </w:rPr>
                </w:ins>
              </m:ctrlPr>
            </m:sSubSupPr>
            <m:e>
              <m:r>
                <w:ins w:id="748" w:author="Melody Shellman" w:date="2022-01-05T16:34:00Z">
                  <w:rPr>
                    <w:rFonts w:ascii="Cambria Math" w:eastAsiaTheme="minorEastAsia" w:hAnsi="Cambria Math"/>
                    <w:color w:val="C00000"/>
                    <w:kern w:val="24"/>
                    <w:sz w:val="26"/>
                    <w:szCs w:val="26"/>
                  </w:rPr>
                  <m:t>F</m:t>
                </w:ins>
              </m:r>
            </m:e>
            <m:sub>
              <m:r>
                <w:ins w:id="749" w:author="Melody Shellman" w:date="2022-01-05T16:34:00Z">
                  <w:rPr>
                    <w:rFonts w:ascii="Cambria Math" w:eastAsiaTheme="minorEastAsia" w:hAnsi="Cambria Math"/>
                    <w:color w:val="C00000"/>
                    <w:kern w:val="24"/>
                    <w:sz w:val="26"/>
                    <w:szCs w:val="26"/>
                  </w:rPr>
                  <m:t>o,t</m:t>
                </w:ins>
              </m:r>
            </m:sub>
            <m:sup>
              <m:r>
                <w:ins w:id="750" w:author="Melody Shellman" w:date="2022-01-05T16:34:00Z">
                  <w:rPr>
                    <w:rFonts w:ascii="Cambria Math" w:eastAsiaTheme="minorEastAsia" w:hAnsi="Cambria Math"/>
                    <w:color w:val="C00000"/>
                    <w:kern w:val="24"/>
                    <w:sz w:val="26"/>
                    <w:szCs w:val="26"/>
                  </w:rPr>
                  <m:t>BeneficialReuseDestination</m:t>
                </w:ins>
              </m:r>
            </m:sup>
          </m:sSubSup>
        </m:oMath>
      </m:oMathPara>
    </w:p>
    <w:p w14:paraId="46DE0083" w14:textId="77777777" w:rsidR="005B740E" w:rsidRPr="005A7F98" w:rsidRDefault="005B740E" w:rsidP="005B740E">
      <w:pPr>
        <w:rPr>
          <w:ins w:id="751" w:author="Melody Shellman" w:date="2022-01-05T16:34:00Z"/>
          <w:rFonts w:ascii="Times New Roman" w:hAnsi="Times New Roman" w:cs="Times New Roman"/>
          <w:sz w:val="26"/>
          <w:szCs w:val="26"/>
        </w:rPr>
      </w:pPr>
    </w:p>
    <w:p w14:paraId="60287CB6" w14:textId="2632CFDF" w:rsidR="005B740E" w:rsidRPr="006F4A17" w:rsidRDefault="005B740E" w:rsidP="005F2E61">
      <w:pPr>
        <w:rPr>
          <w:rFonts w:ascii="Times New Roman" w:eastAsiaTheme="minorEastAsia" w:hAnsi="Times New Roman" w:cs="Times New Roman"/>
          <w:sz w:val="26"/>
          <w:szCs w:val="26"/>
        </w:rPr>
      </w:pPr>
      <m:oMathPara>
        <m:oMath>
          <m:r>
            <w:ins w:id="752" w:author="Melody Shellman" w:date="2022-01-05T16:34:00Z">
              <w:rPr>
                <w:rFonts w:ascii="Cambria Math" w:eastAsiaTheme="minorEastAsia" w:hAnsi="Cambria Math" w:cs="Times New Roman"/>
                <w:sz w:val="26"/>
                <w:szCs w:val="26"/>
              </w:rPr>
              <m:t xml:space="preserve">∀o∈O, t∈T    </m:t>
            </w:ins>
          </m:r>
        </m:oMath>
      </m:oMathPara>
    </w:p>
    <w:p w14:paraId="310C9AD5" w14:textId="657866ED" w:rsidR="00266A59" w:rsidRPr="005A7F98" w:rsidRDefault="00266A59" w:rsidP="00266A59">
      <w:pPr>
        <w:rPr>
          <w:rFonts w:ascii="Times New Roman" w:hAnsi="Times New Roman" w:cs="Times New Roman"/>
          <w:sz w:val="26"/>
          <w:szCs w:val="26"/>
        </w:rPr>
      </w:pPr>
    </w:p>
    <w:p w14:paraId="76FD2A0B" w14:textId="2A87B0EB" w:rsidR="003F1F9C" w:rsidRDefault="003F1F9C" w:rsidP="00D55DEB">
      <w:pPr>
        <w:ind w:left="2880" w:hanging="2880"/>
        <w:rPr>
          <w:ins w:id="753" w:author="Melody Shellman" w:date="2021-10-26T14:33: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Fresh Sourcing Cost</w:t>
      </w:r>
    </w:p>
    <w:p w14:paraId="52F82BB5" w14:textId="172B9C5B" w:rsidR="00DB1BF7" w:rsidRPr="00DB1BF7" w:rsidRDefault="00DB1BF7">
      <w:pPr>
        <w:pStyle w:val="CommentText"/>
        <w:rPr>
          <w:rFonts w:ascii="Times New Roman" w:eastAsiaTheme="minorEastAsia" w:hAnsi="Times New Roman" w:cs="Times New Roman"/>
          <w:sz w:val="26"/>
          <w:szCs w:val="26"/>
          <w:rPrChange w:id="754" w:author="Melody Shellman" w:date="2021-10-26T14:33:00Z">
            <w:rPr>
              <w:rFonts w:ascii="Times New Roman" w:eastAsiaTheme="minorEastAsia" w:hAnsi="Times New Roman" w:cs="Times New Roman"/>
              <w:b/>
              <w:bCs/>
              <w:sz w:val="26"/>
              <w:szCs w:val="26"/>
            </w:rPr>
          </w:rPrChange>
        </w:rPr>
        <w:pPrChange w:id="755" w:author="Melody Shellman" w:date="2021-10-26T14:33:00Z">
          <w:pPr>
            <w:ind w:left="2880" w:hanging="2880"/>
          </w:pPr>
        </w:pPrChange>
      </w:pPr>
      <w:ins w:id="756" w:author="Melody Shellman" w:date="2021-10-26T14:33:00Z">
        <w:r w:rsidRPr="00556C58">
          <w:rPr>
            <w:rFonts w:ascii="Times New Roman" w:eastAsiaTheme="minorEastAsia" w:hAnsi="Times New Roman" w:cs="Times New Roman"/>
            <w:sz w:val="26"/>
            <w:szCs w:val="26"/>
          </w:rPr>
          <w:t xml:space="preserve">For each freshwater source, for each </w:t>
        </w:r>
      </w:ins>
      <w:r w:rsidR="004B05FD">
        <w:rPr>
          <w:rFonts w:ascii="Times New Roman" w:eastAsiaTheme="minorEastAsia" w:hAnsi="Times New Roman" w:cs="Times New Roman"/>
          <w:sz w:val="26"/>
          <w:szCs w:val="26"/>
        </w:rPr>
        <w:t>completions</w:t>
      </w:r>
      <w:ins w:id="757" w:author="Melody Shellman" w:date="2021-10-26T14:33:00Z">
        <w:r w:rsidRPr="00556C58">
          <w:rPr>
            <w:rFonts w:ascii="Times New Roman" w:eastAsiaTheme="minorEastAsia" w:hAnsi="Times New Roman" w:cs="Times New Roman"/>
            <w:sz w:val="26"/>
            <w:szCs w:val="26"/>
          </w:rPr>
          <w:t xml:space="preserve"> pad, and for each time period, the freshwater sourcing cost is equal to all output from </w:t>
        </w:r>
        <w:r>
          <w:rPr>
            <w:rFonts w:ascii="Times New Roman" w:eastAsiaTheme="minorEastAsia" w:hAnsi="Times New Roman" w:cs="Times New Roman"/>
            <w:sz w:val="26"/>
            <w:szCs w:val="26"/>
          </w:rPr>
          <w:t xml:space="preserve">the </w:t>
        </w:r>
        <w:r w:rsidRPr="00556C58">
          <w:rPr>
            <w:rFonts w:ascii="Times New Roman" w:eastAsiaTheme="minorEastAsia" w:hAnsi="Times New Roman" w:cs="Times New Roman"/>
            <w:sz w:val="26"/>
            <w:szCs w:val="26"/>
          </w:rPr>
          <w:t xml:space="preserve">freshwater source times the freshwater sourcing cost. </w:t>
        </w:r>
      </w:ins>
    </w:p>
    <w:p w14:paraId="329AF825" w14:textId="69D07151" w:rsidR="003F1F9C" w:rsidRPr="005A7F98" w:rsidRDefault="00596A2F"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r>
                <w:rPr>
                  <w:rFonts w:ascii="Cambria Math" w:hAnsi="Cambria Math" w:cs="Times New Roman"/>
                  <w:sz w:val="26"/>
                  <w:szCs w:val="26"/>
                </w:rPr>
                <m:t>⋅</m:t>
              </m:r>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m:oMathPara>
    </w:p>
    <w:p w14:paraId="7BA7CD7E" w14:textId="77777777" w:rsidR="003F1F9C" w:rsidRPr="005A7F98" w:rsidRDefault="003F1F9C" w:rsidP="003F1F9C">
      <w:pPr>
        <w:rPr>
          <w:rFonts w:ascii="Times New Roman" w:hAnsi="Times New Roman" w:cs="Times New Roman"/>
          <w:sz w:val="26"/>
          <w:szCs w:val="26"/>
        </w:rPr>
      </w:pPr>
    </w:p>
    <w:p w14:paraId="6F836743" w14:textId="269F6EEF" w:rsidR="003F1F9C" w:rsidRPr="005A7F98"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5A7F98" w:rsidRDefault="000B02B8" w:rsidP="000B02B8">
      <w:pPr>
        <w:ind w:left="2880" w:hanging="2880"/>
        <w:rPr>
          <w:rFonts w:ascii="Times New Roman" w:eastAsiaTheme="minorEastAsia" w:hAnsi="Times New Roman" w:cs="Times New Roman"/>
          <w:sz w:val="26"/>
          <w:szCs w:val="26"/>
        </w:rPr>
      </w:pPr>
    </w:p>
    <w:p w14:paraId="0A7DA3BD" w14:textId="41690DED" w:rsidR="000B02B8" w:rsidRPr="005A7F98" w:rsidRDefault="00596A2F"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e>
              </m:nary>
            </m:e>
          </m:nary>
        </m:oMath>
      </m:oMathPara>
    </w:p>
    <w:p w14:paraId="45C6432D" w14:textId="399526E6" w:rsidR="003F1F9C" w:rsidRDefault="003F1F9C" w:rsidP="003F1F9C">
      <w:pPr>
        <w:rPr>
          <w:rFonts w:ascii="Times New Roman" w:eastAsiaTheme="minorEastAsia" w:hAnsi="Times New Roman" w:cs="Times New Roman"/>
          <w:sz w:val="26"/>
          <w:szCs w:val="26"/>
        </w:rPr>
      </w:pPr>
    </w:p>
    <w:p w14:paraId="2A0216A1" w14:textId="311CD132" w:rsidR="00850038" w:rsidRDefault="00850038" w:rsidP="003F1F9C">
      <w:pPr>
        <w:rPr>
          <w:rFonts w:ascii="Times New Roman" w:eastAsiaTheme="minorEastAsia" w:hAnsi="Times New Roman" w:cs="Times New Roman"/>
          <w:sz w:val="26"/>
          <w:szCs w:val="26"/>
        </w:rPr>
      </w:pPr>
    </w:p>
    <w:p w14:paraId="399242AE" w14:textId="77777777" w:rsidR="00850038" w:rsidRPr="005A7F98" w:rsidRDefault="00850038" w:rsidP="003F1F9C">
      <w:pPr>
        <w:rPr>
          <w:rFonts w:ascii="Times New Roman" w:eastAsiaTheme="minorEastAsia" w:hAnsi="Times New Roman" w:cs="Times New Roman"/>
          <w:sz w:val="26"/>
          <w:szCs w:val="26"/>
        </w:rPr>
      </w:pPr>
    </w:p>
    <w:p w14:paraId="020A42ED" w14:textId="58CAED0A" w:rsidR="003F1F9C" w:rsidRDefault="003F1F9C" w:rsidP="003F1F9C">
      <w:pPr>
        <w:ind w:left="2880" w:hanging="2880"/>
        <w:rPr>
          <w:ins w:id="758" w:author="Melody Shellman" w:date="2021-10-26T14:35: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Disposal Cost</w:t>
      </w:r>
    </w:p>
    <w:p w14:paraId="1317816B" w14:textId="77777777" w:rsidR="00B609DB" w:rsidRPr="00654A71" w:rsidRDefault="00B609DB" w:rsidP="00B609DB">
      <w:pPr>
        <w:pStyle w:val="CommentText"/>
        <w:rPr>
          <w:ins w:id="759" w:author="Melody Shellman" w:date="2021-10-26T14:35:00Z"/>
          <w:rFonts w:ascii="Times New Roman" w:eastAsiaTheme="minorEastAsia" w:hAnsi="Times New Roman" w:cs="Times New Roman"/>
          <w:sz w:val="26"/>
          <w:szCs w:val="26"/>
        </w:rPr>
      </w:pPr>
      <w:ins w:id="760" w:author="Melody Shellman" w:date="2021-10-26T14:35:00Z">
        <w:r w:rsidRPr="00654A71">
          <w:rPr>
            <w:rFonts w:ascii="Times New Roman" w:eastAsiaTheme="minorEastAsia" w:hAnsi="Times New Roman" w:cs="Times New Roman"/>
            <w:sz w:val="26"/>
            <w:szCs w:val="26"/>
          </w:rPr>
          <w:lastRenderedPageBreak/>
          <w:t xml:space="preserve">For each disposal site, for each time period, the disposal cost is equal to all water </w:t>
        </w:r>
        <w:r>
          <w:rPr>
            <w:rFonts w:ascii="Times New Roman" w:eastAsiaTheme="minorEastAsia" w:hAnsi="Times New Roman" w:cs="Times New Roman"/>
            <w:sz w:val="26"/>
            <w:szCs w:val="26"/>
          </w:rPr>
          <w:t xml:space="preserve">moved into the disposal site </w:t>
        </w:r>
        <w:r w:rsidRPr="00654A71">
          <w:rPr>
            <w:rFonts w:ascii="Times New Roman" w:eastAsiaTheme="minorEastAsia" w:hAnsi="Times New Roman" w:cs="Times New Roman"/>
            <w:sz w:val="26"/>
            <w:szCs w:val="26"/>
          </w:rPr>
          <w:t>multiplied by the operational disposal cost. Total disposal cost is the sum of</w:t>
        </w:r>
        <w:r>
          <w:rPr>
            <w:rFonts w:ascii="Times New Roman" w:eastAsiaTheme="minorEastAsia" w:hAnsi="Times New Roman" w:cs="Times New Roman"/>
            <w:sz w:val="26"/>
            <w:szCs w:val="26"/>
          </w:rPr>
          <w:t xml:space="preserve"> disposal</w:t>
        </w:r>
        <w:r w:rsidRPr="00654A71">
          <w:rPr>
            <w:rFonts w:ascii="Times New Roman" w:eastAsiaTheme="minorEastAsia" w:hAnsi="Times New Roman" w:cs="Times New Roman"/>
            <w:sz w:val="26"/>
            <w:szCs w:val="26"/>
          </w:rPr>
          <w:t xml:space="preserve"> costs over all time periods and all disposal sites.</w:t>
        </w:r>
      </w:ins>
    </w:p>
    <w:p w14:paraId="7D49CBAC" w14:textId="77777777" w:rsidR="00B609DB" w:rsidRPr="005A7F98" w:rsidRDefault="00B609DB" w:rsidP="003F1F9C">
      <w:pPr>
        <w:ind w:left="2880" w:hanging="2880"/>
        <w:rPr>
          <w:rFonts w:ascii="Times New Roman" w:eastAsiaTheme="minorEastAsia" w:hAnsi="Times New Roman" w:cs="Times New Roman"/>
          <w:b/>
          <w:bCs/>
          <w:sz w:val="26"/>
          <w:szCs w:val="26"/>
        </w:rPr>
      </w:pPr>
    </w:p>
    <w:p w14:paraId="16AE08F0" w14:textId="6A77B3B3" w:rsidR="003F1F9C" w:rsidRPr="005A7F98" w:rsidRDefault="00596A2F" w:rsidP="003F1F9C">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m:oMathPara>
    </w:p>
    <w:p w14:paraId="217C1750" w14:textId="2D999E6E" w:rsidR="003F1F9C" w:rsidRPr="005A7F98" w:rsidRDefault="003F1F9C" w:rsidP="003F1F9C">
      <w:pPr>
        <w:rPr>
          <w:rFonts w:ascii="Times New Roman" w:hAnsi="Times New Roman" w:cs="Times New Roman"/>
          <w:sz w:val="26"/>
          <w:szCs w:val="26"/>
        </w:rPr>
      </w:pPr>
    </w:p>
    <w:p w14:paraId="195F3916" w14:textId="44149B17" w:rsidR="003F1F9C" w:rsidRPr="005A7F98"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5A7F98" w:rsidRDefault="003F1F9C" w:rsidP="003F1F9C">
      <w:pPr>
        <w:rPr>
          <w:rFonts w:ascii="Times New Roman" w:eastAsiaTheme="minorEastAsia" w:hAnsi="Times New Roman" w:cs="Times New Roman"/>
          <w:sz w:val="26"/>
          <w:szCs w:val="26"/>
        </w:rPr>
      </w:pPr>
    </w:p>
    <w:p w14:paraId="04F9F61F" w14:textId="2BB9A794" w:rsidR="000B02B8" w:rsidRPr="005A7F98" w:rsidRDefault="00596A2F"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e>
              </m:nary>
            </m:e>
          </m:nary>
        </m:oMath>
      </m:oMathPara>
    </w:p>
    <w:p w14:paraId="675347BC" w14:textId="6E83A226" w:rsidR="00D55717" w:rsidRDefault="00D55717" w:rsidP="00D55717">
      <w:pPr>
        <w:ind w:left="2880" w:hanging="2880"/>
        <w:rPr>
          <w:ins w:id="761" w:author="Melody Shellman" w:date="2021-10-26T14:35: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Treatment Cost</w:t>
      </w:r>
    </w:p>
    <w:p w14:paraId="4A178F32" w14:textId="77777777" w:rsidR="00000692" w:rsidRPr="009E00E0" w:rsidRDefault="00000692" w:rsidP="00000692">
      <w:pPr>
        <w:pStyle w:val="CommentText"/>
        <w:rPr>
          <w:ins w:id="762" w:author="Melody Shellman" w:date="2021-10-26T14:35:00Z"/>
          <w:rFonts w:ascii="Times New Roman" w:eastAsiaTheme="minorEastAsia" w:hAnsi="Times New Roman" w:cs="Times New Roman"/>
          <w:sz w:val="26"/>
          <w:szCs w:val="26"/>
        </w:rPr>
      </w:pPr>
      <w:ins w:id="763" w:author="Melody Shellman" w:date="2021-10-26T14:35:00Z">
        <w:r w:rsidRPr="009E00E0">
          <w:rPr>
            <w:rFonts w:ascii="Times New Roman" w:eastAsiaTheme="minorEastAsia" w:hAnsi="Times New Roman" w:cs="Times New Roman"/>
            <w:sz w:val="26"/>
            <w:szCs w:val="26"/>
          </w:rPr>
          <w:t xml:space="preserve">For each treatment site, for each time period, the treatment cost is equal to all water moved to the treatment site multiplied by the operational treatment cost. The total treatments cost is the sum of treatment costs over all time periods and all treatment sites. </w:t>
        </w:r>
      </w:ins>
    </w:p>
    <w:p w14:paraId="2104A415" w14:textId="77777777" w:rsidR="00000692" w:rsidRPr="005A7F98" w:rsidRDefault="00000692">
      <w:pPr>
        <w:rPr>
          <w:rFonts w:ascii="Times New Roman" w:eastAsiaTheme="minorEastAsia" w:hAnsi="Times New Roman" w:cs="Times New Roman"/>
          <w:b/>
          <w:bCs/>
          <w:sz w:val="26"/>
          <w:szCs w:val="26"/>
        </w:rPr>
        <w:pPrChange w:id="764" w:author="Melody Shellman" w:date="2021-10-26T14:35:00Z">
          <w:pPr>
            <w:ind w:left="2880" w:hanging="2880"/>
          </w:pPr>
        </w:pPrChange>
      </w:pPr>
    </w:p>
    <w:p w14:paraId="00F3E213" w14:textId="0FBD8C70" w:rsidR="00D55717" w:rsidRPr="005A7F98" w:rsidRDefault="00596A2F" w:rsidP="00D5571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m:oMathPara>
    </w:p>
    <w:p w14:paraId="2734A029" w14:textId="77777777" w:rsidR="00D55717" w:rsidRPr="005A7F98" w:rsidRDefault="00D55717" w:rsidP="00D55717">
      <w:pPr>
        <w:rPr>
          <w:rFonts w:ascii="Times New Roman" w:hAnsi="Times New Roman" w:cs="Times New Roman"/>
          <w:sz w:val="26"/>
          <w:szCs w:val="26"/>
        </w:rPr>
      </w:pPr>
    </w:p>
    <w:p w14:paraId="438B829C" w14:textId="41CD0248" w:rsidR="00D55717" w:rsidRPr="005A7F98"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5A7F98" w:rsidRDefault="000B02B8" w:rsidP="00D55717">
      <w:pPr>
        <w:rPr>
          <w:rFonts w:ascii="Times New Roman" w:eastAsiaTheme="minorEastAsia" w:hAnsi="Times New Roman" w:cs="Times New Roman"/>
          <w:sz w:val="26"/>
          <w:szCs w:val="26"/>
        </w:rPr>
      </w:pPr>
    </w:p>
    <w:p w14:paraId="73593B99" w14:textId="1A07F12F" w:rsidR="000B02B8" w:rsidRPr="00433CD4" w:rsidRDefault="00596A2F" w:rsidP="000B02B8">
      <w:pPr>
        <w:ind w:left="2880" w:hanging="2880"/>
        <w:rPr>
          <w:ins w:id="765" w:author="Melody Shellman" w:date="2021-10-26T14:36:00Z"/>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e>
              </m:nary>
            </m:e>
          </m:nary>
        </m:oMath>
      </m:oMathPara>
    </w:p>
    <w:p w14:paraId="15B4BE1F" w14:textId="77777777" w:rsidR="00433CD4" w:rsidRDefault="00433CD4" w:rsidP="00433CD4">
      <w:pPr>
        <w:ind w:left="2880" w:hanging="2880"/>
        <w:rPr>
          <w:ins w:id="766" w:author="Melody Shellman" w:date="2021-10-26T14:36:00Z"/>
          <w:rFonts w:ascii="Times New Roman" w:eastAsiaTheme="minorEastAsia" w:hAnsi="Times New Roman" w:cs="Times New Roman"/>
          <w:b/>
          <w:sz w:val="26"/>
          <w:szCs w:val="26"/>
        </w:rPr>
      </w:pPr>
      <w:ins w:id="767" w:author="Melody Shellman" w:date="2021-10-26T14:36:00Z">
        <w:r w:rsidRPr="008041EC">
          <w:rPr>
            <w:rFonts w:ascii="Times New Roman" w:eastAsiaTheme="minorEastAsia" w:hAnsi="Times New Roman" w:cs="Times New Roman"/>
            <w:b/>
            <w:bCs/>
            <w:sz w:val="26"/>
            <w:szCs w:val="26"/>
          </w:rPr>
          <w:t xml:space="preserve">Treatment </w:t>
        </w:r>
        <w:commentRangeStart w:id="768"/>
        <w:r w:rsidRPr="008041EC">
          <w:rPr>
            <w:rFonts w:ascii="Times New Roman" w:eastAsiaTheme="minorEastAsia" w:hAnsi="Times New Roman" w:cs="Times New Roman"/>
            <w:b/>
            <w:bCs/>
            <w:sz w:val="26"/>
            <w:szCs w:val="26"/>
          </w:rPr>
          <w:t>Balance</w:t>
        </w:r>
        <w:commentRangeEnd w:id="768"/>
        <w:r w:rsidR="006F2A45">
          <w:rPr>
            <w:rStyle w:val="CommentReference"/>
          </w:rPr>
          <w:commentReference w:id="768"/>
        </w:r>
      </w:ins>
    </w:p>
    <w:p w14:paraId="51EE6BA0" w14:textId="1EF4DB7E" w:rsidR="00433CD4" w:rsidRPr="008041EC" w:rsidRDefault="00433CD4" w:rsidP="00433CD4">
      <w:pPr>
        <w:rPr>
          <w:ins w:id="769" w:author="Melody Shellman" w:date="2021-10-26T14:36:00Z"/>
          <w:rFonts w:ascii="Times New Roman" w:eastAsiaTheme="minorEastAsia" w:hAnsi="Times New Roman" w:cs="Times New Roman"/>
          <w:sz w:val="26"/>
          <w:szCs w:val="26"/>
        </w:rPr>
      </w:pPr>
      <w:ins w:id="770" w:author="Melody Shellman" w:date="2021-10-26T14:36:00Z">
        <w:r w:rsidRPr="004805C3">
          <w:rPr>
            <w:rFonts w:ascii="Times New Roman" w:eastAsiaTheme="minorEastAsia" w:hAnsi="Times New Roman" w:cs="Times New Roman"/>
            <w:sz w:val="26"/>
            <w:szCs w:val="26"/>
          </w:rPr>
          <w:t>Water input into treatment facility is treated with a level of efficiency</w:t>
        </w:r>
        <w:r>
          <w:rPr>
            <w:rFonts w:ascii="Times New Roman" w:eastAsiaTheme="minorEastAsia" w:hAnsi="Times New Roman" w:cs="Times New Roman"/>
            <w:sz w:val="26"/>
            <w:szCs w:val="26"/>
          </w:rPr>
          <w:t xml:space="preserve">, meaning only a given percentage of the water input </w:t>
        </w:r>
        <w:r w:rsidRPr="004805C3">
          <w:rPr>
            <w:rFonts w:ascii="Times New Roman" w:eastAsiaTheme="minorEastAsia" w:hAnsi="Times New Roman" w:cs="Times New Roman"/>
            <w:sz w:val="26"/>
            <w:szCs w:val="26"/>
          </w:rPr>
          <w:t xml:space="preserve">is </w:t>
        </w:r>
        <w:r>
          <w:rPr>
            <w:rFonts w:ascii="Times New Roman" w:eastAsiaTheme="minorEastAsia" w:hAnsi="Times New Roman" w:cs="Times New Roman"/>
            <w:sz w:val="26"/>
            <w:szCs w:val="26"/>
          </w:rPr>
          <w:t xml:space="preserve">outputted to be </w:t>
        </w:r>
        <w:r w:rsidRPr="004805C3">
          <w:rPr>
            <w:rFonts w:ascii="Times New Roman" w:eastAsiaTheme="minorEastAsia" w:hAnsi="Times New Roman" w:cs="Times New Roman"/>
            <w:sz w:val="26"/>
            <w:szCs w:val="26"/>
          </w:rPr>
          <w:t xml:space="preserve">reused at the </w:t>
        </w:r>
      </w:ins>
      <w:r w:rsidR="004B05FD">
        <w:rPr>
          <w:rFonts w:ascii="Times New Roman" w:eastAsiaTheme="minorEastAsia" w:hAnsi="Times New Roman" w:cs="Times New Roman"/>
          <w:sz w:val="26"/>
          <w:szCs w:val="26"/>
        </w:rPr>
        <w:t>completions</w:t>
      </w:r>
      <w:ins w:id="771" w:author="Melody Shellman" w:date="2021-10-26T14:36:00Z">
        <w:r w:rsidRPr="004805C3">
          <w:rPr>
            <w:rFonts w:ascii="Times New Roman" w:eastAsiaTheme="minorEastAsia" w:hAnsi="Times New Roman" w:cs="Times New Roman"/>
            <w:sz w:val="26"/>
            <w:szCs w:val="26"/>
          </w:rPr>
          <w:t xml:space="preserve"> pads.</w:t>
        </w:r>
      </w:ins>
    </w:p>
    <w:p w14:paraId="42A3B417" w14:textId="710A873E" w:rsidR="00433CD4" w:rsidRPr="008041EC" w:rsidRDefault="00607D5D" w:rsidP="00433CD4">
      <w:pPr>
        <w:rPr>
          <w:ins w:id="772" w:author="Melody Shellman" w:date="2021-10-26T14:36:00Z"/>
          <w:rFonts w:ascii="Times New Roman" w:eastAsiaTheme="minorEastAsia" w:hAnsi="Times New Roman" w:cs="Times New Roman"/>
          <w:sz w:val="26"/>
          <w:szCs w:val="26"/>
        </w:rPr>
      </w:pPr>
      <m:oMathPara>
        <m:oMath>
          <m:sSubSup>
            <m:sSubSupPr>
              <m:ctrlPr>
                <w:ins w:id="773" w:author="Melody Shellman" w:date="2022-01-05T16:35:00Z">
                  <w:rPr>
                    <w:rFonts w:ascii="Cambria Math" w:eastAsiaTheme="minorEastAsia" w:hAnsi="Cambria Math"/>
                    <w:i/>
                    <w:color w:val="00B050"/>
                    <w:kern w:val="24"/>
                    <w:sz w:val="26"/>
                    <w:szCs w:val="26"/>
                  </w:rPr>
                </w:ins>
              </m:ctrlPr>
            </m:sSubSupPr>
            <m:e>
              <m:r>
                <w:ins w:id="774" w:author="Melody Shellman" w:date="2022-01-05T16:35:00Z">
                  <w:rPr>
                    <w:rFonts w:ascii="Cambria Math" w:eastAsiaTheme="minorEastAsia" w:hAnsi="Cambria Math"/>
                    <w:color w:val="00B050"/>
                    <w:kern w:val="24"/>
                    <w:sz w:val="26"/>
                    <w:szCs w:val="26"/>
                  </w:rPr>
                  <m:t>ϵ</m:t>
                </w:ins>
              </m:r>
            </m:e>
            <m:sub>
              <m:r>
                <w:ins w:id="775" w:author="Melody Shellman" w:date="2022-01-05T16:35:00Z">
                  <w:rPr>
                    <w:rFonts w:ascii="Cambria Math" w:eastAsiaTheme="minorEastAsia" w:hAnsi="Cambria Math"/>
                    <w:color w:val="00B050"/>
                    <w:kern w:val="24"/>
                    <w:sz w:val="26"/>
                    <w:szCs w:val="26"/>
                  </w:rPr>
                  <m:t>r,</m:t>
                </w:ins>
              </m:r>
              <m:r>
                <w:ins w:id="776" w:author="Melody Shellman" w:date="2022-01-05T16:35:00Z">
                  <w:rPr>
                    <w:rFonts w:ascii="Cambria Math" w:eastAsiaTheme="minorEastAsia" w:hAnsi="Cambria Math"/>
                    <w:color w:val="00B050"/>
                    <w:kern w:val="24"/>
                    <w:sz w:val="26"/>
                    <w:szCs w:val="26"/>
                  </w:rPr>
                  <m:t>w</m:t>
                </w:ins>
              </m:r>
            </m:sub>
            <m:sup>
              <m:r>
                <w:ins w:id="777" w:author="Melody Shellman" w:date="2022-01-05T16:35:00Z">
                  <w:rPr>
                    <w:rFonts w:ascii="Cambria Math" w:eastAsiaTheme="minorEastAsia" w:hAnsi="Cambria Math"/>
                    <w:color w:val="00B050"/>
                    <w:kern w:val="24"/>
                    <w:sz w:val="26"/>
                    <w:szCs w:val="26"/>
                  </w:rPr>
                  <m:t>Treatment</m:t>
                </w:ins>
              </m:r>
            </m:sup>
          </m:sSubSup>
          <m:r>
            <w:ins w:id="778" w:author="Melody Shellman" w:date="2021-10-26T14:36:00Z">
              <w:rPr>
                <w:rFonts w:ascii="Cambria Math" w:hAnsi="Cambria Math" w:cs="Times New Roman"/>
                <w:sz w:val="26"/>
                <w:szCs w:val="26"/>
              </w:rPr>
              <m:t>⋅</m:t>
            </w:ins>
          </m:r>
          <m:d>
            <m:dPr>
              <m:ctrlPr>
                <w:ins w:id="779" w:author="Melody Shellman" w:date="2021-10-26T14:36:00Z">
                  <w:rPr>
                    <w:rFonts w:ascii="Cambria Math" w:eastAsiaTheme="minorEastAsia" w:hAnsi="Cambria Math" w:cs="Times New Roman"/>
                    <w:i/>
                    <w:sz w:val="26"/>
                    <w:szCs w:val="26"/>
                  </w:rPr>
                </w:ins>
              </m:ctrlPr>
            </m:dPr>
            <m:e>
              <m:nary>
                <m:naryPr>
                  <m:chr m:val="∑"/>
                  <m:limLoc m:val="undOvr"/>
                  <m:supHide m:val="1"/>
                  <m:ctrlPr>
                    <w:ins w:id="780" w:author="Melody Shellman" w:date="2021-10-26T14:36:00Z">
                      <w:rPr>
                        <w:rFonts w:ascii="Cambria Math" w:eastAsiaTheme="minorEastAsia" w:hAnsi="Cambria Math" w:cs="Times New Roman"/>
                        <w:i/>
                        <w:sz w:val="26"/>
                        <w:szCs w:val="26"/>
                      </w:rPr>
                    </w:ins>
                  </m:ctrlPr>
                </m:naryPr>
                <m:sub>
                  <m:d>
                    <m:dPr>
                      <m:ctrlPr>
                        <w:ins w:id="781" w:author="Melody Shellman" w:date="2021-10-26T14:36:00Z">
                          <w:rPr>
                            <w:rFonts w:ascii="Cambria Math" w:eastAsiaTheme="minorEastAsia" w:hAnsi="Cambria Math" w:cs="Times New Roman"/>
                            <w:i/>
                            <w:sz w:val="26"/>
                            <w:szCs w:val="26"/>
                          </w:rPr>
                        </w:ins>
                      </m:ctrlPr>
                    </m:dPr>
                    <m:e>
                      <m:r>
                        <w:ins w:id="782" w:author="Melody Shellman" w:date="2021-10-26T14:36:00Z">
                          <w:rPr>
                            <w:rFonts w:ascii="Cambria Math" w:eastAsiaTheme="minorEastAsia" w:hAnsi="Cambria Math" w:cs="Times New Roman"/>
                            <w:sz w:val="26"/>
                            <w:szCs w:val="26"/>
                          </w:rPr>
                          <m:t>n,r</m:t>
                        </w:ins>
                      </m:r>
                    </m:e>
                  </m:d>
                  <m:r>
                    <w:ins w:id="783" w:author="Melody Shellman" w:date="2021-10-26T14:36:00Z">
                      <w:rPr>
                        <w:rFonts w:ascii="Cambria Math" w:eastAsiaTheme="minorEastAsia" w:hAnsi="Cambria Math" w:cs="Times New Roman"/>
                        <w:sz w:val="26"/>
                        <w:szCs w:val="26"/>
                      </w:rPr>
                      <m:t>∈NRA</m:t>
                    </w:ins>
                  </m:r>
                </m:sub>
                <m:sup/>
                <m:e>
                  <m:sSubSup>
                    <m:sSubSupPr>
                      <m:ctrlPr>
                        <w:ins w:id="784" w:author="Melody Shellman" w:date="2021-10-26T14:36:00Z">
                          <w:rPr>
                            <w:rFonts w:ascii="Cambria Math" w:eastAsiaTheme="minorEastAsia" w:hAnsi="Cambria Math"/>
                            <w:i/>
                            <w:color w:val="C00000"/>
                            <w:kern w:val="24"/>
                            <w:sz w:val="26"/>
                            <w:szCs w:val="26"/>
                          </w:rPr>
                        </w:ins>
                      </m:ctrlPr>
                    </m:sSubSupPr>
                    <m:e>
                      <m:r>
                        <w:ins w:id="785" w:author="Melody Shellman" w:date="2021-10-26T14:36:00Z">
                          <w:rPr>
                            <w:rFonts w:ascii="Cambria Math" w:eastAsiaTheme="minorEastAsia" w:hAnsi="Cambria Math"/>
                            <w:color w:val="C00000"/>
                            <w:kern w:val="24"/>
                            <w:sz w:val="26"/>
                            <w:szCs w:val="26"/>
                          </w:rPr>
                          <m:t>F</m:t>
                        </w:ins>
                      </m:r>
                    </m:e>
                    <m:sub>
                      <m:r>
                        <w:ins w:id="786" w:author="Melody Shellman" w:date="2021-10-26T14:36:00Z">
                          <w:rPr>
                            <w:rFonts w:ascii="Cambria Math" w:eastAsiaTheme="minorEastAsia" w:hAnsi="Cambria Math"/>
                            <w:color w:val="C00000"/>
                            <w:kern w:val="24"/>
                            <w:sz w:val="26"/>
                            <w:szCs w:val="26"/>
                          </w:rPr>
                          <m:t>l,l,t</m:t>
                        </w:ins>
                      </m:r>
                    </m:sub>
                    <m:sup>
                      <m:r>
                        <w:ins w:id="787" w:author="Melody Shellman" w:date="2021-10-26T14:36:00Z">
                          <w:rPr>
                            <w:rFonts w:ascii="Cambria Math" w:eastAsiaTheme="minorEastAsia" w:hAnsi="Cambria Math"/>
                            <w:color w:val="C00000"/>
                            <w:kern w:val="24"/>
                            <w:sz w:val="26"/>
                            <w:szCs w:val="26"/>
                          </w:rPr>
                          <m:t>Piped</m:t>
                        </w:ins>
                      </m:r>
                    </m:sup>
                  </m:sSubSup>
                </m:e>
              </m:nary>
              <m:r>
                <w:ins w:id="788" w:author="Melody Shellman" w:date="2021-10-26T14:36:00Z">
                  <w:rPr>
                    <w:rFonts w:ascii="Cambria Math" w:hAnsi="Cambria Math" w:cs="Times New Roman"/>
                    <w:sz w:val="26"/>
                    <w:szCs w:val="26"/>
                  </w:rPr>
                  <m:t>+</m:t>
                </w:ins>
              </m:r>
              <m:nary>
                <m:naryPr>
                  <m:chr m:val="∑"/>
                  <m:limLoc m:val="undOvr"/>
                  <m:supHide m:val="1"/>
                  <m:ctrlPr>
                    <w:ins w:id="789" w:author="Melody Shellman" w:date="2021-10-26T14:36:00Z">
                      <w:rPr>
                        <w:rFonts w:ascii="Cambria Math" w:eastAsiaTheme="minorEastAsia" w:hAnsi="Cambria Math" w:cs="Times New Roman"/>
                        <w:i/>
                        <w:sz w:val="26"/>
                        <w:szCs w:val="26"/>
                      </w:rPr>
                    </w:ins>
                  </m:ctrlPr>
                </m:naryPr>
                <m:sub>
                  <m:d>
                    <m:dPr>
                      <m:ctrlPr>
                        <w:ins w:id="790" w:author="Melody Shellman" w:date="2021-10-26T14:36:00Z">
                          <w:rPr>
                            <w:rFonts w:ascii="Cambria Math" w:eastAsiaTheme="minorEastAsia" w:hAnsi="Cambria Math" w:cs="Times New Roman"/>
                            <w:i/>
                            <w:sz w:val="26"/>
                            <w:szCs w:val="26"/>
                          </w:rPr>
                        </w:ins>
                      </m:ctrlPr>
                    </m:dPr>
                    <m:e>
                      <m:r>
                        <w:ins w:id="791" w:author="Melody Shellman" w:date="2021-10-26T14:36:00Z">
                          <w:rPr>
                            <w:rFonts w:ascii="Cambria Math" w:eastAsiaTheme="minorEastAsia" w:hAnsi="Cambria Math" w:cs="Times New Roman"/>
                            <w:sz w:val="26"/>
                            <w:szCs w:val="26"/>
                          </w:rPr>
                          <m:t>s,r</m:t>
                        </w:ins>
                      </m:r>
                    </m:e>
                  </m:d>
                  <m:r>
                    <w:ins w:id="792" w:author="Melody Shellman" w:date="2021-10-26T14:36:00Z">
                      <w:rPr>
                        <w:rFonts w:ascii="Cambria Math" w:eastAsiaTheme="minorEastAsia" w:hAnsi="Cambria Math" w:cs="Times New Roman"/>
                        <w:sz w:val="26"/>
                        <w:szCs w:val="26"/>
                      </w:rPr>
                      <m:t>∈SRA</m:t>
                    </w:ins>
                  </m:r>
                </m:sub>
                <m:sup/>
                <m:e>
                  <m:sSubSup>
                    <m:sSubSupPr>
                      <m:ctrlPr>
                        <w:ins w:id="793" w:author="Melody Shellman" w:date="2021-10-26T14:36:00Z">
                          <w:rPr>
                            <w:rFonts w:ascii="Cambria Math" w:eastAsiaTheme="minorEastAsia" w:hAnsi="Cambria Math"/>
                            <w:i/>
                            <w:color w:val="C00000"/>
                            <w:kern w:val="24"/>
                            <w:sz w:val="26"/>
                            <w:szCs w:val="26"/>
                          </w:rPr>
                        </w:ins>
                      </m:ctrlPr>
                    </m:sSubSupPr>
                    <m:e>
                      <m:r>
                        <w:ins w:id="794" w:author="Melody Shellman" w:date="2021-10-26T14:36:00Z">
                          <w:rPr>
                            <w:rFonts w:ascii="Cambria Math" w:eastAsiaTheme="minorEastAsia" w:hAnsi="Cambria Math"/>
                            <w:color w:val="C00000"/>
                            <w:kern w:val="24"/>
                            <w:sz w:val="26"/>
                            <w:szCs w:val="26"/>
                          </w:rPr>
                          <m:t>F</m:t>
                        </w:ins>
                      </m:r>
                    </m:e>
                    <m:sub>
                      <m:r>
                        <w:ins w:id="795" w:author="Melody Shellman" w:date="2021-10-26T14:36:00Z">
                          <w:rPr>
                            <w:rFonts w:ascii="Cambria Math" w:eastAsiaTheme="minorEastAsia" w:hAnsi="Cambria Math"/>
                            <w:color w:val="C00000"/>
                            <w:kern w:val="24"/>
                            <w:sz w:val="26"/>
                            <w:szCs w:val="26"/>
                          </w:rPr>
                          <m:t>l,l,t</m:t>
                        </w:ins>
                      </m:r>
                    </m:sub>
                    <m:sup>
                      <m:r>
                        <w:ins w:id="796" w:author="Melody Shellman" w:date="2021-10-26T14:36:00Z">
                          <w:rPr>
                            <w:rFonts w:ascii="Cambria Math" w:eastAsiaTheme="minorEastAsia" w:hAnsi="Cambria Math"/>
                            <w:color w:val="C00000"/>
                            <w:kern w:val="24"/>
                            <w:sz w:val="26"/>
                            <w:szCs w:val="26"/>
                          </w:rPr>
                          <m:t>Piped</m:t>
                        </w:ins>
                      </m:r>
                    </m:sup>
                  </m:sSubSup>
                </m:e>
              </m:nary>
              <m:r>
                <w:ins w:id="797" w:author="Melody Shellman" w:date="2021-10-26T14:36:00Z">
                  <w:rPr>
                    <w:rFonts w:ascii="Cambria Math" w:hAnsi="Cambria Math" w:cs="Times New Roman"/>
                    <w:sz w:val="26"/>
                    <w:szCs w:val="26"/>
                  </w:rPr>
                  <m:t>+</m:t>
                </w:ins>
              </m:r>
              <m:nary>
                <m:naryPr>
                  <m:chr m:val="∑"/>
                  <m:limLoc m:val="undOvr"/>
                  <m:supHide m:val="1"/>
                  <m:ctrlPr>
                    <w:ins w:id="798" w:author="Melody Shellman" w:date="2021-10-26T14:36:00Z">
                      <w:rPr>
                        <w:rFonts w:ascii="Cambria Math" w:eastAsiaTheme="minorEastAsia" w:hAnsi="Cambria Math" w:cs="Times New Roman"/>
                        <w:i/>
                        <w:sz w:val="26"/>
                        <w:szCs w:val="26"/>
                      </w:rPr>
                    </w:ins>
                  </m:ctrlPr>
                </m:naryPr>
                <m:sub>
                  <m:d>
                    <m:dPr>
                      <m:ctrlPr>
                        <w:ins w:id="799" w:author="Melody Shellman" w:date="2021-10-26T14:36:00Z">
                          <w:rPr>
                            <w:rFonts w:ascii="Cambria Math" w:eastAsiaTheme="minorEastAsia" w:hAnsi="Cambria Math" w:cs="Times New Roman"/>
                            <w:i/>
                            <w:sz w:val="26"/>
                            <w:szCs w:val="26"/>
                          </w:rPr>
                        </w:ins>
                      </m:ctrlPr>
                    </m:dPr>
                    <m:e>
                      <m:r>
                        <w:ins w:id="800" w:author="Melody Shellman" w:date="2021-10-26T14:36:00Z">
                          <w:rPr>
                            <w:rFonts w:ascii="Cambria Math" w:eastAsiaTheme="minorEastAsia" w:hAnsi="Cambria Math" w:cs="Times New Roman"/>
                            <w:sz w:val="26"/>
                            <w:szCs w:val="26"/>
                          </w:rPr>
                          <m:t>p,r</m:t>
                        </w:ins>
                      </m:r>
                    </m:e>
                  </m:d>
                  <m:r>
                    <w:ins w:id="801" w:author="Melody Shellman" w:date="2021-10-26T14:36:00Z">
                      <w:rPr>
                        <w:rFonts w:ascii="Cambria Math" w:eastAsiaTheme="minorEastAsia" w:hAnsi="Cambria Math" w:cs="Times New Roman"/>
                        <w:sz w:val="26"/>
                        <w:szCs w:val="26"/>
                      </w:rPr>
                      <m:t>∈PRT</m:t>
                    </w:ins>
                  </m:r>
                </m:sub>
                <m:sup/>
                <m:e>
                  <m:sSubSup>
                    <m:sSubSupPr>
                      <m:ctrlPr>
                        <w:ins w:id="802" w:author="Melody Shellman" w:date="2021-10-26T14:36:00Z">
                          <w:rPr>
                            <w:rFonts w:ascii="Cambria Math" w:eastAsiaTheme="minorEastAsia" w:hAnsi="Cambria Math"/>
                            <w:i/>
                            <w:color w:val="C00000"/>
                            <w:kern w:val="24"/>
                            <w:sz w:val="26"/>
                            <w:szCs w:val="26"/>
                          </w:rPr>
                        </w:ins>
                      </m:ctrlPr>
                    </m:sSubSupPr>
                    <m:e>
                      <m:r>
                        <w:ins w:id="803" w:author="Melody Shellman" w:date="2021-10-26T14:36:00Z">
                          <w:rPr>
                            <w:rFonts w:ascii="Cambria Math" w:eastAsiaTheme="minorEastAsia" w:hAnsi="Cambria Math"/>
                            <w:color w:val="C00000"/>
                            <w:kern w:val="24"/>
                            <w:sz w:val="26"/>
                            <w:szCs w:val="26"/>
                          </w:rPr>
                          <m:t>F</m:t>
                        </w:ins>
                      </m:r>
                    </m:e>
                    <m:sub>
                      <m:r>
                        <w:ins w:id="804" w:author="Melody Shellman" w:date="2021-10-26T14:36:00Z">
                          <w:rPr>
                            <w:rFonts w:ascii="Cambria Math" w:eastAsiaTheme="minorEastAsia" w:hAnsi="Cambria Math"/>
                            <w:color w:val="C00000"/>
                            <w:kern w:val="24"/>
                            <w:sz w:val="26"/>
                            <w:szCs w:val="26"/>
                          </w:rPr>
                          <m:t>l,l,t</m:t>
                        </w:ins>
                      </m:r>
                    </m:sub>
                    <m:sup>
                      <m:r>
                        <w:ins w:id="805" w:author="Melody Shellman" w:date="2021-10-26T14:36:00Z">
                          <w:rPr>
                            <w:rFonts w:ascii="Cambria Math" w:eastAsiaTheme="minorEastAsia" w:hAnsi="Cambria Math"/>
                            <w:color w:val="C00000"/>
                            <w:kern w:val="24"/>
                            <w:sz w:val="26"/>
                            <w:szCs w:val="26"/>
                          </w:rPr>
                          <m:t>Trucked</m:t>
                        </w:ins>
                      </m:r>
                    </m:sup>
                  </m:sSubSup>
                </m:e>
              </m:nary>
              <m:r>
                <w:ins w:id="806" w:author="Melody Shellman" w:date="2021-10-26T14:36:00Z">
                  <w:rPr>
                    <w:rFonts w:ascii="Cambria Math" w:eastAsiaTheme="minorEastAsia" w:hAnsi="Cambria Math" w:cs="Times New Roman"/>
                    <w:sz w:val="26"/>
                    <w:szCs w:val="26"/>
                  </w:rPr>
                  <m:t>+</m:t>
                </w:ins>
              </m:r>
              <m:nary>
                <m:naryPr>
                  <m:chr m:val="∑"/>
                  <m:limLoc m:val="undOvr"/>
                  <m:supHide m:val="1"/>
                  <m:ctrlPr>
                    <w:ins w:id="807" w:author="Melody Shellman" w:date="2021-10-26T14:36:00Z">
                      <w:rPr>
                        <w:rFonts w:ascii="Cambria Math" w:eastAsiaTheme="minorEastAsia" w:hAnsi="Cambria Math" w:cs="Times New Roman"/>
                        <w:i/>
                        <w:sz w:val="26"/>
                        <w:szCs w:val="26"/>
                      </w:rPr>
                    </w:ins>
                  </m:ctrlPr>
                </m:naryPr>
                <m:sub>
                  <m:d>
                    <m:dPr>
                      <m:ctrlPr>
                        <w:ins w:id="808" w:author="Melody Shellman" w:date="2021-10-26T14:36:00Z">
                          <w:rPr>
                            <w:rFonts w:ascii="Cambria Math" w:eastAsiaTheme="minorEastAsia" w:hAnsi="Cambria Math" w:cs="Times New Roman"/>
                            <w:i/>
                            <w:sz w:val="26"/>
                            <w:szCs w:val="26"/>
                          </w:rPr>
                        </w:ins>
                      </m:ctrlPr>
                    </m:dPr>
                    <m:e>
                      <m:r>
                        <w:ins w:id="809" w:author="Melody Shellman" w:date="2021-10-26T14:36:00Z">
                          <w:rPr>
                            <w:rFonts w:ascii="Cambria Math" w:eastAsiaTheme="minorEastAsia" w:hAnsi="Cambria Math" w:cs="Times New Roman"/>
                            <w:sz w:val="26"/>
                            <w:szCs w:val="26"/>
                          </w:rPr>
                          <m:t>p,r</m:t>
                        </w:ins>
                      </m:r>
                    </m:e>
                  </m:d>
                  <m:r>
                    <w:ins w:id="810" w:author="Melody Shellman" w:date="2021-10-26T14:36:00Z">
                      <w:rPr>
                        <w:rFonts w:ascii="Cambria Math" w:eastAsiaTheme="minorEastAsia" w:hAnsi="Cambria Math" w:cs="Times New Roman"/>
                        <w:sz w:val="26"/>
                        <w:szCs w:val="26"/>
                      </w:rPr>
                      <m:t>∈CRT</m:t>
                    </w:ins>
                  </m:r>
                </m:sub>
                <m:sup/>
                <m:e>
                  <m:sSubSup>
                    <m:sSubSupPr>
                      <m:ctrlPr>
                        <w:ins w:id="811" w:author="Melody Shellman" w:date="2021-10-26T14:36:00Z">
                          <w:rPr>
                            <w:rFonts w:ascii="Cambria Math" w:eastAsiaTheme="minorEastAsia" w:hAnsi="Cambria Math"/>
                            <w:i/>
                            <w:color w:val="C00000"/>
                            <w:kern w:val="24"/>
                            <w:sz w:val="26"/>
                            <w:szCs w:val="26"/>
                          </w:rPr>
                        </w:ins>
                      </m:ctrlPr>
                    </m:sSubSupPr>
                    <m:e>
                      <m:r>
                        <w:ins w:id="812" w:author="Melody Shellman" w:date="2021-10-26T14:36:00Z">
                          <w:rPr>
                            <w:rFonts w:ascii="Cambria Math" w:eastAsiaTheme="minorEastAsia" w:hAnsi="Cambria Math"/>
                            <w:color w:val="C00000"/>
                            <w:kern w:val="24"/>
                            <w:sz w:val="26"/>
                            <w:szCs w:val="26"/>
                          </w:rPr>
                          <m:t>F</m:t>
                        </w:ins>
                      </m:r>
                    </m:e>
                    <m:sub>
                      <m:r>
                        <w:ins w:id="813" w:author="Melody Shellman" w:date="2021-10-26T14:36:00Z">
                          <w:rPr>
                            <w:rFonts w:ascii="Cambria Math" w:eastAsiaTheme="minorEastAsia" w:hAnsi="Cambria Math"/>
                            <w:color w:val="C00000"/>
                            <w:kern w:val="24"/>
                            <w:sz w:val="26"/>
                            <w:szCs w:val="26"/>
                          </w:rPr>
                          <m:t>l,l,t</m:t>
                        </w:ins>
                      </m:r>
                    </m:sub>
                    <m:sup>
                      <m:r>
                        <w:ins w:id="814" w:author="Melody Shellman" w:date="2021-10-26T14:36:00Z">
                          <w:rPr>
                            <w:rFonts w:ascii="Cambria Math" w:eastAsiaTheme="minorEastAsia" w:hAnsi="Cambria Math"/>
                            <w:color w:val="C00000"/>
                            <w:kern w:val="24"/>
                            <w:sz w:val="26"/>
                            <w:szCs w:val="26"/>
                          </w:rPr>
                          <m:t>Trucked</m:t>
                        </w:ins>
                      </m:r>
                    </m:sup>
                  </m:sSubSup>
                </m:e>
              </m:nary>
            </m:e>
          </m:d>
          <m:r>
            <w:ins w:id="815" w:author="Melody Shellman" w:date="2022-01-05T16:35:00Z">
              <w:rPr>
                <w:rFonts w:ascii="Cambria Math" w:hAnsi="Cambria Math" w:cs="Times New Roman"/>
                <w:sz w:val="26"/>
                <w:szCs w:val="26"/>
              </w:rPr>
              <m:t>=</m:t>
            </w:ins>
          </m:r>
          <m:nary>
            <m:naryPr>
              <m:chr m:val="∑"/>
              <m:limLoc m:val="undOvr"/>
              <m:supHide m:val="1"/>
              <m:ctrlPr>
                <w:ins w:id="816" w:author="Melody Shellman" w:date="2022-01-05T16:35:00Z">
                  <w:rPr>
                    <w:rFonts w:ascii="Cambria Math" w:eastAsiaTheme="minorEastAsia" w:hAnsi="Cambria Math" w:cs="Times New Roman"/>
                    <w:i/>
                    <w:sz w:val="26"/>
                    <w:szCs w:val="26"/>
                  </w:rPr>
                </w:ins>
              </m:ctrlPr>
            </m:naryPr>
            <m:sub>
              <m:d>
                <m:dPr>
                  <m:ctrlPr>
                    <w:ins w:id="817" w:author="Melody Shellman" w:date="2022-01-05T16:35:00Z">
                      <w:rPr>
                        <w:rFonts w:ascii="Cambria Math" w:eastAsiaTheme="minorEastAsia" w:hAnsi="Cambria Math" w:cs="Times New Roman"/>
                        <w:i/>
                        <w:sz w:val="26"/>
                        <w:szCs w:val="26"/>
                      </w:rPr>
                    </w:ins>
                  </m:ctrlPr>
                </m:dPr>
                <m:e>
                  <m:r>
                    <w:ins w:id="818" w:author="Melody Shellman" w:date="2022-01-05T16:35:00Z">
                      <w:rPr>
                        <w:rFonts w:ascii="Cambria Math" w:eastAsiaTheme="minorEastAsia" w:hAnsi="Cambria Math" w:cs="Times New Roman"/>
                        <w:sz w:val="26"/>
                        <w:szCs w:val="26"/>
                      </w:rPr>
                      <m:t>r,p</m:t>
                    </w:ins>
                  </m:r>
                </m:e>
              </m:d>
              <m:r>
                <w:ins w:id="819" w:author="Melody Shellman" w:date="2022-01-05T16:35:00Z">
                  <w:rPr>
                    <w:rFonts w:ascii="Cambria Math" w:eastAsiaTheme="minorEastAsia" w:hAnsi="Cambria Math" w:cs="Times New Roman"/>
                    <w:sz w:val="26"/>
                    <w:szCs w:val="26"/>
                  </w:rPr>
                  <m:t>∈RCA</m:t>
                </w:ins>
              </m:r>
            </m:sub>
            <m:sup/>
            <m:e>
              <m:sSubSup>
                <m:sSubSupPr>
                  <m:ctrlPr>
                    <w:ins w:id="820" w:author="Melody Shellman" w:date="2022-01-05T16:35:00Z">
                      <w:rPr>
                        <w:rFonts w:ascii="Cambria Math" w:eastAsiaTheme="minorEastAsia" w:hAnsi="Cambria Math"/>
                        <w:i/>
                        <w:color w:val="C00000"/>
                        <w:kern w:val="24"/>
                        <w:sz w:val="26"/>
                        <w:szCs w:val="26"/>
                      </w:rPr>
                    </w:ins>
                  </m:ctrlPr>
                </m:sSubSupPr>
                <m:e>
                  <m:r>
                    <w:ins w:id="821" w:author="Melody Shellman" w:date="2022-01-05T16:35:00Z">
                      <w:rPr>
                        <w:rFonts w:ascii="Cambria Math" w:eastAsiaTheme="minorEastAsia" w:hAnsi="Cambria Math"/>
                        <w:color w:val="C00000"/>
                        <w:kern w:val="24"/>
                        <w:sz w:val="26"/>
                        <w:szCs w:val="26"/>
                      </w:rPr>
                      <m:t>F</m:t>
                    </w:ins>
                  </m:r>
                </m:e>
                <m:sub>
                  <m:r>
                    <w:ins w:id="822" w:author="Melody Shellman" w:date="2022-01-05T16:35:00Z">
                      <w:rPr>
                        <w:rFonts w:ascii="Cambria Math" w:eastAsiaTheme="minorEastAsia" w:hAnsi="Cambria Math"/>
                        <w:color w:val="C00000"/>
                        <w:kern w:val="24"/>
                        <w:sz w:val="26"/>
                        <w:szCs w:val="26"/>
                      </w:rPr>
                      <m:t>l,l,t</m:t>
                    </w:ins>
                  </m:r>
                </m:sub>
                <m:sup>
                  <m:r>
                    <w:ins w:id="823" w:author="Melody Shellman" w:date="2022-01-05T16:35:00Z">
                      <w:rPr>
                        <w:rFonts w:ascii="Cambria Math" w:eastAsiaTheme="minorEastAsia" w:hAnsi="Cambria Math"/>
                        <w:color w:val="C00000"/>
                        <w:kern w:val="24"/>
                        <w:sz w:val="26"/>
                        <w:szCs w:val="26"/>
                      </w:rPr>
                      <m:t>Piped</m:t>
                    </w:ins>
                  </m:r>
                </m:sup>
              </m:sSubSup>
            </m:e>
          </m:nary>
          <m:r>
            <w:ins w:id="824" w:author="Melody Shellman" w:date="2022-01-05T16:35:00Z">
              <w:rPr>
                <w:rFonts w:ascii="Cambria Math" w:eastAsiaTheme="minorEastAsia" w:hAnsi="Cambria Math" w:cs="Times New Roman"/>
                <w:sz w:val="26"/>
                <w:szCs w:val="26"/>
              </w:rPr>
              <m:t xml:space="preserve">+ </m:t>
            </w:ins>
          </m:r>
          <m:sSubSup>
            <m:sSubSupPr>
              <m:ctrlPr>
                <w:ins w:id="825" w:author="Melody Shellman" w:date="2022-01-05T16:35:00Z">
                  <w:rPr>
                    <w:rFonts w:ascii="Cambria Math" w:eastAsiaTheme="minorEastAsia" w:hAnsi="Cambria Math"/>
                    <w:i/>
                    <w:color w:val="C00000"/>
                    <w:kern w:val="24"/>
                    <w:sz w:val="26"/>
                    <w:szCs w:val="26"/>
                  </w:rPr>
                </w:ins>
              </m:ctrlPr>
            </m:sSubSupPr>
            <m:e>
              <m:r>
                <w:ins w:id="826" w:author="Melody Shellman" w:date="2022-01-05T16:35:00Z">
                  <w:rPr>
                    <w:rFonts w:ascii="Cambria Math" w:eastAsiaTheme="minorEastAsia" w:hAnsi="Cambria Math"/>
                    <w:color w:val="C00000"/>
                    <w:kern w:val="24"/>
                    <w:sz w:val="26"/>
                    <w:szCs w:val="26"/>
                  </w:rPr>
                  <m:t>F</m:t>
                </w:ins>
              </m:r>
            </m:e>
            <m:sub>
              <m:r>
                <w:ins w:id="827" w:author="Melody Shellman" w:date="2022-01-05T16:35:00Z">
                  <w:rPr>
                    <w:rFonts w:ascii="Cambria Math" w:eastAsiaTheme="minorEastAsia" w:hAnsi="Cambria Math"/>
                    <w:color w:val="C00000"/>
                    <w:kern w:val="24"/>
                    <w:sz w:val="26"/>
                    <w:szCs w:val="26"/>
                  </w:rPr>
                  <m:t>r,t</m:t>
                </w:ins>
              </m:r>
            </m:sub>
            <m:sup>
              <m:r>
                <w:ins w:id="828" w:author="Melody Shellman" w:date="2022-01-05T16:35:00Z">
                  <w:rPr>
                    <w:rFonts w:ascii="Cambria Math" w:eastAsiaTheme="minorEastAsia" w:hAnsi="Cambria Math"/>
                    <w:color w:val="C00000"/>
                    <w:kern w:val="24"/>
                    <w:sz w:val="26"/>
                    <w:szCs w:val="26"/>
                  </w:rPr>
                  <m:t>UnusedTreatedWater</m:t>
                </w:ins>
              </m:r>
            </m:sup>
          </m:sSubSup>
        </m:oMath>
      </m:oMathPara>
    </w:p>
    <w:p w14:paraId="1D409D77" w14:textId="5AF7073F" w:rsidR="00433CD4" w:rsidRPr="008041EC" w:rsidRDefault="00433CD4" w:rsidP="00433CD4">
      <w:pPr>
        <w:rPr>
          <w:ins w:id="829" w:author="Melody Shellman" w:date="2021-10-26T14:36:00Z"/>
          <w:rFonts w:ascii="Times New Roman" w:eastAsiaTheme="minorEastAsia" w:hAnsi="Times New Roman" w:cs="Times New Roman"/>
          <w:sz w:val="26"/>
          <w:szCs w:val="26"/>
        </w:rPr>
      </w:pPr>
      <w:ins w:id="830" w:author="Melody Shellman" w:date="2021-10-26T14:36:00Z">
        <w:r w:rsidRPr="008041EC">
          <w:rPr>
            <w:rFonts w:ascii="Times New Roman" w:eastAsiaTheme="minorEastAsia" w:hAnsi="Times New Roman" w:cs="Times New Roman"/>
            <w:sz w:val="26"/>
            <w:szCs w:val="26"/>
          </w:rPr>
          <w:t xml:space="preserve">where </w:t>
        </w:r>
      </w:ins>
      <m:oMath>
        <m:r>
          <w:ins w:id="831" w:author="Melody Shellman" w:date="2021-10-26T14:36:00Z">
            <w:rPr>
              <w:rFonts w:ascii="Cambria Math" w:eastAsiaTheme="minorEastAsia" w:hAnsi="Cambria Math" w:cs="Times New Roman"/>
              <w:sz w:val="26"/>
              <w:szCs w:val="26"/>
            </w:rPr>
            <m:t xml:space="preserve"> </m:t>
          </w:ins>
        </m:r>
        <m:sSubSup>
          <m:sSubSupPr>
            <m:ctrlPr>
              <w:ins w:id="832" w:author="Melody Shellman" w:date="2022-01-05T16:35:00Z">
                <w:rPr>
                  <w:rFonts w:ascii="Cambria Math" w:eastAsiaTheme="minorEastAsia" w:hAnsi="Cambria Math"/>
                  <w:i/>
                  <w:color w:val="00B050"/>
                  <w:kern w:val="24"/>
                  <w:sz w:val="26"/>
                  <w:szCs w:val="26"/>
                </w:rPr>
              </w:ins>
            </m:ctrlPr>
          </m:sSubSupPr>
          <m:e>
            <m:r>
              <w:ins w:id="833" w:author="Melody Shellman" w:date="2022-01-05T16:35:00Z">
                <w:rPr>
                  <w:rFonts w:ascii="Cambria Math" w:eastAsiaTheme="minorEastAsia" w:hAnsi="Cambria Math"/>
                  <w:color w:val="00B050"/>
                  <w:kern w:val="24"/>
                  <w:sz w:val="26"/>
                  <w:szCs w:val="26"/>
                </w:rPr>
                <m:t>ϵ</m:t>
              </w:ins>
            </m:r>
          </m:e>
          <m:sub>
            <m:r>
              <w:ins w:id="834" w:author="Melody Shellman" w:date="2022-01-05T16:35:00Z">
                <w:rPr>
                  <w:rFonts w:ascii="Cambria Math" w:eastAsiaTheme="minorEastAsia" w:hAnsi="Cambria Math"/>
                  <w:color w:val="00B050"/>
                  <w:kern w:val="24"/>
                  <w:sz w:val="26"/>
                  <w:szCs w:val="26"/>
                </w:rPr>
                <m:t>r,</m:t>
              </w:ins>
            </m:r>
            <m:r>
              <w:ins w:id="835" w:author="Melody Shellman" w:date="2022-01-05T16:35:00Z">
                <w:rPr>
                  <w:rFonts w:ascii="Cambria Math" w:eastAsiaTheme="minorEastAsia" w:hAnsi="Cambria Math"/>
                  <w:color w:val="00B050"/>
                  <w:kern w:val="24"/>
                  <w:sz w:val="26"/>
                  <w:szCs w:val="26"/>
                </w:rPr>
                <m:t>w</m:t>
              </w:ins>
            </m:r>
          </m:sub>
          <m:sup>
            <m:r>
              <w:ins w:id="836" w:author="Melody Shellman" w:date="2022-01-05T16:35:00Z">
                <w:rPr>
                  <w:rFonts w:ascii="Cambria Math" w:eastAsiaTheme="minorEastAsia" w:hAnsi="Cambria Math"/>
                  <w:color w:val="00B050"/>
                  <w:kern w:val="24"/>
                  <w:sz w:val="26"/>
                  <w:szCs w:val="26"/>
                </w:rPr>
                <m:t>Treatment</m:t>
              </w:ins>
            </m:r>
          </m:sup>
        </m:sSubSup>
        <m:r>
          <w:ins w:id="837" w:author="Melody Shellman" w:date="2021-10-26T14:36:00Z">
            <w:rPr>
              <w:rFonts w:ascii="Cambria Math" w:eastAsiaTheme="minorEastAsia" w:hAnsi="Cambria Math" w:cs="Times New Roman"/>
              <w:sz w:val="26"/>
              <w:szCs w:val="26"/>
            </w:rPr>
            <m:t>&lt;1</m:t>
          </w:ins>
        </m:r>
      </m:oMath>
    </w:p>
    <w:p w14:paraId="52E5A02B" w14:textId="77777777" w:rsidR="00433CD4" w:rsidRPr="008041EC" w:rsidRDefault="00433CD4" w:rsidP="00433CD4">
      <w:pPr>
        <w:rPr>
          <w:ins w:id="838" w:author="Melody Shellman" w:date="2021-10-26T14:36:00Z"/>
          <w:rFonts w:ascii="Times New Roman" w:eastAsiaTheme="minorEastAsia" w:hAnsi="Times New Roman" w:cs="Times New Roman"/>
          <w:sz w:val="26"/>
          <w:szCs w:val="26"/>
        </w:rPr>
      </w:pPr>
      <m:oMathPara>
        <m:oMathParaPr>
          <m:jc m:val="center"/>
        </m:oMathParaPr>
        <m:oMath>
          <m:r>
            <w:ins w:id="839" w:author="Melody Shellman" w:date="2021-10-26T14:36:00Z">
              <w:rPr>
                <w:rFonts w:ascii="Cambria Math" w:eastAsiaTheme="minorEastAsia" w:hAnsi="Cambria Math" w:cs="Times New Roman"/>
                <w:sz w:val="26"/>
                <w:szCs w:val="26"/>
              </w:rPr>
              <m:t xml:space="preserve">∀r∈R, t∈T    </m:t>
            </w:ins>
          </m:r>
        </m:oMath>
      </m:oMathPara>
    </w:p>
    <w:p w14:paraId="70054854" w14:textId="77777777" w:rsidR="00433CD4" w:rsidRPr="005A7F98" w:rsidRDefault="00433CD4" w:rsidP="000B02B8">
      <w:pPr>
        <w:ind w:left="2880" w:hanging="2880"/>
        <w:rPr>
          <w:rFonts w:ascii="Times New Roman" w:eastAsiaTheme="minorEastAsia" w:hAnsi="Times New Roman" w:cs="Times New Roman"/>
          <w:sz w:val="26"/>
          <w:szCs w:val="26"/>
        </w:rPr>
      </w:pPr>
    </w:p>
    <w:p w14:paraId="1EB75BE8" w14:textId="48ADC27C" w:rsidR="00A05037" w:rsidRDefault="00B05B8B" w:rsidP="00D55717">
      <w:pPr>
        <w:rPr>
          <w:ins w:id="840" w:author="Melody Shellman" w:date="2021-10-26T14:37: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 xml:space="preserve">Completions Reuse </w:t>
      </w:r>
      <w:commentRangeStart w:id="841"/>
      <w:r w:rsidRPr="005A7F98">
        <w:rPr>
          <w:rFonts w:ascii="Times New Roman" w:eastAsiaTheme="minorEastAsia" w:hAnsi="Times New Roman" w:cs="Times New Roman"/>
          <w:b/>
          <w:sz w:val="26"/>
          <w:szCs w:val="26"/>
        </w:rPr>
        <w:t>Cost</w:t>
      </w:r>
      <w:commentRangeEnd w:id="841"/>
      <w:r w:rsidR="00A86535">
        <w:rPr>
          <w:rStyle w:val="CommentReference"/>
        </w:rPr>
        <w:commentReference w:id="841"/>
      </w:r>
    </w:p>
    <w:p w14:paraId="266961F4" w14:textId="190B98BA" w:rsidR="00A84C44" w:rsidRPr="00577BF1" w:rsidRDefault="00A84C44" w:rsidP="00A84C44">
      <w:pPr>
        <w:pStyle w:val="CommentText"/>
        <w:rPr>
          <w:ins w:id="842" w:author="Melody Shellman" w:date="2021-10-26T14:37:00Z"/>
          <w:rFonts w:ascii="Times New Roman" w:eastAsiaTheme="minorEastAsia" w:hAnsi="Times New Roman" w:cs="Times New Roman"/>
          <w:sz w:val="26"/>
          <w:szCs w:val="26"/>
        </w:rPr>
      </w:pPr>
      <w:ins w:id="843" w:author="Melody Shellman" w:date="2021-10-26T14:37:00Z">
        <w:r>
          <w:rPr>
            <w:rFonts w:ascii="Times New Roman" w:eastAsiaTheme="minorEastAsia" w:hAnsi="Times New Roman" w:cs="Times New Roman"/>
            <w:sz w:val="26"/>
            <w:szCs w:val="26"/>
          </w:rPr>
          <w:t>Completions r</w:t>
        </w:r>
        <w:r w:rsidRPr="00577BF1">
          <w:rPr>
            <w:rFonts w:ascii="Times New Roman" w:eastAsiaTheme="minorEastAsia" w:hAnsi="Times New Roman" w:cs="Times New Roman"/>
            <w:sz w:val="26"/>
            <w:szCs w:val="26"/>
          </w:rPr>
          <w:t xml:space="preserve">euse water is </w:t>
        </w:r>
        <w:r>
          <w:rPr>
            <w:rFonts w:ascii="Times New Roman" w:eastAsiaTheme="minorEastAsia" w:hAnsi="Times New Roman" w:cs="Times New Roman"/>
            <w:sz w:val="26"/>
            <w:szCs w:val="26"/>
          </w:rPr>
          <w:t xml:space="preserve">all </w:t>
        </w:r>
        <w:r w:rsidRPr="00577BF1">
          <w:rPr>
            <w:rFonts w:ascii="Times New Roman" w:eastAsiaTheme="minorEastAsia" w:hAnsi="Times New Roman" w:cs="Times New Roman"/>
            <w:sz w:val="26"/>
            <w:szCs w:val="26"/>
          </w:rPr>
          <w:t xml:space="preserve">water </w:t>
        </w:r>
        <w:r>
          <w:rPr>
            <w:rFonts w:ascii="Times New Roman" w:eastAsiaTheme="minorEastAsia" w:hAnsi="Times New Roman" w:cs="Times New Roman"/>
            <w:sz w:val="26"/>
            <w:szCs w:val="26"/>
          </w:rPr>
          <w:t>that meets</w:t>
        </w:r>
        <w:r w:rsidRPr="00577BF1">
          <w:rPr>
            <w:rFonts w:ascii="Times New Roman" w:eastAsiaTheme="minorEastAsia" w:hAnsi="Times New Roman" w:cs="Times New Roman"/>
            <w:sz w:val="26"/>
            <w:szCs w:val="26"/>
          </w:rPr>
          <w:t xml:space="preserve"> </w:t>
        </w:r>
      </w:ins>
      <w:r w:rsidR="004B05FD">
        <w:rPr>
          <w:rFonts w:ascii="Times New Roman" w:eastAsiaTheme="minorEastAsia" w:hAnsi="Times New Roman" w:cs="Times New Roman"/>
          <w:sz w:val="26"/>
          <w:szCs w:val="26"/>
        </w:rPr>
        <w:t>completions</w:t>
      </w:r>
      <w:ins w:id="844" w:author="Melody Shellman" w:date="2021-10-26T14:37:00Z">
        <w:r w:rsidRPr="00577BF1">
          <w:rPr>
            <w:rFonts w:ascii="Times New Roman" w:eastAsiaTheme="minorEastAsia" w:hAnsi="Times New Roman" w:cs="Times New Roman"/>
            <w:sz w:val="26"/>
            <w:szCs w:val="26"/>
          </w:rPr>
          <w:t xml:space="preserve"> pad</w:t>
        </w:r>
        <w:r>
          <w:rPr>
            <w:rFonts w:ascii="Times New Roman" w:eastAsiaTheme="minorEastAsia" w:hAnsi="Times New Roman" w:cs="Times New Roman"/>
            <w:sz w:val="26"/>
            <w:szCs w:val="26"/>
          </w:rPr>
          <w:t xml:space="preserve"> demand</w:t>
        </w:r>
        <w:r w:rsidRPr="00577BF1">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excludin</w:t>
        </w:r>
        <w:r w:rsidRPr="00577BF1">
          <w:rPr>
            <w:rFonts w:ascii="Times New Roman" w:eastAsiaTheme="minorEastAsia" w:hAnsi="Times New Roman" w:cs="Times New Roman"/>
            <w:sz w:val="26"/>
            <w:szCs w:val="26"/>
          </w:rPr>
          <w:t xml:space="preserve">g freshwater. </w:t>
        </w:r>
        <w:r>
          <w:rPr>
            <w:rFonts w:ascii="Times New Roman" w:eastAsiaTheme="minorEastAsia" w:hAnsi="Times New Roman" w:cs="Times New Roman"/>
            <w:sz w:val="26"/>
            <w:szCs w:val="26"/>
          </w:rPr>
          <w:t xml:space="preserve">Completions reuse cost is the volume of completions reused water multiplied by the cost for reuse. </w:t>
        </w:r>
      </w:ins>
    </w:p>
    <w:p w14:paraId="6A179985" w14:textId="77777777" w:rsidR="00A84C44" w:rsidRPr="005A7F98" w:rsidRDefault="00A84C44" w:rsidP="00D55717">
      <w:pPr>
        <w:rPr>
          <w:rFonts w:ascii="Times New Roman" w:eastAsiaTheme="minorEastAsia" w:hAnsi="Times New Roman" w:cs="Times New Roman"/>
          <w:sz w:val="26"/>
          <w:szCs w:val="26"/>
        </w:rPr>
      </w:pPr>
    </w:p>
    <w:p w14:paraId="27620131" w14:textId="5FFFCCCA" w:rsidR="00B05B8B" w:rsidRPr="005A7F98" w:rsidRDefault="00596A2F" w:rsidP="00B05B8B">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845" w:author="Melody Shellman" w:date="2021-10-26T14:37: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846" w:author="Melody Shellman" w:date="2021-10-26T14:38:00Z">
                  <w:rPr>
                    <w:rFonts w:ascii="Cambria Math" w:eastAsiaTheme="minorEastAsia" w:hAnsi="Cambria Math" w:cs="Times New Roman"/>
                    <w:sz w:val="26"/>
                    <w:szCs w:val="26"/>
                  </w:rPr>
                  <m:t>+</m:t>
                </w:ins>
              </m:r>
              <m:nary>
                <m:naryPr>
                  <m:chr m:val="∑"/>
                  <m:limLoc m:val="undOvr"/>
                  <m:supHide m:val="1"/>
                  <m:ctrlPr>
                    <w:ins w:id="847" w:author="Melody Shellman" w:date="2021-10-26T14:38:00Z">
                      <w:rPr>
                        <w:rFonts w:ascii="Cambria Math" w:eastAsiaTheme="minorEastAsia" w:hAnsi="Cambria Math" w:cs="Times New Roman"/>
                        <w:i/>
                        <w:sz w:val="26"/>
                        <w:szCs w:val="26"/>
                      </w:rPr>
                    </w:ins>
                  </m:ctrlPr>
                </m:naryPr>
                <m:sub>
                  <m:d>
                    <m:dPr>
                      <m:ctrlPr>
                        <w:ins w:id="848" w:author="Melody Shellman" w:date="2021-10-26T14:38:00Z">
                          <w:rPr>
                            <w:rFonts w:ascii="Cambria Math" w:eastAsiaTheme="minorEastAsia" w:hAnsi="Cambria Math" w:cs="Times New Roman"/>
                            <w:i/>
                            <w:sz w:val="26"/>
                            <w:szCs w:val="26"/>
                          </w:rPr>
                        </w:ins>
                      </m:ctrlPr>
                    </m:dPr>
                    <m:e>
                      <m:r>
                        <w:ins w:id="849" w:author="Melody Shellman" w:date="2021-10-26T14:38:00Z">
                          <w:rPr>
                            <w:rFonts w:ascii="Cambria Math" w:eastAsiaTheme="minorEastAsia" w:hAnsi="Cambria Math" w:cs="Times New Roman"/>
                            <w:sz w:val="26"/>
                            <w:szCs w:val="26"/>
                          </w:rPr>
                          <m:t>r,p</m:t>
                        </w:ins>
                      </m:r>
                    </m:e>
                  </m:d>
                  <m:r>
                    <w:ins w:id="850" w:author="Melody Shellman" w:date="2021-10-26T14:38:00Z">
                      <w:rPr>
                        <w:rFonts w:ascii="Cambria Math" w:eastAsiaTheme="minorEastAsia" w:hAnsi="Cambria Math" w:cs="Times New Roman"/>
                        <w:sz w:val="26"/>
                        <w:szCs w:val="26"/>
                      </w:rPr>
                      <m:t>∈RCA</m:t>
                    </w:ins>
                  </m:r>
                </m:sub>
                <m:sup/>
                <m:e>
                  <m:sSubSup>
                    <m:sSubSupPr>
                      <m:ctrlPr>
                        <w:ins w:id="851" w:author="Melody Shellman" w:date="2021-10-26T14:38:00Z">
                          <w:rPr>
                            <w:rFonts w:ascii="Cambria Math" w:eastAsiaTheme="minorEastAsia" w:hAnsi="Cambria Math"/>
                            <w:i/>
                            <w:color w:val="C00000"/>
                            <w:kern w:val="24"/>
                            <w:sz w:val="26"/>
                            <w:szCs w:val="26"/>
                          </w:rPr>
                        </w:ins>
                      </m:ctrlPr>
                    </m:sSubSupPr>
                    <m:e>
                      <m:r>
                        <w:ins w:id="852" w:author="Melody Shellman" w:date="2021-10-26T14:38:00Z">
                          <w:rPr>
                            <w:rFonts w:ascii="Cambria Math" w:eastAsiaTheme="minorEastAsia" w:hAnsi="Cambria Math"/>
                            <w:color w:val="C00000"/>
                            <w:kern w:val="24"/>
                            <w:sz w:val="26"/>
                            <w:szCs w:val="26"/>
                          </w:rPr>
                          <m:t>F</m:t>
                        </w:ins>
                      </m:r>
                    </m:e>
                    <m:sub>
                      <m:r>
                        <w:ins w:id="853" w:author="Melody Shellman" w:date="2021-10-26T14:38:00Z">
                          <w:rPr>
                            <w:rFonts w:ascii="Cambria Math" w:eastAsiaTheme="minorEastAsia" w:hAnsi="Cambria Math"/>
                            <w:color w:val="C00000"/>
                            <w:kern w:val="24"/>
                            <w:sz w:val="26"/>
                            <w:szCs w:val="26"/>
                          </w:rPr>
                          <m:t>l,l,t</m:t>
                        </w:ins>
                      </m:r>
                    </m:sub>
                    <m:sup>
                      <m:r>
                        <w:ins w:id="854" w:author="Melody Shellman" w:date="2021-10-26T14:38:00Z">
                          <w:rPr>
                            <w:rFonts w:ascii="Cambria Math" w:eastAsiaTheme="minorEastAsia" w:hAnsi="Cambria Math"/>
                            <w:color w:val="C00000"/>
                            <w:kern w:val="24"/>
                            <w:sz w:val="26"/>
                            <w:szCs w:val="26"/>
                          </w:rPr>
                          <m:t>Piped</m:t>
                        </w:ins>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ins w:id="855" w:author="Melody Shellman" w:date="2021-10-26T14:37:00Z">
                  <w:rPr>
                    <w:rFonts w:ascii="Cambria Math" w:eastAsiaTheme="minorEastAsia" w:hAnsi="Cambria Math"/>
                    <w:color w:val="00B050"/>
                    <w:kern w:val="24"/>
                    <w:sz w:val="26"/>
                    <w:szCs w:val="26"/>
                  </w:rPr>
                  <m:t>Completions</m:t>
                </w:ins>
              </m:r>
              <m:r>
                <w:rPr>
                  <w:rFonts w:ascii="Cambria Math" w:eastAsiaTheme="minorEastAsia" w:hAnsi="Cambria Math"/>
                  <w:color w:val="00B050"/>
                  <w:kern w:val="24"/>
                  <w:sz w:val="26"/>
                  <w:szCs w:val="26"/>
                </w:rPr>
                <m:t>Reuse</m:t>
              </m:r>
            </m:sup>
          </m:sSubSup>
        </m:oMath>
      </m:oMathPara>
    </w:p>
    <w:p w14:paraId="75D46DEE" w14:textId="77777777" w:rsidR="00B05B8B" w:rsidRPr="005A7F98" w:rsidRDefault="00B05B8B" w:rsidP="00B05B8B">
      <w:pPr>
        <w:rPr>
          <w:rFonts w:ascii="Times New Roman" w:hAnsi="Times New Roman" w:cs="Times New Roman"/>
          <w:sz w:val="26"/>
          <w:szCs w:val="26"/>
        </w:rPr>
      </w:pPr>
    </w:p>
    <w:p w14:paraId="2A0AEF3C" w14:textId="6B9D08BA" w:rsidR="00B05B8B" w:rsidRPr="005A7F98"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5A7F98" w:rsidRDefault="00B05B8B" w:rsidP="00B05B8B">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5A7F98" w:rsidRDefault="006067E8" w:rsidP="00B05B8B">
      <w:pPr>
        <w:rPr>
          <w:rFonts w:ascii="Times New Roman" w:eastAsiaTheme="minorEastAsia" w:hAnsi="Times New Roman" w:cs="Times New Roman"/>
          <w:sz w:val="26"/>
          <w:szCs w:val="26"/>
        </w:rPr>
      </w:pPr>
    </w:p>
    <w:p w14:paraId="3394C935" w14:textId="79C1E543" w:rsidR="006067E8" w:rsidRPr="005A7F98" w:rsidRDefault="00596A2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856" w:author="Melody Shellman" w:date="2021-10-26T14:38: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857" w:author="Melody Shellman" w:date="2021-10-26T14:38: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e>
              </m:nary>
            </m:e>
          </m:nary>
        </m:oMath>
      </m:oMathPara>
    </w:p>
    <w:p w14:paraId="41D587AA" w14:textId="04D7D24C" w:rsidR="006067E8" w:rsidRDefault="006067E8" w:rsidP="00B05B8B">
      <w:pPr>
        <w:rPr>
          <w:rFonts w:ascii="Times New Roman" w:eastAsiaTheme="minorEastAsia" w:hAnsi="Times New Roman" w:cs="Times New Roman"/>
          <w:sz w:val="26"/>
          <w:szCs w:val="26"/>
        </w:rPr>
      </w:pPr>
    </w:p>
    <w:p w14:paraId="66AB5DDD" w14:textId="77777777" w:rsidR="00850038" w:rsidRPr="005A7F98" w:rsidRDefault="00850038" w:rsidP="00B05B8B">
      <w:pPr>
        <w:rPr>
          <w:rFonts w:ascii="Times New Roman" w:eastAsiaTheme="minorEastAsia" w:hAnsi="Times New Roman" w:cs="Times New Roman"/>
          <w:sz w:val="26"/>
          <w:szCs w:val="26"/>
        </w:rPr>
      </w:pPr>
    </w:p>
    <w:p w14:paraId="42458A2D" w14:textId="1743C630" w:rsidR="00A711ED" w:rsidRDefault="00A711ED" w:rsidP="00A711ED">
      <w:pPr>
        <w:ind w:left="2880" w:hanging="2880"/>
        <w:rPr>
          <w:ins w:id="858" w:author="Melody Shellman" w:date="2021-10-26T14:40: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lastRenderedPageBreak/>
        <w:t>Piping Cost</w:t>
      </w:r>
    </w:p>
    <w:p w14:paraId="35CB3AE3" w14:textId="77777777" w:rsidR="005A2941" w:rsidRPr="00577BF1" w:rsidRDefault="005A2941" w:rsidP="005A2941">
      <w:pPr>
        <w:pStyle w:val="CommentText"/>
        <w:rPr>
          <w:ins w:id="859" w:author="Melody Shellman" w:date="2021-10-26T14:40:00Z"/>
          <w:rFonts w:ascii="Times New Roman" w:eastAsiaTheme="minorEastAsia" w:hAnsi="Times New Roman" w:cs="Times New Roman"/>
          <w:sz w:val="26"/>
          <w:szCs w:val="26"/>
        </w:rPr>
      </w:pPr>
      <w:ins w:id="860" w:author="Melody Shellman" w:date="2021-10-26T14:40:00Z">
        <w:r>
          <w:rPr>
            <w:rStyle w:val="CommentReference"/>
          </w:rPr>
          <w:annotationRef/>
        </w:r>
        <w:r>
          <w:rPr>
            <w:rFonts w:ascii="Times New Roman" w:eastAsiaTheme="minorEastAsia" w:hAnsi="Times New Roman" w:cs="Times New Roman"/>
            <w:sz w:val="26"/>
            <w:szCs w:val="26"/>
          </w:rPr>
          <w:t xml:space="preserve">Piping cost is the total volume of piped water multiplied by the cost for piping. </w:t>
        </w:r>
      </w:ins>
    </w:p>
    <w:p w14:paraId="432677B5" w14:textId="77777777" w:rsidR="005A2941" w:rsidRPr="005A7F98" w:rsidRDefault="005A2941" w:rsidP="00A711ED">
      <w:pPr>
        <w:ind w:left="2880" w:hanging="2880"/>
        <w:rPr>
          <w:rFonts w:ascii="Times New Roman" w:eastAsiaTheme="minorEastAsia" w:hAnsi="Times New Roman" w:cs="Times New Roman"/>
          <w:b/>
          <w:bCs/>
          <w:sz w:val="26"/>
          <w:szCs w:val="26"/>
        </w:rPr>
      </w:pPr>
    </w:p>
    <w:p w14:paraId="00D2A92F" w14:textId="2D2454BA" w:rsidR="00A711ED" w:rsidRPr="005A7F98" w:rsidRDefault="00596A2F" w:rsidP="00A711E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m:oMathPara>
    </w:p>
    <w:p w14:paraId="2CB11278" w14:textId="77777777" w:rsidR="00A711ED" w:rsidRPr="005A7F98" w:rsidRDefault="00A711ED" w:rsidP="00A711ED">
      <w:pPr>
        <w:rPr>
          <w:rFonts w:ascii="Times New Roman" w:hAnsi="Times New Roman" w:cs="Times New Roman"/>
          <w:sz w:val="26"/>
          <w:szCs w:val="26"/>
        </w:rPr>
      </w:pPr>
    </w:p>
    <w:p w14:paraId="201E4762" w14:textId="558F7072" w:rsidR="00A711ED" w:rsidRPr="005A7F98"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∈{PPA,…,CCA}, t∈T    </m:t>
          </m:r>
        </m:oMath>
      </m:oMathPara>
    </w:p>
    <w:p w14:paraId="1FC6E3AA" w14:textId="77777777" w:rsidR="00640308" w:rsidRPr="005A7F98" w:rsidRDefault="00640308" w:rsidP="006067E8">
      <w:pPr>
        <w:ind w:left="2880" w:hanging="2880"/>
        <w:rPr>
          <w:rFonts w:ascii="Times New Roman" w:eastAsiaTheme="minorEastAsia" w:hAnsi="Times New Roman" w:cs="Times New Roman"/>
          <w:sz w:val="26"/>
          <w:szCs w:val="26"/>
        </w:rPr>
      </w:pPr>
    </w:p>
    <w:p w14:paraId="4840BFD5" w14:textId="34619CBE" w:rsidR="006067E8" w:rsidRPr="005A7F98" w:rsidRDefault="00596A2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oMath>
      </m:oMathPara>
    </w:p>
    <w:p w14:paraId="1461E346" w14:textId="2C18C4E7" w:rsidR="00A711ED" w:rsidRPr="005A7F98" w:rsidRDefault="00A711ED" w:rsidP="00A05037">
      <w:pPr>
        <w:ind w:left="2880" w:hanging="2880"/>
        <w:rPr>
          <w:rFonts w:ascii="Times New Roman" w:eastAsiaTheme="minorEastAsia" w:hAnsi="Times New Roman" w:cs="Times New Roman"/>
          <w:b/>
          <w:bCs/>
          <w:sz w:val="26"/>
          <w:szCs w:val="26"/>
        </w:rPr>
      </w:pPr>
    </w:p>
    <w:p w14:paraId="2B1E2450" w14:textId="19F55491" w:rsidR="00640308" w:rsidRPr="005A7F98" w:rsidRDefault="00640308" w:rsidP="00640308">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the constraints above explicitly consider freshwater piping via FCA arcs. </w:t>
      </w:r>
    </w:p>
    <w:p w14:paraId="4D46AB15" w14:textId="77777777" w:rsidR="00640308" w:rsidRPr="005A7F98" w:rsidRDefault="00640308" w:rsidP="00A05037">
      <w:pPr>
        <w:ind w:left="2880" w:hanging="2880"/>
        <w:rPr>
          <w:rFonts w:ascii="Times New Roman" w:eastAsiaTheme="minorEastAsia" w:hAnsi="Times New Roman" w:cs="Times New Roman"/>
          <w:b/>
          <w:bCs/>
          <w:sz w:val="26"/>
          <w:szCs w:val="26"/>
        </w:rPr>
      </w:pPr>
    </w:p>
    <w:p w14:paraId="14E5D89D" w14:textId="76093E0C" w:rsidR="00A05037" w:rsidRDefault="00A05037" w:rsidP="00A05037">
      <w:pPr>
        <w:ind w:left="2880" w:hanging="2880"/>
        <w:rPr>
          <w:ins w:id="861" w:author="Melody Shellman" w:date="2021-10-26T14:34: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 xml:space="preserve">Storage </w:t>
      </w:r>
      <w:r w:rsidR="00B05B8B" w:rsidRPr="005A7F98">
        <w:rPr>
          <w:rFonts w:ascii="Times New Roman" w:eastAsiaTheme="minorEastAsia" w:hAnsi="Times New Roman" w:cs="Times New Roman"/>
          <w:b/>
          <w:bCs/>
          <w:sz w:val="26"/>
          <w:szCs w:val="26"/>
        </w:rPr>
        <w:t xml:space="preserve">Deposit </w:t>
      </w:r>
      <w:commentRangeStart w:id="862"/>
      <w:r w:rsidRPr="005A7F98">
        <w:rPr>
          <w:rFonts w:ascii="Times New Roman" w:eastAsiaTheme="minorEastAsia" w:hAnsi="Times New Roman" w:cs="Times New Roman"/>
          <w:b/>
          <w:bCs/>
          <w:sz w:val="26"/>
          <w:szCs w:val="26"/>
        </w:rPr>
        <w:t>Cost</w:t>
      </w:r>
      <w:commentRangeEnd w:id="862"/>
      <w:r w:rsidR="00D55DDF">
        <w:rPr>
          <w:rStyle w:val="CommentReference"/>
        </w:rPr>
        <w:commentReference w:id="862"/>
      </w:r>
    </w:p>
    <w:p w14:paraId="2D87101E" w14:textId="77777777" w:rsidR="00136E55" w:rsidRPr="008041EC" w:rsidRDefault="00136E55" w:rsidP="00136E55">
      <w:pPr>
        <w:pStyle w:val="CommentText"/>
        <w:rPr>
          <w:ins w:id="863" w:author="Melody Shellman" w:date="2021-10-26T14:34:00Z"/>
          <w:rFonts w:ascii="Times New Roman" w:eastAsiaTheme="minorEastAsia" w:hAnsi="Times New Roman" w:cs="Times New Roman"/>
          <w:b/>
          <w:bCs/>
          <w:sz w:val="26"/>
          <w:szCs w:val="26"/>
        </w:rPr>
      </w:pPr>
      <w:ins w:id="864" w:author="Melody Shellman" w:date="2021-10-26T14:34:00Z">
        <w:r w:rsidRPr="4FBBC697">
          <w:rPr>
            <w:rFonts w:ascii="Times New Roman" w:eastAsiaTheme="minorEastAsia" w:hAnsi="Times New Roman" w:cs="Times New Roman"/>
            <w:sz w:val="26"/>
            <w:szCs w:val="26"/>
          </w:rPr>
          <w:t xml:space="preserve">Cost </w:t>
        </w:r>
        <w:r>
          <w:rPr>
            <w:rFonts w:ascii="Times New Roman" w:eastAsiaTheme="minorEastAsia" w:hAnsi="Times New Roman" w:cs="Times New Roman"/>
            <w:sz w:val="26"/>
            <w:szCs w:val="26"/>
          </w:rPr>
          <w:t>of</w:t>
        </w:r>
        <w:r w:rsidRPr="4FBBC697">
          <w:rPr>
            <w:rFonts w:ascii="Times New Roman" w:eastAsiaTheme="minorEastAsia" w:hAnsi="Times New Roman" w:cs="Times New Roman"/>
            <w:sz w:val="26"/>
            <w:szCs w:val="26"/>
          </w:rPr>
          <w:t xml:space="preserve"> depositing into storage is equal to the total volume of water moved into storage multiplied by the storage operation cost rate. </w:t>
        </w:r>
      </w:ins>
    </w:p>
    <w:p w14:paraId="3526D35B" w14:textId="77777777" w:rsidR="00136E55" w:rsidRPr="005A7F98" w:rsidRDefault="00136E55">
      <w:pPr>
        <w:rPr>
          <w:rFonts w:ascii="Times New Roman" w:eastAsiaTheme="minorEastAsia" w:hAnsi="Times New Roman" w:cs="Times New Roman"/>
          <w:b/>
          <w:bCs/>
          <w:sz w:val="26"/>
          <w:szCs w:val="26"/>
        </w:rPr>
        <w:pPrChange w:id="865" w:author="Melody Shellman" w:date="2021-10-26T14:34:00Z">
          <w:pPr>
            <w:ind w:left="2880" w:hanging="2880"/>
          </w:pPr>
        </w:pPrChange>
      </w:pPr>
    </w:p>
    <w:p w14:paraId="50B3C9E3" w14:textId="069E1B52" w:rsidR="00A05037" w:rsidRPr="005A7F98" w:rsidRDefault="00596A2F" w:rsidP="00A0503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ins w:id="866" w:author="Melody Shellman" w:date="2021-10-26T14:34:00Z">
                  <w:rPr>
                    <w:rFonts w:ascii="Cambria Math" w:eastAsiaTheme="minorEastAsia" w:hAnsi="Cambria Math" w:cs="Times New Roman"/>
                    <w:sz w:val="26"/>
                    <w:szCs w:val="26"/>
                  </w:rPr>
                  <m:t>+</m:t>
                </w:ins>
              </m:r>
              <m:nary>
                <m:naryPr>
                  <m:chr m:val="∑"/>
                  <m:limLoc m:val="undOvr"/>
                  <m:supHide m:val="1"/>
                  <m:ctrlPr>
                    <w:ins w:id="867" w:author="Melody Shellman" w:date="2021-10-26T14:34:00Z">
                      <w:rPr>
                        <w:rFonts w:ascii="Cambria Math" w:eastAsiaTheme="minorEastAsia" w:hAnsi="Cambria Math" w:cs="Times New Roman"/>
                        <w:i/>
                        <w:sz w:val="26"/>
                        <w:szCs w:val="26"/>
                      </w:rPr>
                    </w:ins>
                  </m:ctrlPr>
                </m:naryPr>
                <m:sub>
                  <m:d>
                    <m:dPr>
                      <m:ctrlPr>
                        <w:ins w:id="868" w:author="Melody Shellman" w:date="2021-10-26T14:34:00Z">
                          <w:rPr>
                            <w:rFonts w:ascii="Cambria Math" w:eastAsiaTheme="minorEastAsia" w:hAnsi="Cambria Math" w:cs="Times New Roman"/>
                            <w:i/>
                            <w:sz w:val="26"/>
                            <w:szCs w:val="26"/>
                          </w:rPr>
                        </w:ins>
                      </m:ctrlPr>
                    </m:dPr>
                    <m:e>
                      <m:r>
                        <w:ins w:id="869" w:author="Melody Shellman" w:date="2021-10-26T14:34:00Z">
                          <w:rPr>
                            <w:rFonts w:ascii="Cambria Math" w:eastAsiaTheme="minorEastAsia" w:hAnsi="Cambria Math" w:cs="Times New Roman"/>
                            <w:sz w:val="26"/>
                            <w:szCs w:val="26"/>
                          </w:rPr>
                          <m:t>l,s</m:t>
                        </w:ins>
                      </m:r>
                    </m:e>
                  </m:d>
                  <m:r>
                    <w:ins w:id="870" w:author="Melody Shellman" w:date="2021-10-26T14:34:00Z">
                      <w:rPr>
                        <w:rFonts w:ascii="Cambria Math" w:eastAsiaTheme="minorEastAsia" w:hAnsi="Cambria Math" w:cs="Times New Roman"/>
                        <w:sz w:val="26"/>
                        <w:szCs w:val="26"/>
                      </w:rPr>
                      <m:t>∈</m:t>
                    </w:ins>
                  </m:r>
                  <m:d>
                    <m:dPr>
                      <m:begChr m:val="{"/>
                      <m:endChr m:val="}"/>
                      <m:ctrlPr>
                        <w:ins w:id="871" w:author="Melody Shellman" w:date="2021-10-26T14:34:00Z">
                          <w:rPr>
                            <w:rFonts w:ascii="Cambria Math" w:eastAsiaTheme="minorEastAsia" w:hAnsi="Cambria Math" w:cs="Times New Roman"/>
                            <w:i/>
                            <w:sz w:val="26"/>
                            <w:szCs w:val="26"/>
                          </w:rPr>
                        </w:ins>
                      </m:ctrlPr>
                    </m:dPr>
                    <m:e>
                      <m:r>
                        <w:ins w:id="872" w:author="Melody Shellman" w:date="2021-10-26T14:34:00Z">
                          <w:rPr>
                            <w:rFonts w:ascii="Cambria Math" w:eastAsiaTheme="minorEastAsia" w:hAnsi="Cambria Math" w:cs="Times New Roman"/>
                            <w:sz w:val="26"/>
                            <w:szCs w:val="26"/>
                          </w:rPr>
                          <m:t>PST</m:t>
                        </w:ins>
                      </m:r>
                    </m:e>
                  </m:d>
                </m:sub>
                <m:sup/>
                <m:e>
                  <m:sSubSup>
                    <m:sSubSupPr>
                      <m:ctrlPr>
                        <w:ins w:id="873" w:author="Melody Shellman" w:date="2021-10-26T14:34:00Z">
                          <w:rPr>
                            <w:rFonts w:ascii="Cambria Math" w:eastAsiaTheme="minorEastAsia" w:hAnsi="Cambria Math"/>
                            <w:i/>
                            <w:color w:val="C00000"/>
                            <w:kern w:val="24"/>
                            <w:sz w:val="26"/>
                            <w:szCs w:val="26"/>
                          </w:rPr>
                        </w:ins>
                      </m:ctrlPr>
                    </m:sSubSupPr>
                    <m:e>
                      <m:r>
                        <w:ins w:id="874" w:author="Melody Shellman" w:date="2021-10-26T14:34:00Z">
                          <w:rPr>
                            <w:rFonts w:ascii="Cambria Math" w:eastAsiaTheme="minorEastAsia" w:hAnsi="Cambria Math"/>
                            <w:color w:val="C00000"/>
                            <w:kern w:val="24"/>
                            <w:sz w:val="26"/>
                            <w:szCs w:val="26"/>
                          </w:rPr>
                          <m:t>F</m:t>
                        </w:ins>
                      </m:r>
                    </m:e>
                    <m:sub>
                      <m:r>
                        <w:ins w:id="875" w:author="Melody Shellman" w:date="2021-10-26T14:34:00Z">
                          <w:rPr>
                            <w:rFonts w:ascii="Cambria Math" w:eastAsiaTheme="minorEastAsia" w:hAnsi="Cambria Math"/>
                            <w:color w:val="C00000"/>
                            <w:kern w:val="24"/>
                            <w:sz w:val="26"/>
                            <w:szCs w:val="26"/>
                          </w:rPr>
                          <m:t>l,s,t</m:t>
                        </w:ins>
                      </m:r>
                    </m:sub>
                    <m:sup>
                      <m:r>
                        <w:ins w:id="876" w:author="Melody Shellman" w:date="2021-10-26T14:34:00Z">
                          <w:rPr>
                            <w:rFonts w:ascii="Cambria Math" w:eastAsiaTheme="minorEastAsia" w:hAnsi="Cambria Math"/>
                            <w:color w:val="C00000"/>
                            <w:kern w:val="24"/>
                            <w:sz w:val="26"/>
                            <w:szCs w:val="26"/>
                          </w:rPr>
                          <m:t>Trucked</m:t>
                        </w:ins>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1C54F4EA" w14:textId="77777777" w:rsidR="00A05037" w:rsidRPr="005A7F98" w:rsidRDefault="00A05037" w:rsidP="00A05037">
      <w:pPr>
        <w:rPr>
          <w:rFonts w:ascii="Times New Roman" w:hAnsi="Times New Roman" w:cs="Times New Roman"/>
          <w:sz w:val="26"/>
          <w:szCs w:val="26"/>
        </w:rPr>
      </w:pPr>
    </w:p>
    <w:p w14:paraId="02447A9F" w14:textId="27C7BD80" w:rsidR="00A05037" w:rsidRPr="005A7F98"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5A7F98" w:rsidRDefault="006067E8" w:rsidP="00A05037">
      <w:pPr>
        <w:rPr>
          <w:rFonts w:ascii="Times New Roman" w:eastAsiaTheme="minorEastAsia" w:hAnsi="Times New Roman" w:cs="Times New Roman"/>
          <w:sz w:val="26"/>
          <w:szCs w:val="26"/>
        </w:rPr>
      </w:pPr>
    </w:p>
    <w:p w14:paraId="0E11FD18" w14:textId="0BA667AE" w:rsidR="006067E8" w:rsidRPr="005A7F98" w:rsidRDefault="00596A2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73CEE136" w14:textId="77777777" w:rsidR="006067E8" w:rsidRPr="005A7F98" w:rsidRDefault="006067E8" w:rsidP="00A05037">
      <w:pPr>
        <w:rPr>
          <w:rFonts w:ascii="Times New Roman" w:eastAsiaTheme="minorEastAsia" w:hAnsi="Times New Roman" w:cs="Times New Roman"/>
          <w:sz w:val="26"/>
          <w:szCs w:val="26"/>
        </w:rPr>
      </w:pPr>
    </w:p>
    <w:p w14:paraId="6B902B9B" w14:textId="71C65E11" w:rsidR="00A05037" w:rsidRDefault="00050361" w:rsidP="00D55717">
      <w:pPr>
        <w:rPr>
          <w:ins w:id="877" w:author="Melody Shellman" w:date="2021-10-26T14:41: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Storage</w:t>
      </w:r>
      <w:r w:rsidR="00B05B8B" w:rsidRPr="005A7F98">
        <w:rPr>
          <w:rFonts w:ascii="Times New Roman" w:eastAsiaTheme="minorEastAsia" w:hAnsi="Times New Roman" w:cs="Times New Roman"/>
          <w:b/>
          <w:sz w:val="26"/>
          <w:szCs w:val="26"/>
        </w:rPr>
        <w:t xml:space="preserve"> Withdrawal</w:t>
      </w:r>
      <w:r w:rsidRPr="005A7F98">
        <w:rPr>
          <w:rFonts w:ascii="Times New Roman" w:eastAsiaTheme="minorEastAsia" w:hAnsi="Times New Roman" w:cs="Times New Roman"/>
          <w:b/>
          <w:sz w:val="26"/>
          <w:szCs w:val="26"/>
        </w:rPr>
        <w:t xml:space="preserve"> Credit </w:t>
      </w:r>
    </w:p>
    <w:p w14:paraId="6BE83C80" w14:textId="6F3065C7" w:rsidR="00F36093" w:rsidRPr="005A7F98" w:rsidRDefault="00F36093">
      <w:pPr>
        <w:pStyle w:val="CommentText"/>
        <w:rPr>
          <w:rFonts w:ascii="Times New Roman" w:eastAsiaTheme="minorEastAsia" w:hAnsi="Times New Roman" w:cs="Times New Roman"/>
          <w:b/>
          <w:sz w:val="26"/>
          <w:szCs w:val="26"/>
        </w:rPr>
        <w:pPrChange w:id="878" w:author="Melody Shellman" w:date="2021-10-26T14:41:00Z">
          <w:pPr/>
        </w:pPrChange>
      </w:pPr>
      <w:ins w:id="879" w:author="Melody Shellman" w:date="2021-10-26T14:41:00Z">
        <w:r w:rsidRPr="006436C3">
          <w:rPr>
            <w:rFonts w:ascii="Times New Roman" w:eastAsiaTheme="minorEastAsia" w:hAnsi="Times New Roman" w:cs="Times New Roman"/>
            <w:sz w:val="26"/>
            <w:szCs w:val="26"/>
          </w:rPr>
          <w:t>Credits from withdrawing from storage</w:t>
        </w:r>
        <w:r>
          <w:rPr>
            <w:rFonts w:ascii="Times New Roman" w:eastAsiaTheme="minorEastAsia" w:hAnsi="Times New Roman" w:cs="Times New Roman"/>
            <w:sz w:val="26"/>
            <w:szCs w:val="26"/>
          </w:rPr>
          <w:t xml:space="preserve"> is equal to the total volume of water moved out from storage multiplied by the storage operation credit rate. </w:t>
        </w:r>
      </w:ins>
    </w:p>
    <w:p w14:paraId="57D11682" w14:textId="1DDFEE08" w:rsidR="00050361" w:rsidRPr="005A7F98" w:rsidRDefault="00596A2F"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32BB6F31" w14:textId="5BA56CD0" w:rsidR="00B05B8B" w:rsidRPr="005A7F98" w:rsidRDefault="00B05B8B" w:rsidP="00050361">
      <w:pPr>
        <w:jc w:val="center"/>
        <w:rPr>
          <w:rFonts w:ascii="Times New Roman" w:eastAsiaTheme="minorEastAsia" w:hAnsi="Times New Roman" w:cs="Times New Roman"/>
          <w:sz w:val="26"/>
          <w:szCs w:val="26"/>
        </w:rPr>
      </w:pPr>
    </w:p>
    <w:p w14:paraId="2C9B3C69" w14:textId="3F9F46BC" w:rsidR="00B05B8B" w:rsidRPr="005A7F9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5A7F98" w:rsidRDefault="006067E8" w:rsidP="00B05B8B">
      <w:pPr>
        <w:rPr>
          <w:rFonts w:ascii="Times New Roman" w:eastAsiaTheme="minorEastAsia" w:hAnsi="Times New Roman" w:cs="Times New Roman"/>
          <w:sz w:val="26"/>
          <w:szCs w:val="26"/>
        </w:rPr>
      </w:pPr>
    </w:p>
    <w:p w14:paraId="4FC0F895" w14:textId="66C60551" w:rsidR="006067E8" w:rsidRPr="005A680C" w:rsidRDefault="00596A2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5370B273" w14:textId="77777777" w:rsidR="005A680C" w:rsidRPr="005A680C" w:rsidRDefault="005A680C" w:rsidP="005A680C">
      <w:pPr>
        <w:ind w:left="2880" w:hanging="2880"/>
        <w:rPr>
          <w:rFonts w:ascii="Times New Roman" w:eastAsiaTheme="minorEastAsia" w:hAnsi="Times New Roman" w:cs="Times New Roman"/>
          <w:b/>
          <w:bCs/>
          <w:sz w:val="26"/>
          <w:szCs w:val="26"/>
        </w:rPr>
      </w:pPr>
      <w:r w:rsidRPr="005A680C">
        <w:rPr>
          <w:rFonts w:ascii="Times New Roman" w:eastAsiaTheme="minorEastAsia" w:hAnsi="Times New Roman" w:cs="Times New Roman"/>
          <w:b/>
          <w:bCs/>
          <w:sz w:val="26"/>
          <w:szCs w:val="26"/>
        </w:rPr>
        <w:t>Pad Storage Cost</w:t>
      </w:r>
    </w:p>
    <w:p w14:paraId="257ACA98" w14:textId="77777777" w:rsidR="005A680C" w:rsidRDefault="00596A2F" w:rsidP="005A680C">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TotalPadStorage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 xml:space="preserve">PadStorage </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PadStorage</m:t>
                      </m:r>
                    </m:sup>
                  </m:sSubSup>
                </m:e>
              </m:nary>
            </m:e>
          </m:nary>
        </m:oMath>
      </m:oMathPara>
    </w:p>
    <w:p w14:paraId="55C6EBA3" w14:textId="77777777" w:rsidR="005A680C" w:rsidRPr="005A7F98" w:rsidRDefault="005A680C" w:rsidP="005A680C">
      <w:pPr>
        <w:rPr>
          <w:rFonts w:ascii="Times New Roman" w:eastAsiaTheme="minorEastAsia" w:hAnsi="Times New Roman" w:cs="Times New Roman"/>
          <w:sz w:val="26"/>
          <w:szCs w:val="26"/>
        </w:rPr>
      </w:pPr>
    </w:p>
    <w:p w14:paraId="180B2145" w14:textId="77777777" w:rsidR="006067E8" w:rsidRPr="005A7F98" w:rsidRDefault="006067E8" w:rsidP="00B05B8B">
      <w:pPr>
        <w:rPr>
          <w:rFonts w:ascii="Times New Roman" w:eastAsiaTheme="minorEastAsia" w:hAnsi="Times New Roman" w:cs="Times New Roman"/>
          <w:sz w:val="26"/>
          <w:szCs w:val="26"/>
        </w:rPr>
      </w:pPr>
    </w:p>
    <w:p w14:paraId="570412B5" w14:textId="086B24CF" w:rsidR="00D55DEB" w:rsidRDefault="00D55DEB" w:rsidP="00D55DEB">
      <w:pPr>
        <w:ind w:left="2880" w:hanging="2880"/>
        <w:rPr>
          <w:ins w:id="880" w:author="Melody Shellman" w:date="2021-10-26T14:42:00Z"/>
          <w:rFonts w:ascii="Times New Roman" w:eastAsiaTheme="minorEastAsia" w:hAnsi="Times New Roman" w:cs="Times New Roman"/>
          <w:b/>
          <w:bCs/>
          <w:sz w:val="26"/>
          <w:szCs w:val="26"/>
        </w:rPr>
      </w:pPr>
      <w:r w:rsidRPr="005A7F98">
        <w:rPr>
          <w:rFonts w:ascii="Times New Roman" w:eastAsiaTheme="minorEastAsia" w:hAnsi="Times New Roman" w:cs="Times New Roman"/>
          <w:b/>
          <w:bCs/>
          <w:sz w:val="26"/>
          <w:szCs w:val="26"/>
        </w:rPr>
        <w:t>Trucking Cost (Simplified)</w:t>
      </w:r>
    </w:p>
    <w:p w14:paraId="1E85DBA1" w14:textId="77777777" w:rsidR="0043413F" w:rsidRPr="00AD0C6C" w:rsidRDefault="0043413F" w:rsidP="0043413F">
      <w:pPr>
        <w:pStyle w:val="CommentText"/>
        <w:rPr>
          <w:ins w:id="881" w:author="Melody Shellman" w:date="2021-10-26T14:42:00Z"/>
          <w:rFonts w:ascii="Times New Roman" w:eastAsiaTheme="minorEastAsia" w:hAnsi="Times New Roman" w:cs="Times New Roman"/>
          <w:sz w:val="26"/>
          <w:szCs w:val="26"/>
        </w:rPr>
      </w:pPr>
      <w:ins w:id="882" w:author="Melody Shellman" w:date="2021-10-26T14:42:00Z">
        <w:r w:rsidRPr="00AD0C6C">
          <w:rPr>
            <w:rFonts w:ascii="Times New Roman" w:eastAsiaTheme="minorEastAsia" w:hAnsi="Times New Roman" w:cs="Times New Roman"/>
            <w:sz w:val="26"/>
            <w:szCs w:val="26"/>
          </w:rPr>
          <w:t>Trucking cost</w:t>
        </w:r>
        <w:r>
          <w:rPr>
            <w:rFonts w:ascii="Times New Roman" w:eastAsiaTheme="minorEastAsia" w:hAnsi="Times New Roman" w:cs="Times New Roman"/>
            <w:sz w:val="26"/>
            <w:szCs w:val="26"/>
          </w:rPr>
          <w:t xml:space="preserve"> between two</w:t>
        </w:r>
        <w:r w:rsidRPr="00AD0C6C">
          <w:rPr>
            <w:rFonts w:ascii="Times New Roman" w:eastAsiaTheme="minorEastAsia" w:hAnsi="Times New Roman" w:cs="Times New Roman"/>
            <w:sz w:val="26"/>
            <w:szCs w:val="26"/>
          </w:rPr>
          <w:t xml:space="preserve"> locations for time</w:t>
        </w:r>
        <w:r>
          <w:rPr>
            <w:rFonts w:ascii="Times New Roman" w:eastAsiaTheme="minorEastAsia" w:hAnsi="Times New Roman" w:cs="Times New Roman"/>
            <w:sz w:val="26"/>
            <w:szCs w:val="26"/>
          </w:rPr>
          <w:t xml:space="preserve"> period is equal to the t</w:t>
        </w:r>
        <w:r w:rsidRPr="00AD0C6C">
          <w:rPr>
            <w:rFonts w:ascii="Times New Roman" w:eastAsiaTheme="minorEastAsia" w:hAnsi="Times New Roman" w:cs="Times New Roman"/>
            <w:sz w:val="26"/>
            <w:szCs w:val="26"/>
          </w:rPr>
          <w:t xml:space="preserve">rucking volume between locations in time </w:t>
        </w:r>
        <w:proofErr w:type="spellStart"/>
        <w:r w:rsidRPr="00AD0C6C">
          <w:rPr>
            <w:rFonts w:ascii="Times New Roman" w:eastAsiaTheme="minorEastAsia" w:hAnsi="Times New Roman" w:cs="Times New Roman"/>
            <w:sz w:val="26"/>
            <w:szCs w:val="26"/>
          </w:rPr>
          <w:t>t</w:t>
        </w:r>
        <w:proofErr w:type="spellEnd"/>
        <w:r>
          <w:rPr>
            <w:rFonts w:ascii="Times New Roman" w:eastAsiaTheme="minorEastAsia" w:hAnsi="Times New Roman" w:cs="Times New Roman"/>
            <w:sz w:val="26"/>
            <w:szCs w:val="26"/>
          </w:rPr>
          <w:t xml:space="preserve"> divided by the </w:t>
        </w:r>
        <w:r w:rsidRPr="00AD0C6C">
          <w:rPr>
            <w:rFonts w:ascii="Times New Roman" w:eastAsiaTheme="minorEastAsia" w:hAnsi="Times New Roman" w:cs="Times New Roman"/>
            <w:sz w:val="26"/>
            <w:szCs w:val="26"/>
          </w:rPr>
          <w:t xml:space="preserve">truck capacity [this gets # of truckloads] </w:t>
        </w:r>
        <w:r>
          <w:rPr>
            <w:rFonts w:ascii="Times New Roman" w:eastAsiaTheme="minorEastAsia" w:hAnsi="Times New Roman" w:cs="Times New Roman"/>
            <w:sz w:val="26"/>
            <w:szCs w:val="26"/>
          </w:rPr>
          <w:t>multiplied by the</w:t>
        </w:r>
        <w:r w:rsidRPr="00AD0C6C">
          <w:rPr>
            <w:rFonts w:ascii="Times New Roman" w:eastAsiaTheme="minorEastAsia" w:hAnsi="Times New Roman" w:cs="Times New Roman"/>
            <w:sz w:val="26"/>
            <w:szCs w:val="26"/>
          </w:rPr>
          <w:t xml:space="preserve"> lead time between two locations </w:t>
        </w:r>
        <w:r>
          <w:rPr>
            <w:rFonts w:ascii="Times New Roman" w:eastAsiaTheme="minorEastAsia" w:hAnsi="Times New Roman" w:cs="Times New Roman"/>
            <w:sz w:val="26"/>
            <w:szCs w:val="26"/>
          </w:rPr>
          <w:t>and hourly</w:t>
        </w:r>
        <w:r w:rsidRPr="00AD0C6C">
          <w:rPr>
            <w:rFonts w:ascii="Times New Roman" w:eastAsiaTheme="minorEastAsia" w:hAnsi="Times New Roman" w:cs="Times New Roman"/>
            <w:sz w:val="26"/>
            <w:szCs w:val="26"/>
          </w:rPr>
          <w:t xml:space="preserve"> trucking cost</w:t>
        </w:r>
        <w:r>
          <w:rPr>
            <w:rFonts w:ascii="Times New Roman" w:eastAsiaTheme="minorEastAsia" w:hAnsi="Times New Roman" w:cs="Times New Roman"/>
            <w:sz w:val="26"/>
            <w:szCs w:val="26"/>
          </w:rPr>
          <w:t xml:space="preserve">. </w:t>
        </w:r>
      </w:ins>
    </w:p>
    <w:p w14:paraId="1519EC2B" w14:textId="77777777" w:rsidR="0043413F" w:rsidRPr="005A7F98" w:rsidRDefault="0043413F" w:rsidP="00D55DEB">
      <w:pPr>
        <w:ind w:left="2880" w:hanging="2880"/>
        <w:rPr>
          <w:rFonts w:ascii="Times New Roman" w:eastAsiaTheme="minorEastAsia" w:hAnsi="Times New Roman" w:cs="Times New Roman"/>
          <w:b/>
          <w:bCs/>
          <w:sz w:val="26"/>
          <w:szCs w:val="26"/>
        </w:rPr>
      </w:pPr>
    </w:p>
    <w:p w14:paraId="4FA45562" w14:textId="6F009895" w:rsidR="00D55DEB" w:rsidRPr="005A7F98" w:rsidRDefault="00596A2F"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eastAsiaTheme="minorEastAsia" w:hAnsi="Cambria Math"/>
                      <w:i/>
                      <w:color w:val="C00000"/>
                      <w:kern w:val="24"/>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r>
                    <w:rPr>
                      <w:rFonts w:ascii="Cambria Math" w:eastAsiaTheme="minorEastAsia" w:hAnsi="Cambria Math"/>
                      <w:kern w:val="24"/>
                      <w:sz w:val="26"/>
                      <w:szCs w:val="26"/>
                    </w:rPr>
                    <m:t>=</m:t>
                  </m:r>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den>
              </m:f>
              <m:r>
                <w:rPr>
                  <w:rFonts w:ascii="Cambria Math" w:hAnsi="Cambria Math" w:cs="Times New Roman"/>
                  <w:sz w:val="26"/>
                  <w:szCs w:val="26"/>
                </w:rPr>
                <m:t>⋅</m:t>
              </m:r>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p,p</m:t>
              </m:r>
            </m:sub>
            <m:sup>
              <m:r>
                <w:rPr>
                  <w:rFonts w:ascii="Cambria Math" w:eastAsiaTheme="minorEastAsia" w:hAnsi="Cambria Math"/>
                  <w:color w:val="00B050"/>
                  <w:kern w:val="24"/>
                  <w:sz w:val="26"/>
                  <w:szCs w:val="26"/>
                </w:rPr>
                <m:t>Trucking</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m:oMathPara>
    </w:p>
    <w:p w14:paraId="04EA8105" w14:textId="77777777" w:rsidR="00A711ED" w:rsidRPr="005A7F98" w:rsidRDefault="00A711ED" w:rsidP="00D55DEB">
      <w:pPr>
        <w:rPr>
          <w:rFonts w:ascii="Times New Roman" w:hAnsi="Times New Roman" w:cs="Times New Roman"/>
          <w:sz w:val="26"/>
          <w:szCs w:val="26"/>
        </w:rPr>
      </w:pPr>
    </w:p>
    <w:p w14:paraId="4FEB834D" w14:textId="62E64944" w:rsidR="00D55DEB" w:rsidRPr="005A7F98"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7C982589" w:rsidR="006067E8" w:rsidRPr="005A7F98" w:rsidRDefault="006067E8" w:rsidP="00A711ED">
      <w:pPr>
        <w:rPr>
          <w:rFonts w:ascii="Times New Roman" w:eastAsiaTheme="minorEastAsia" w:hAnsi="Times New Roman" w:cs="Times New Roman"/>
          <w:sz w:val="26"/>
          <w:szCs w:val="26"/>
        </w:rPr>
      </w:pPr>
    </w:p>
    <w:p w14:paraId="3E4213FF" w14:textId="4D96DDEC" w:rsidR="006067E8" w:rsidRPr="005A7F98" w:rsidRDefault="00596A2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7CE450C3" w14:textId="175EB181" w:rsidR="006067E8" w:rsidRPr="005A7F98" w:rsidRDefault="006067E8" w:rsidP="00A711ED">
      <w:pPr>
        <w:rPr>
          <w:rFonts w:ascii="Times New Roman" w:eastAsiaTheme="minorEastAsia" w:hAnsi="Times New Roman" w:cs="Times New Roman"/>
          <w:sz w:val="26"/>
          <w:szCs w:val="26"/>
        </w:rPr>
      </w:pPr>
    </w:p>
    <w:p w14:paraId="6CDA52F1" w14:textId="18F637DD" w:rsidR="00640308" w:rsidRPr="005A7F98" w:rsidRDefault="00640308" w:rsidP="00640308">
      <w:pPr>
        <w:rPr>
          <w:rFonts w:ascii="Times New Roman" w:eastAsiaTheme="minorEastAsia" w:hAnsi="Times New Roman" w:cs="Times New Roman"/>
          <w:sz w:val="26"/>
          <w:szCs w:val="26"/>
        </w:rPr>
      </w:pPr>
      <w:r w:rsidRPr="005A7F98">
        <w:rPr>
          <w:rFonts w:ascii="Times New Roman" w:eastAsiaTheme="minorEastAsia" w:hAnsi="Times New Roman" w:cs="Times New Roman"/>
          <w:sz w:val="26"/>
          <w:szCs w:val="26"/>
        </w:rPr>
        <w:t xml:space="preserve">Note: the constraints above explicitly consider freshwater trucking via FCT arcs. </w:t>
      </w:r>
    </w:p>
    <w:p w14:paraId="66C69F4E" w14:textId="1D4B53EE" w:rsidR="00640308" w:rsidRDefault="00640308" w:rsidP="00A711ED">
      <w:pPr>
        <w:rPr>
          <w:rFonts w:ascii="Times New Roman" w:eastAsiaTheme="minorEastAsia" w:hAnsi="Times New Roman" w:cs="Times New Roman"/>
          <w:sz w:val="26"/>
          <w:szCs w:val="26"/>
        </w:rPr>
      </w:pPr>
    </w:p>
    <w:p w14:paraId="6DDF8815" w14:textId="77777777" w:rsidR="00850038" w:rsidRPr="005A7F98" w:rsidRDefault="00850038" w:rsidP="00A711ED">
      <w:pPr>
        <w:rPr>
          <w:rFonts w:ascii="Times New Roman" w:eastAsiaTheme="minorEastAsia" w:hAnsi="Times New Roman" w:cs="Times New Roman"/>
          <w:sz w:val="26"/>
          <w:szCs w:val="26"/>
        </w:rPr>
      </w:pPr>
    </w:p>
    <w:p w14:paraId="3CEF5252" w14:textId="7FD4C82F" w:rsidR="00762550" w:rsidRPr="005A7F98" w:rsidDel="002171F8" w:rsidRDefault="00762550" w:rsidP="00A711ED">
      <w:pPr>
        <w:rPr>
          <w:del w:id="883" w:author="Melody Shellman" w:date="2021-10-26T14:31:00Z"/>
          <w:rFonts w:ascii="Times New Roman" w:eastAsiaTheme="minorEastAsia" w:hAnsi="Times New Roman" w:cs="Times New Roman"/>
          <w:b/>
          <w:strike/>
          <w:sz w:val="26"/>
          <w:szCs w:val="26"/>
        </w:rPr>
      </w:pPr>
      <w:del w:id="884" w:author="Melody Shellman" w:date="2021-10-26T14:31:00Z">
        <w:r w:rsidRPr="005A7F98" w:rsidDel="002171F8">
          <w:rPr>
            <w:rFonts w:ascii="Times New Roman" w:eastAsiaTheme="minorEastAsia" w:hAnsi="Times New Roman" w:cs="Times New Roman"/>
            <w:b/>
            <w:strike/>
            <w:sz w:val="26"/>
            <w:szCs w:val="26"/>
          </w:rPr>
          <w:lastRenderedPageBreak/>
          <w:delText>Disposal Construction or Capacity Expansion Cost</w:delText>
        </w:r>
      </w:del>
    </w:p>
    <w:p w14:paraId="51111388" w14:textId="14C6CD5D" w:rsidR="00762550" w:rsidRPr="005A7F98" w:rsidDel="002171F8" w:rsidRDefault="00596A2F" w:rsidP="000B451C">
      <w:pPr>
        <w:jc w:val="center"/>
        <w:rPr>
          <w:del w:id="885" w:author="Melody Shellman" w:date="2021-10-26T14:31:00Z"/>
          <w:rFonts w:ascii="Times New Roman" w:eastAsiaTheme="minorEastAsia" w:hAnsi="Times New Roman" w:cs="Times New Roman"/>
          <w:strike/>
          <w:sz w:val="26"/>
          <w:szCs w:val="26"/>
        </w:rPr>
      </w:pPr>
      <m:oMathPara>
        <m:oMath>
          <m:sSubSup>
            <m:sSubSupPr>
              <m:ctrlPr>
                <w:del w:id="886" w:author="Melody Shellman" w:date="2021-10-26T14:31:00Z">
                  <w:rPr>
                    <w:rFonts w:ascii="Cambria Math" w:hAnsi="Cambria Math" w:cs="Times New Roman"/>
                    <w:i/>
                    <w:strike/>
                    <w:sz w:val="26"/>
                    <w:szCs w:val="26"/>
                  </w:rPr>
                </w:del>
              </m:ctrlPr>
            </m:sSubSupPr>
            <m:e>
              <m:r>
                <w:del w:id="887" w:author="Melody Shellman" w:date="2021-10-26T14:31:00Z">
                  <w:rPr>
                    <w:rFonts w:ascii="Cambria Math" w:hAnsi="Cambria Math" w:cs="Times New Roman"/>
                    <w:strike/>
                    <w:sz w:val="26"/>
                    <w:szCs w:val="26"/>
                  </w:rPr>
                  <m:t>C</m:t>
                </w:del>
              </m:r>
            </m:e>
            <m:sub>
              <m:d>
                <m:dPr>
                  <m:begChr m:val="["/>
                  <m:endChr m:val="]"/>
                  <m:ctrlPr>
                    <w:del w:id="888" w:author="Melody Shellman" w:date="2021-10-26T14:31:00Z">
                      <w:rPr>
                        <w:rFonts w:ascii="Cambria Math" w:hAnsi="Cambria Math" w:cs="Times New Roman"/>
                        <w:i/>
                        <w:strike/>
                        <w:sz w:val="26"/>
                        <w:szCs w:val="26"/>
                      </w:rPr>
                    </w:del>
                  </m:ctrlPr>
                </m:dPr>
                <m:e>
                  <m:r>
                    <w:del w:id="889" w:author="Melody Shellman" w:date="2021-10-26T14:31:00Z">
                      <w:rPr>
                        <w:rFonts w:ascii="Cambria Math" w:hAnsi="Cambria Math" w:cs="Times New Roman"/>
                        <w:strike/>
                        <w:sz w:val="26"/>
                        <w:szCs w:val="26"/>
                      </w:rPr>
                      <m:t>t</m:t>
                    </w:del>
                  </m:r>
                </m:e>
              </m:d>
            </m:sub>
            <m:sup>
              <m:r>
                <w:del w:id="890" w:author="Melody Shellman" w:date="2021-10-26T14:31:00Z">
                  <w:rPr>
                    <w:rFonts w:ascii="Cambria Math" w:hAnsi="Cambria Math" w:cs="Times New Roman"/>
                    <w:strike/>
                    <w:sz w:val="26"/>
                    <w:szCs w:val="26"/>
                  </w:rPr>
                  <m:t>DisposalCapEx</m:t>
                </w:del>
              </m:r>
            </m:sup>
          </m:sSubSup>
          <m:r>
            <w:del w:id="891" w:author="Melody Shellman" w:date="2021-10-26T14:31:00Z">
              <w:rPr>
                <w:rFonts w:ascii="Cambria Math" w:hAnsi="Cambria Math" w:cs="Times New Roman"/>
                <w:strike/>
                <w:sz w:val="26"/>
                <w:szCs w:val="26"/>
              </w:rPr>
              <m:t>=</m:t>
            </w:del>
          </m:r>
          <m:nary>
            <m:naryPr>
              <m:chr m:val="∑"/>
              <m:limLoc m:val="undOvr"/>
              <m:supHide m:val="1"/>
              <m:ctrlPr>
                <w:del w:id="892" w:author="Melody Shellman" w:date="2021-10-26T14:31:00Z">
                  <w:rPr>
                    <w:rFonts w:ascii="Cambria Math" w:eastAsiaTheme="minorEastAsia" w:hAnsi="Cambria Math" w:cs="Times New Roman"/>
                    <w:i/>
                    <w:strike/>
                    <w:sz w:val="26"/>
                    <w:szCs w:val="26"/>
                  </w:rPr>
                </w:del>
              </m:ctrlPr>
            </m:naryPr>
            <m:sub>
              <m:r>
                <w:del w:id="893" w:author="Melody Shellman" w:date="2021-10-26T14:31:00Z">
                  <w:rPr>
                    <w:rFonts w:ascii="Cambria Math" w:eastAsiaTheme="minorEastAsia" w:hAnsi="Cambria Math" w:cs="Times New Roman"/>
                    <w:strike/>
                    <w:sz w:val="26"/>
                    <w:szCs w:val="26"/>
                  </w:rPr>
                  <m:t>i∈</m:t>
                </w:del>
              </m:r>
              <m:sSub>
                <m:sSubPr>
                  <m:ctrlPr>
                    <w:del w:id="894" w:author="Melody Shellman" w:date="2021-10-26T14:31:00Z">
                      <w:rPr>
                        <w:rFonts w:ascii="Cambria Math" w:eastAsiaTheme="minorEastAsia" w:hAnsi="Cambria Math" w:cs="Times New Roman"/>
                        <w:i/>
                        <w:strike/>
                        <w:sz w:val="26"/>
                        <w:szCs w:val="26"/>
                      </w:rPr>
                    </w:del>
                  </m:ctrlPr>
                </m:sSubPr>
                <m:e>
                  <m:r>
                    <w:del w:id="895" w:author="Melody Shellman" w:date="2021-10-26T14:31:00Z">
                      <w:rPr>
                        <w:rFonts w:ascii="Cambria Math" w:eastAsiaTheme="minorEastAsia" w:hAnsi="Cambria Math" w:cs="Times New Roman"/>
                        <w:strike/>
                        <w:sz w:val="26"/>
                        <w:szCs w:val="26"/>
                      </w:rPr>
                      <m:t>I</m:t>
                    </w:del>
                  </m:r>
                </m:e>
                <m:sub>
                  <m:r>
                    <w:del w:id="896" w:author="Melody Shellman" w:date="2021-10-26T14:31:00Z">
                      <w:rPr>
                        <w:rFonts w:ascii="Cambria Math" w:eastAsiaTheme="minorEastAsia" w:hAnsi="Cambria Math" w:cs="Times New Roman"/>
                        <w:strike/>
                        <w:sz w:val="26"/>
                        <w:szCs w:val="26"/>
                      </w:rPr>
                      <m:t>0</m:t>
                    </w:del>
                  </m:r>
                </m:sub>
              </m:sSub>
            </m:sub>
            <m:sup/>
            <m:e>
              <m:r>
                <w:del w:id="897" w:author="Melody Shellman" w:date="2021-10-26T14:31:00Z">
                  <w:rPr>
                    <w:rFonts w:ascii="Cambria Math" w:hAnsi="Cambria Math" w:cs="Times New Roman"/>
                    <w:strike/>
                    <w:sz w:val="26"/>
                    <w:szCs w:val="26"/>
                  </w:rPr>
                  <m:t xml:space="preserve"> </m:t>
                </w:del>
              </m:r>
              <m:nary>
                <m:naryPr>
                  <m:chr m:val="∑"/>
                  <m:limLoc m:val="undOvr"/>
                  <m:supHide m:val="1"/>
                  <m:ctrlPr>
                    <w:del w:id="898" w:author="Melody Shellman" w:date="2021-10-26T14:31:00Z">
                      <w:rPr>
                        <w:rFonts w:ascii="Cambria Math" w:eastAsiaTheme="minorEastAsia" w:hAnsi="Cambria Math" w:cs="Times New Roman"/>
                        <w:i/>
                        <w:strike/>
                        <w:sz w:val="26"/>
                        <w:szCs w:val="26"/>
                      </w:rPr>
                    </w:del>
                  </m:ctrlPr>
                </m:naryPr>
                <m:sub>
                  <m:r>
                    <w:del w:id="899" w:author="Melody Shellman" w:date="2021-10-26T14:31:00Z">
                      <w:rPr>
                        <w:rFonts w:ascii="Cambria Math" w:eastAsiaTheme="minorEastAsia" w:hAnsi="Cambria Math" w:cs="Times New Roman"/>
                        <w:strike/>
                        <w:sz w:val="26"/>
                        <w:szCs w:val="26"/>
                      </w:rPr>
                      <m:t>k∈K</m:t>
                    </w:del>
                  </m:r>
                </m:sub>
                <m:sup/>
                <m:e>
                  <m:r>
                    <w:del w:id="900" w:author="Melody Shellman" w:date="2021-10-26T14:31:00Z">
                      <w:rPr>
                        <w:rFonts w:ascii="Cambria Math" w:hAnsi="Cambria Math" w:cs="Times New Roman"/>
                        <w:strike/>
                        <w:sz w:val="26"/>
                        <w:szCs w:val="26"/>
                      </w:rPr>
                      <m:t xml:space="preserve">   </m:t>
                    </w:del>
                  </m:r>
                  <m:sSubSup>
                    <m:sSubSupPr>
                      <m:ctrlPr>
                        <w:del w:id="901" w:author="Melody Shellman" w:date="2021-10-26T14:31:00Z">
                          <w:rPr>
                            <w:rFonts w:ascii="Cambria Math" w:hAnsi="Cambria Math" w:cs="Times New Roman"/>
                            <w:i/>
                            <w:strike/>
                            <w:sz w:val="26"/>
                            <w:szCs w:val="26"/>
                          </w:rPr>
                        </w:del>
                      </m:ctrlPr>
                    </m:sSubSupPr>
                    <m:e>
                      <m:r>
                        <w:del w:id="902" w:author="Melody Shellman" w:date="2021-10-26T14:31:00Z">
                          <w:rPr>
                            <w:rFonts w:ascii="Cambria Math" w:hAnsi="Cambria Math" w:cs="Times New Roman"/>
                            <w:strike/>
                            <w:sz w:val="26"/>
                            <w:szCs w:val="26"/>
                          </w:rPr>
                          <m:t>κ</m:t>
                        </w:del>
                      </m:r>
                    </m:e>
                    <m:sub>
                      <m:r>
                        <w:del w:id="903" w:author="Melody Shellman" w:date="2021-10-26T14:31:00Z">
                          <w:rPr>
                            <w:rFonts w:ascii="Cambria Math" w:hAnsi="Cambria Math" w:cs="Times New Roman"/>
                            <w:strike/>
                            <w:sz w:val="26"/>
                            <w:szCs w:val="26"/>
                          </w:rPr>
                          <m:t>k,i</m:t>
                        </w:del>
                      </m:r>
                    </m:sub>
                    <m:sup>
                      <m:r>
                        <w:del w:id="904" w:author="Melody Shellman" w:date="2021-10-26T14:31:00Z">
                          <w:rPr>
                            <w:rFonts w:ascii="Cambria Math" w:hAnsi="Cambria Math" w:cs="Times New Roman"/>
                            <w:strike/>
                            <w:sz w:val="26"/>
                            <w:szCs w:val="26"/>
                          </w:rPr>
                          <m:t>Disposal</m:t>
                        </w:del>
                      </m:r>
                    </m:sup>
                  </m:sSubSup>
                  <m:r>
                    <w:del w:id="905" w:author="Melody Shellman" w:date="2021-10-26T14:31:00Z">
                      <w:rPr>
                        <w:rFonts w:ascii="Cambria Math" w:hAnsi="Cambria Math" w:cs="Times New Roman"/>
                        <w:strike/>
                        <w:sz w:val="26"/>
                        <w:szCs w:val="26"/>
                      </w:rPr>
                      <m:t>⋅</m:t>
                    </w:del>
                  </m:r>
                  <m:sSubSup>
                    <m:sSubSupPr>
                      <m:ctrlPr>
                        <w:del w:id="906" w:author="Melody Shellman" w:date="2021-10-26T14:31:00Z">
                          <w:rPr>
                            <w:rFonts w:ascii="Cambria Math" w:hAnsi="Cambria Math" w:cs="Times New Roman"/>
                            <w:i/>
                            <w:strike/>
                            <w:sz w:val="26"/>
                            <w:szCs w:val="26"/>
                          </w:rPr>
                        </w:del>
                      </m:ctrlPr>
                    </m:sSubSupPr>
                    <m:e>
                      <m:r>
                        <w:del w:id="907" w:author="Melody Shellman" w:date="2021-10-26T14:31:00Z">
                          <w:rPr>
                            <w:rFonts w:ascii="Cambria Math" w:hAnsi="Cambria Math" w:cs="Times New Roman"/>
                            <w:strike/>
                            <w:sz w:val="26"/>
                            <w:szCs w:val="26"/>
                          </w:rPr>
                          <m:t>δ</m:t>
                        </w:del>
                      </m:r>
                    </m:e>
                    <m:sub>
                      <m:r>
                        <w:del w:id="908" w:author="Melody Shellman" w:date="2021-10-26T14:31:00Z">
                          <w:rPr>
                            <w:rFonts w:ascii="Cambria Math" w:hAnsi="Cambria Math" w:cs="Times New Roman"/>
                            <w:strike/>
                            <w:sz w:val="26"/>
                            <w:szCs w:val="26"/>
                          </w:rPr>
                          <m:t>i</m:t>
                        </w:del>
                      </m:r>
                    </m:sub>
                    <m:sup>
                      <m:r>
                        <w:del w:id="909" w:author="Melody Shellman" w:date="2021-10-26T14:31:00Z">
                          <w:rPr>
                            <w:rFonts w:ascii="Cambria Math" w:hAnsi="Cambria Math" w:cs="Times New Roman"/>
                            <w:strike/>
                            <w:sz w:val="26"/>
                            <w:szCs w:val="26"/>
                          </w:rPr>
                          <m:t>Disposal</m:t>
                        </w:del>
                      </m:r>
                    </m:sup>
                  </m:sSubSup>
                  <m:r>
                    <w:del w:id="910" w:author="Melody Shellman" w:date="2021-10-26T14:31:00Z">
                      <w:rPr>
                        <w:rFonts w:ascii="Cambria Math" w:hAnsi="Cambria Math" w:cs="Times New Roman"/>
                        <w:strike/>
                        <w:sz w:val="26"/>
                        <w:szCs w:val="26"/>
                      </w:rPr>
                      <m:t>⋅</m:t>
                    </w:del>
                  </m:r>
                  <m:sSubSup>
                    <m:sSubSupPr>
                      <m:ctrlPr>
                        <w:del w:id="911" w:author="Melody Shellman" w:date="2021-10-26T14:31:00Z">
                          <w:rPr>
                            <w:rFonts w:ascii="Cambria Math" w:hAnsi="Cambria Math" w:cs="Times New Roman"/>
                            <w:i/>
                            <w:strike/>
                            <w:sz w:val="26"/>
                            <w:szCs w:val="26"/>
                          </w:rPr>
                        </w:del>
                      </m:ctrlPr>
                    </m:sSubSupPr>
                    <m:e>
                      <m:r>
                        <w:del w:id="912" w:author="Melody Shellman" w:date="2021-10-26T14:31:00Z">
                          <w:rPr>
                            <w:rFonts w:ascii="Cambria Math" w:hAnsi="Cambria Math" w:cs="Times New Roman"/>
                            <w:strike/>
                            <w:sz w:val="26"/>
                            <w:szCs w:val="26"/>
                          </w:rPr>
                          <m:t>y</m:t>
                        </w:del>
                      </m:r>
                    </m:e>
                    <m:sub>
                      <m:r>
                        <w:del w:id="913" w:author="Melody Shellman" w:date="2021-10-26T14:31:00Z">
                          <w:rPr>
                            <w:rFonts w:ascii="Cambria Math" w:hAnsi="Cambria Math" w:cs="Times New Roman"/>
                            <w:strike/>
                            <w:sz w:val="26"/>
                            <w:szCs w:val="26"/>
                          </w:rPr>
                          <m:t>k,i</m:t>
                        </w:del>
                      </m:r>
                    </m:sub>
                    <m:sup>
                      <m:r>
                        <w:del w:id="914" w:author="Melody Shellman" w:date="2021-10-26T14:31:00Z">
                          <w:rPr>
                            <w:rFonts w:ascii="Cambria Math" w:hAnsi="Cambria Math" w:cs="Times New Roman"/>
                            <w:strike/>
                            <w:sz w:val="26"/>
                            <w:szCs w:val="26"/>
                          </w:rPr>
                          <m:t>Disposal</m:t>
                        </w:del>
                      </m:r>
                    </m:sup>
                  </m:sSubSup>
                </m:e>
              </m:nary>
            </m:e>
          </m:nary>
        </m:oMath>
      </m:oMathPara>
    </w:p>
    <w:p w14:paraId="2918C711" w14:textId="29C11E23" w:rsidR="005D2AB7" w:rsidRPr="005A7F98" w:rsidDel="002171F8" w:rsidRDefault="005D2AB7" w:rsidP="000B451C">
      <w:pPr>
        <w:jc w:val="center"/>
        <w:rPr>
          <w:del w:id="915" w:author="Melody Shellman" w:date="2021-10-26T14:31:00Z"/>
          <w:rFonts w:ascii="Times New Roman" w:eastAsiaTheme="minorEastAsia" w:hAnsi="Times New Roman" w:cs="Times New Roman"/>
          <w:strike/>
          <w:sz w:val="26"/>
          <w:szCs w:val="26"/>
        </w:rPr>
      </w:pPr>
    </w:p>
    <w:p w14:paraId="7A665A36" w14:textId="5B4E14BF" w:rsidR="005D2AB7" w:rsidRPr="005A7F98" w:rsidDel="002171F8" w:rsidRDefault="00596A2F" w:rsidP="005D2AB7">
      <w:pPr>
        <w:rPr>
          <w:del w:id="916" w:author="Melody Shellman" w:date="2021-10-26T14:31:00Z"/>
          <w:rFonts w:ascii="Times New Roman" w:eastAsiaTheme="minorEastAsia" w:hAnsi="Times New Roman" w:cs="Times New Roman"/>
          <w:strike/>
          <w:sz w:val="26"/>
          <w:szCs w:val="26"/>
        </w:rPr>
      </w:pPr>
      <m:oMathPara>
        <m:oMath>
          <m:d>
            <m:dPr>
              <m:begChr m:val="["/>
              <m:endChr m:val="]"/>
              <m:ctrlPr>
                <w:del w:id="917" w:author="Melody Shellman" w:date="2021-10-26T14:31:00Z">
                  <w:rPr>
                    <w:rFonts w:ascii="Cambria Math" w:eastAsiaTheme="minorEastAsia" w:hAnsi="Cambria Math" w:cs="Times New Roman"/>
                    <w:i/>
                    <w:strike/>
                    <w:sz w:val="26"/>
                    <w:szCs w:val="26"/>
                  </w:rPr>
                </w:del>
              </m:ctrlPr>
            </m:dPr>
            <m:e>
              <m:r>
                <w:del w:id="918" w:author="Melody Shellman" w:date="2021-10-26T14:31:00Z">
                  <w:rPr>
                    <w:rFonts w:ascii="Cambria Math" w:eastAsiaTheme="minorEastAsia" w:hAnsi="Cambria Math" w:cs="Times New Roman"/>
                    <w:strike/>
                    <w:sz w:val="26"/>
                    <w:szCs w:val="26"/>
                  </w:rPr>
                  <m:t xml:space="preserve">∀ t∈T   </m:t>
                </w:del>
              </m:r>
            </m:e>
          </m:d>
          <m:r>
            <w:del w:id="919" w:author="Melody Shellman" w:date="2021-10-26T14:31:00Z">
              <w:rPr>
                <w:rFonts w:ascii="Cambria Math" w:eastAsiaTheme="minorEastAsia" w:hAnsi="Cambria Math" w:cs="Times New Roman"/>
                <w:strike/>
                <w:sz w:val="26"/>
                <w:szCs w:val="26"/>
              </w:rPr>
              <m:t xml:space="preserve"> </m:t>
            </w:del>
          </m:r>
        </m:oMath>
      </m:oMathPara>
    </w:p>
    <w:p w14:paraId="3C1B3252" w14:textId="5D7EC58B" w:rsidR="005D2AB7" w:rsidRPr="005A7F98" w:rsidDel="002171F8" w:rsidRDefault="005D2AB7" w:rsidP="000B451C">
      <w:pPr>
        <w:jc w:val="center"/>
        <w:rPr>
          <w:del w:id="920" w:author="Melody Shellman" w:date="2021-10-26T14:31:00Z"/>
          <w:rFonts w:ascii="Times New Roman" w:eastAsiaTheme="minorEastAsia" w:hAnsi="Times New Roman" w:cs="Times New Roman"/>
          <w:b/>
          <w:sz w:val="26"/>
          <w:szCs w:val="26"/>
        </w:rPr>
      </w:pPr>
    </w:p>
    <w:p w14:paraId="26782606" w14:textId="70D8DB46" w:rsidR="005D2AB7" w:rsidRPr="005A7F98" w:rsidDel="002171F8" w:rsidRDefault="005D2AB7" w:rsidP="005D2AB7">
      <w:pPr>
        <w:rPr>
          <w:del w:id="921" w:author="Melody Shellman" w:date="2021-10-26T14:31:00Z"/>
          <w:rFonts w:ascii="Times New Roman" w:eastAsiaTheme="minorEastAsia" w:hAnsi="Times New Roman" w:cs="Times New Roman"/>
          <w:b/>
          <w:strike/>
          <w:sz w:val="26"/>
          <w:szCs w:val="26"/>
        </w:rPr>
      </w:pPr>
      <w:del w:id="922" w:author="Melody Shellman" w:date="2021-10-26T14:31:00Z">
        <w:r w:rsidRPr="005A7F98" w:rsidDel="002171F8">
          <w:rPr>
            <w:rFonts w:ascii="Times New Roman" w:eastAsiaTheme="minorEastAsia" w:hAnsi="Times New Roman" w:cs="Times New Roman"/>
            <w:b/>
            <w:strike/>
            <w:sz w:val="26"/>
            <w:szCs w:val="26"/>
          </w:rPr>
          <w:delText>Storage Construction or Capacity Expansion Cost</w:delText>
        </w:r>
      </w:del>
    </w:p>
    <w:p w14:paraId="3D3A1877" w14:textId="3247D314" w:rsidR="005D2AB7" w:rsidRPr="005A7F98" w:rsidDel="002171F8" w:rsidRDefault="00596A2F" w:rsidP="005D2AB7">
      <w:pPr>
        <w:jc w:val="center"/>
        <w:rPr>
          <w:del w:id="923" w:author="Melody Shellman" w:date="2021-10-26T14:31:00Z"/>
          <w:rFonts w:ascii="Times New Roman" w:eastAsiaTheme="minorEastAsia" w:hAnsi="Times New Roman" w:cs="Times New Roman"/>
          <w:strike/>
          <w:sz w:val="26"/>
          <w:szCs w:val="26"/>
        </w:rPr>
      </w:pPr>
      <m:oMathPara>
        <m:oMath>
          <m:sSubSup>
            <m:sSubSupPr>
              <m:ctrlPr>
                <w:del w:id="924" w:author="Melody Shellman" w:date="2021-10-26T14:31:00Z">
                  <w:rPr>
                    <w:rFonts w:ascii="Cambria Math" w:hAnsi="Cambria Math" w:cs="Times New Roman"/>
                    <w:i/>
                    <w:strike/>
                    <w:sz w:val="26"/>
                    <w:szCs w:val="26"/>
                  </w:rPr>
                </w:del>
              </m:ctrlPr>
            </m:sSubSupPr>
            <m:e>
              <m:r>
                <w:del w:id="925" w:author="Melody Shellman" w:date="2021-10-26T14:31:00Z">
                  <w:rPr>
                    <w:rFonts w:ascii="Cambria Math" w:hAnsi="Cambria Math" w:cs="Times New Roman"/>
                    <w:strike/>
                    <w:sz w:val="26"/>
                    <w:szCs w:val="26"/>
                  </w:rPr>
                  <m:t>C</m:t>
                </w:del>
              </m:r>
            </m:e>
            <m:sub>
              <m:d>
                <m:dPr>
                  <m:begChr m:val="["/>
                  <m:endChr m:val="]"/>
                  <m:ctrlPr>
                    <w:del w:id="926" w:author="Melody Shellman" w:date="2021-10-26T14:31:00Z">
                      <w:rPr>
                        <w:rFonts w:ascii="Cambria Math" w:hAnsi="Cambria Math" w:cs="Times New Roman"/>
                        <w:i/>
                        <w:strike/>
                        <w:sz w:val="26"/>
                        <w:szCs w:val="26"/>
                      </w:rPr>
                    </w:del>
                  </m:ctrlPr>
                </m:dPr>
                <m:e>
                  <m:r>
                    <w:del w:id="927" w:author="Melody Shellman" w:date="2021-10-26T14:31:00Z">
                      <w:rPr>
                        <w:rFonts w:ascii="Cambria Math" w:hAnsi="Cambria Math" w:cs="Times New Roman"/>
                        <w:strike/>
                        <w:sz w:val="26"/>
                        <w:szCs w:val="26"/>
                      </w:rPr>
                      <m:t>t</m:t>
                    </w:del>
                  </m:r>
                </m:e>
              </m:d>
            </m:sub>
            <m:sup>
              <m:r>
                <w:del w:id="928" w:author="Melody Shellman" w:date="2021-10-26T14:31:00Z">
                  <w:rPr>
                    <w:rFonts w:ascii="Cambria Math" w:hAnsi="Cambria Math" w:cs="Times New Roman"/>
                    <w:strike/>
                    <w:sz w:val="26"/>
                    <w:szCs w:val="26"/>
                  </w:rPr>
                  <m:t>StorageCapEx</m:t>
                </w:del>
              </m:r>
            </m:sup>
          </m:sSubSup>
          <m:r>
            <w:del w:id="929" w:author="Melody Shellman" w:date="2021-10-26T14:31:00Z">
              <w:rPr>
                <w:rFonts w:ascii="Cambria Math" w:hAnsi="Cambria Math" w:cs="Times New Roman"/>
                <w:strike/>
                <w:sz w:val="26"/>
                <w:szCs w:val="26"/>
              </w:rPr>
              <m:t>=</m:t>
            </w:del>
          </m:r>
          <m:nary>
            <m:naryPr>
              <m:chr m:val="∑"/>
              <m:limLoc m:val="undOvr"/>
              <m:supHide m:val="1"/>
              <m:ctrlPr>
                <w:del w:id="930" w:author="Melody Shellman" w:date="2021-10-26T14:31:00Z">
                  <w:rPr>
                    <w:rFonts w:ascii="Cambria Math" w:eastAsiaTheme="minorEastAsia" w:hAnsi="Cambria Math" w:cs="Times New Roman"/>
                    <w:i/>
                    <w:strike/>
                    <w:sz w:val="26"/>
                    <w:szCs w:val="26"/>
                  </w:rPr>
                </w:del>
              </m:ctrlPr>
            </m:naryPr>
            <m:sub>
              <m:r>
                <w:del w:id="931" w:author="Melody Shellman" w:date="2021-10-26T14:31:00Z">
                  <w:rPr>
                    <w:rFonts w:ascii="Cambria Math" w:eastAsiaTheme="minorEastAsia" w:hAnsi="Cambria Math" w:cs="Times New Roman"/>
                    <w:strike/>
                    <w:sz w:val="26"/>
                    <w:szCs w:val="26"/>
                  </w:rPr>
                  <m:t>s∈S</m:t>
                </w:del>
              </m:r>
            </m:sub>
            <m:sup/>
            <m:e>
              <m:r>
                <w:del w:id="932" w:author="Melody Shellman" w:date="2021-10-26T14:31:00Z">
                  <w:rPr>
                    <w:rFonts w:ascii="Cambria Math" w:hAnsi="Cambria Math" w:cs="Times New Roman"/>
                    <w:strike/>
                    <w:sz w:val="26"/>
                    <w:szCs w:val="26"/>
                  </w:rPr>
                  <m:t xml:space="preserve"> </m:t>
                </w:del>
              </m:r>
              <m:nary>
                <m:naryPr>
                  <m:chr m:val="∑"/>
                  <m:limLoc m:val="undOvr"/>
                  <m:supHide m:val="1"/>
                  <m:ctrlPr>
                    <w:del w:id="933" w:author="Melody Shellman" w:date="2021-10-26T14:31:00Z">
                      <w:rPr>
                        <w:rFonts w:ascii="Cambria Math" w:eastAsiaTheme="minorEastAsia" w:hAnsi="Cambria Math" w:cs="Times New Roman"/>
                        <w:i/>
                        <w:strike/>
                        <w:sz w:val="26"/>
                        <w:szCs w:val="26"/>
                      </w:rPr>
                    </w:del>
                  </m:ctrlPr>
                </m:naryPr>
                <m:sub>
                  <m:r>
                    <w:del w:id="934" w:author="Melody Shellman" w:date="2021-10-26T14:31:00Z">
                      <w:rPr>
                        <w:rFonts w:ascii="Cambria Math" w:eastAsiaTheme="minorEastAsia" w:hAnsi="Cambria Math" w:cs="Times New Roman"/>
                        <w:strike/>
                        <w:sz w:val="26"/>
                        <w:szCs w:val="26"/>
                      </w:rPr>
                      <m:t>c∈</m:t>
                    </w:del>
                  </m:r>
                  <m:sSub>
                    <m:sSubPr>
                      <m:ctrlPr>
                        <w:del w:id="935" w:author="Melody Shellman" w:date="2021-10-26T14:31:00Z">
                          <w:rPr>
                            <w:rFonts w:ascii="Cambria Math" w:eastAsiaTheme="minorEastAsia" w:hAnsi="Cambria Math" w:cs="Times New Roman"/>
                            <w:i/>
                            <w:strike/>
                            <w:sz w:val="26"/>
                            <w:szCs w:val="26"/>
                          </w:rPr>
                        </w:del>
                      </m:ctrlPr>
                    </m:sSubPr>
                    <m:e>
                      <m:r>
                        <w:del w:id="936" w:author="Melody Shellman" w:date="2021-10-26T14:31:00Z">
                          <w:rPr>
                            <w:rFonts w:ascii="Cambria Math" w:eastAsiaTheme="minorEastAsia" w:hAnsi="Cambria Math" w:cs="Times New Roman"/>
                            <w:strike/>
                            <w:sz w:val="26"/>
                            <w:szCs w:val="26"/>
                          </w:rPr>
                          <m:t>C</m:t>
                        </w:del>
                      </m:r>
                    </m:e>
                    <m:sub>
                      <m:r>
                        <w:del w:id="937" w:author="Melody Shellman" w:date="2021-10-26T14:31:00Z">
                          <w:rPr>
                            <w:rFonts w:ascii="Cambria Math" w:eastAsiaTheme="minorEastAsia" w:hAnsi="Cambria Math" w:cs="Times New Roman"/>
                            <w:strike/>
                            <w:sz w:val="26"/>
                            <w:szCs w:val="26"/>
                          </w:rPr>
                          <m:t>0</m:t>
                        </w:del>
                      </m:r>
                    </m:sub>
                  </m:sSub>
                </m:sub>
                <m:sup/>
                <m:e>
                  <m:r>
                    <w:del w:id="938" w:author="Melody Shellman" w:date="2021-10-26T14:31:00Z">
                      <w:rPr>
                        <w:rFonts w:ascii="Cambria Math" w:hAnsi="Cambria Math" w:cs="Times New Roman"/>
                        <w:strike/>
                        <w:sz w:val="26"/>
                        <w:szCs w:val="26"/>
                      </w:rPr>
                      <m:t xml:space="preserve">    </m:t>
                    </w:del>
                  </m:r>
                  <m:sSubSup>
                    <m:sSubSupPr>
                      <m:ctrlPr>
                        <w:del w:id="939" w:author="Melody Shellman" w:date="2021-10-26T14:31:00Z">
                          <w:rPr>
                            <w:rFonts w:ascii="Cambria Math" w:hAnsi="Cambria Math" w:cs="Times New Roman"/>
                            <w:i/>
                            <w:strike/>
                            <w:sz w:val="26"/>
                            <w:szCs w:val="26"/>
                          </w:rPr>
                        </w:del>
                      </m:ctrlPr>
                    </m:sSubSupPr>
                    <m:e>
                      <m:r>
                        <w:del w:id="940" w:author="Melody Shellman" w:date="2021-10-26T14:31:00Z">
                          <w:rPr>
                            <w:rFonts w:ascii="Cambria Math" w:hAnsi="Cambria Math" w:cs="Times New Roman"/>
                            <w:strike/>
                            <w:sz w:val="26"/>
                            <w:szCs w:val="26"/>
                          </w:rPr>
                          <m:t>κ</m:t>
                        </w:del>
                      </m:r>
                    </m:e>
                    <m:sub>
                      <m:r>
                        <w:del w:id="941" w:author="Melody Shellman" w:date="2021-10-26T14:31:00Z">
                          <w:rPr>
                            <w:rFonts w:ascii="Cambria Math" w:hAnsi="Cambria Math" w:cs="Times New Roman"/>
                            <w:strike/>
                            <w:sz w:val="26"/>
                            <w:szCs w:val="26"/>
                          </w:rPr>
                          <m:t>s,c</m:t>
                        </w:del>
                      </m:r>
                    </m:sub>
                    <m:sup>
                      <m:r>
                        <w:del w:id="942" w:author="Melody Shellman" w:date="2021-10-26T14:31:00Z">
                          <w:rPr>
                            <w:rFonts w:ascii="Cambria Math" w:hAnsi="Cambria Math" w:cs="Times New Roman"/>
                            <w:strike/>
                            <w:sz w:val="26"/>
                            <w:szCs w:val="26"/>
                          </w:rPr>
                          <m:t>Storage</m:t>
                        </w:del>
                      </m:r>
                    </m:sup>
                  </m:sSubSup>
                  <m:r>
                    <w:del w:id="943" w:author="Melody Shellman" w:date="2021-10-26T14:31:00Z">
                      <w:rPr>
                        <w:rFonts w:ascii="Cambria Math" w:hAnsi="Cambria Math" w:cs="Times New Roman"/>
                        <w:strike/>
                        <w:sz w:val="26"/>
                        <w:szCs w:val="26"/>
                      </w:rPr>
                      <m:t>⋅</m:t>
                    </w:del>
                  </m:r>
                  <m:sSubSup>
                    <m:sSubSupPr>
                      <m:ctrlPr>
                        <w:del w:id="944" w:author="Melody Shellman" w:date="2021-10-26T14:31:00Z">
                          <w:rPr>
                            <w:rFonts w:ascii="Cambria Math" w:hAnsi="Cambria Math" w:cs="Times New Roman"/>
                            <w:i/>
                            <w:strike/>
                            <w:sz w:val="26"/>
                            <w:szCs w:val="26"/>
                          </w:rPr>
                        </w:del>
                      </m:ctrlPr>
                    </m:sSubSupPr>
                    <m:e>
                      <m:r>
                        <w:del w:id="945" w:author="Melody Shellman" w:date="2021-10-26T14:31:00Z">
                          <w:rPr>
                            <w:rFonts w:ascii="Cambria Math" w:hAnsi="Cambria Math" w:cs="Times New Roman"/>
                            <w:strike/>
                            <w:sz w:val="26"/>
                            <w:szCs w:val="26"/>
                          </w:rPr>
                          <m:t>δ</m:t>
                        </w:del>
                      </m:r>
                    </m:e>
                    <m:sub>
                      <m:r>
                        <w:del w:id="946" w:author="Melody Shellman" w:date="2021-10-26T14:31:00Z">
                          <w:rPr>
                            <w:rFonts w:ascii="Cambria Math" w:hAnsi="Cambria Math" w:cs="Times New Roman"/>
                            <w:strike/>
                            <w:sz w:val="26"/>
                            <w:szCs w:val="26"/>
                          </w:rPr>
                          <m:t>c</m:t>
                        </w:del>
                      </m:r>
                    </m:sub>
                    <m:sup>
                      <m:r>
                        <w:del w:id="947" w:author="Melody Shellman" w:date="2021-10-26T14:31:00Z">
                          <w:rPr>
                            <w:rFonts w:ascii="Cambria Math" w:hAnsi="Cambria Math" w:cs="Times New Roman"/>
                            <w:strike/>
                            <w:sz w:val="26"/>
                            <w:szCs w:val="26"/>
                          </w:rPr>
                          <m:t>Storage</m:t>
                        </w:del>
                      </m:r>
                    </m:sup>
                  </m:sSubSup>
                  <m:sSubSup>
                    <m:sSubSupPr>
                      <m:ctrlPr>
                        <w:del w:id="948" w:author="Melody Shellman" w:date="2021-10-26T14:31:00Z">
                          <w:rPr>
                            <w:rFonts w:ascii="Cambria Math" w:hAnsi="Cambria Math" w:cs="Times New Roman"/>
                            <w:i/>
                            <w:strike/>
                            <w:sz w:val="26"/>
                            <w:szCs w:val="26"/>
                          </w:rPr>
                        </w:del>
                      </m:ctrlPr>
                    </m:sSubSupPr>
                    <m:e>
                      <m:r>
                        <w:del w:id="949" w:author="Melody Shellman" w:date="2021-10-26T14:31:00Z">
                          <w:rPr>
                            <w:rFonts w:ascii="Cambria Math" w:hAnsi="Cambria Math" w:cs="Times New Roman"/>
                            <w:strike/>
                            <w:sz w:val="26"/>
                            <w:szCs w:val="26"/>
                          </w:rPr>
                          <m:t>⋅y</m:t>
                        </w:del>
                      </m:r>
                    </m:e>
                    <m:sub>
                      <m:r>
                        <w:del w:id="950" w:author="Melody Shellman" w:date="2021-10-26T14:31:00Z">
                          <w:rPr>
                            <w:rFonts w:ascii="Cambria Math" w:hAnsi="Cambria Math" w:cs="Times New Roman"/>
                            <w:strike/>
                            <w:sz w:val="26"/>
                            <w:szCs w:val="26"/>
                          </w:rPr>
                          <m:t>s,c</m:t>
                        </w:del>
                      </m:r>
                    </m:sub>
                    <m:sup>
                      <m:r>
                        <w:del w:id="951" w:author="Melody Shellman" w:date="2021-10-26T14:31:00Z">
                          <w:rPr>
                            <w:rFonts w:ascii="Cambria Math" w:hAnsi="Cambria Math" w:cs="Times New Roman"/>
                            <w:strike/>
                            <w:sz w:val="26"/>
                            <w:szCs w:val="26"/>
                          </w:rPr>
                          <m:t>Storage</m:t>
                        </w:del>
                      </m:r>
                    </m:sup>
                  </m:sSubSup>
                </m:e>
              </m:nary>
            </m:e>
          </m:nary>
        </m:oMath>
      </m:oMathPara>
    </w:p>
    <w:p w14:paraId="78C95070" w14:textId="08796B94" w:rsidR="005D2AB7" w:rsidRPr="005A7F98" w:rsidDel="002171F8" w:rsidRDefault="005D2AB7" w:rsidP="005D2AB7">
      <w:pPr>
        <w:jc w:val="center"/>
        <w:rPr>
          <w:del w:id="952" w:author="Melody Shellman" w:date="2021-10-26T14:31:00Z"/>
          <w:rFonts w:ascii="Times New Roman" w:eastAsiaTheme="minorEastAsia" w:hAnsi="Times New Roman" w:cs="Times New Roman"/>
          <w:strike/>
          <w:sz w:val="26"/>
          <w:szCs w:val="26"/>
        </w:rPr>
      </w:pPr>
    </w:p>
    <w:p w14:paraId="5E1FD644" w14:textId="018028CE" w:rsidR="005D2AB7" w:rsidRPr="005A7F98" w:rsidDel="002171F8" w:rsidRDefault="00596A2F" w:rsidP="005D2AB7">
      <w:pPr>
        <w:rPr>
          <w:del w:id="953" w:author="Melody Shellman" w:date="2021-10-26T14:31:00Z"/>
          <w:rFonts w:ascii="Times New Roman" w:eastAsiaTheme="minorEastAsia" w:hAnsi="Times New Roman" w:cs="Times New Roman"/>
          <w:strike/>
          <w:sz w:val="26"/>
          <w:szCs w:val="26"/>
        </w:rPr>
      </w:pPr>
      <m:oMathPara>
        <m:oMath>
          <m:d>
            <m:dPr>
              <m:begChr m:val="["/>
              <m:endChr m:val="]"/>
              <m:ctrlPr>
                <w:del w:id="954" w:author="Melody Shellman" w:date="2021-10-26T14:31:00Z">
                  <w:rPr>
                    <w:rFonts w:ascii="Cambria Math" w:eastAsiaTheme="minorEastAsia" w:hAnsi="Cambria Math" w:cs="Times New Roman"/>
                    <w:i/>
                    <w:strike/>
                    <w:sz w:val="26"/>
                    <w:szCs w:val="26"/>
                  </w:rPr>
                </w:del>
              </m:ctrlPr>
            </m:dPr>
            <m:e>
              <m:r>
                <w:del w:id="955" w:author="Melody Shellman" w:date="2021-10-26T14:31:00Z">
                  <w:rPr>
                    <w:rFonts w:ascii="Cambria Math" w:eastAsiaTheme="minorEastAsia" w:hAnsi="Cambria Math" w:cs="Times New Roman"/>
                    <w:strike/>
                    <w:sz w:val="26"/>
                    <w:szCs w:val="26"/>
                  </w:rPr>
                  <m:t>∀ t∈T</m:t>
                </w:del>
              </m:r>
            </m:e>
          </m:d>
          <m:r>
            <w:del w:id="956" w:author="Melody Shellman" w:date="2021-10-26T14:31:00Z">
              <w:rPr>
                <w:rFonts w:ascii="Cambria Math" w:eastAsiaTheme="minorEastAsia" w:hAnsi="Cambria Math" w:cs="Times New Roman"/>
                <w:strike/>
                <w:sz w:val="26"/>
                <w:szCs w:val="26"/>
              </w:rPr>
              <m:t xml:space="preserve">    </m:t>
            </w:del>
          </m:r>
        </m:oMath>
      </m:oMathPara>
    </w:p>
    <w:p w14:paraId="0D558FBE" w14:textId="2CAA0F99" w:rsidR="005D2AB7" w:rsidRPr="005A7F98" w:rsidDel="002171F8" w:rsidRDefault="005D2AB7" w:rsidP="000B451C">
      <w:pPr>
        <w:jc w:val="center"/>
        <w:rPr>
          <w:del w:id="957" w:author="Melody Shellman" w:date="2021-10-26T14:31:00Z"/>
          <w:rFonts w:ascii="Times New Roman" w:eastAsiaTheme="minorEastAsia" w:hAnsi="Times New Roman" w:cs="Times New Roman"/>
          <w:b/>
          <w:sz w:val="26"/>
          <w:szCs w:val="26"/>
        </w:rPr>
      </w:pPr>
    </w:p>
    <w:p w14:paraId="12C98568" w14:textId="152B2AD3" w:rsidR="0029066A" w:rsidRPr="005A7F98" w:rsidDel="002171F8" w:rsidRDefault="0029066A" w:rsidP="0029066A">
      <w:pPr>
        <w:rPr>
          <w:del w:id="958" w:author="Melody Shellman" w:date="2021-10-26T14:31:00Z"/>
          <w:rFonts w:ascii="Times New Roman" w:eastAsiaTheme="minorEastAsia" w:hAnsi="Times New Roman" w:cs="Times New Roman"/>
          <w:b/>
          <w:strike/>
          <w:sz w:val="26"/>
          <w:szCs w:val="26"/>
        </w:rPr>
      </w:pPr>
      <w:del w:id="959" w:author="Melody Shellman" w:date="2021-10-26T14:31:00Z">
        <w:r w:rsidRPr="005A7F98" w:rsidDel="002171F8">
          <w:rPr>
            <w:rFonts w:ascii="Times New Roman" w:eastAsiaTheme="minorEastAsia" w:hAnsi="Times New Roman" w:cs="Times New Roman"/>
            <w:b/>
            <w:strike/>
            <w:sz w:val="26"/>
            <w:szCs w:val="26"/>
          </w:rPr>
          <w:delText>Pipeline Construction or Capacity Expansion Cost</w:delText>
        </w:r>
      </w:del>
    </w:p>
    <w:p w14:paraId="580F9E4D" w14:textId="4C96230F" w:rsidR="0029066A" w:rsidRPr="005A7F98" w:rsidDel="002171F8" w:rsidRDefault="00596A2F" w:rsidP="0029066A">
      <w:pPr>
        <w:jc w:val="center"/>
        <w:rPr>
          <w:del w:id="960" w:author="Melody Shellman" w:date="2021-10-26T14:31:00Z"/>
          <w:rFonts w:ascii="Times New Roman" w:eastAsiaTheme="minorEastAsia" w:hAnsi="Times New Roman" w:cs="Times New Roman"/>
          <w:strike/>
          <w:sz w:val="26"/>
          <w:szCs w:val="26"/>
        </w:rPr>
      </w:pPr>
      <m:oMathPara>
        <m:oMath>
          <m:sSubSup>
            <m:sSubSupPr>
              <m:ctrlPr>
                <w:del w:id="961" w:author="Melody Shellman" w:date="2021-10-26T14:31:00Z">
                  <w:rPr>
                    <w:rFonts w:ascii="Cambria Math" w:hAnsi="Cambria Math" w:cs="Times New Roman"/>
                    <w:i/>
                    <w:strike/>
                    <w:sz w:val="26"/>
                    <w:szCs w:val="26"/>
                  </w:rPr>
                </w:del>
              </m:ctrlPr>
            </m:sSubSupPr>
            <m:e>
              <m:r>
                <w:del w:id="962" w:author="Melody Shellman" w:date="2021-10-26T14:31:00Z">
                  <w:rPr>
                    <w:rFonts w:ascii="Cambria Math" w:hAnsi="Cambria Math" w:cs="Times New Roman"/>
                    <w:strike/>
                    <w:sz w:val="26"/>
                    <w:szCs w:val="26"/>
                  </w:rPr>
                  <m:t>C</m:t>
                </w:del>
              </m:r>
            </m:e>
            <m:sub>
              <m:d>
                <m:dPr>
                  <m:begChr m:val="["/>
                  <m:endChr m:val="]"/>
                  <m:ctrlPr>
                    <w:del w:id="963" w:author="Melody Shellman" w:date="2021-10-26T14:31:00Z">
                      <w:rPr>
                        <w:rFonts w:ascii="Cambria Math" w:hAnsi="Cambria Math" w:cs="Times New Roman"/>
                        <w:i/>
                        <w:strike/>
                        <w:sz w:val="26"/>
                        <w:szCs w:val="26"/>
                      </w:rPr>
                    </w:del>
                  </m:ctrlPr>
                </m:dPr>
                <m:e>
                  <m:r>
                    <w:del w:id="964" w:author="Melody Shellman" w:date="2021-10-26T14:31:00Z">
                      <w:rPr>
                        <w:rFonts w:ascii="Cambria Math" w:hAnsi="Cambria Math" w:cs="Times New Roman"/>
                        <w:strike/>
                        <w:sz w:val="26"/>
                        <w:szCs w:val="26"/>
                      </w:rPr>
                      <m:t>t</m:t>
                    </w:del>
                  </m:r>
                </m:e>
              </m:d>
            </m:sub>
            <m:sup>
              <m:r>
                <w:del w:id="965" w:author="Melody Shellman" w:date="2021-10-26T14:31:00Z">
                  <w:rPr>
                    <w:rFonts w:ascii="Cambria Math" w:hAnsi="Cambria Math" w:cs="Times New Roman"/>
                    <w:strike/>
                    <w:sz w:val="26"/>
                    <w:szCs w:val="26"/>
                  </w:rPr>
                  <m:t>PipelineCapEx</m:t>
                </w:del>
              </m:r>
            </m:sup>
          </m:sSubSup>
          <m:r>
            <w:del w:id="966" w:author="Melody Shellman" w:date="2021-10-26T14:31:00Z">
              <w:rPr>
                <w:rFonts w:ascii="Cambria Math" w:hAnsi="Cambria Math" w:cs="Times New Roman"/>
                <w:strike/>
                <w:sz w:val="26"/>
                <w:szCs w:val="26"/>
              </w:rPr>
              <m:t>=</m:t>
            </w:del>
          </m:r>
          <m:nary>
            <m:naryPr>
              <m:chr m:val="∑"/>
              <m:limLoc m:val="undOvr"/>
              <m:supHide m:val="1"/>
              <m:ctrlPr>
                <w:del w:id="967" w:author="Melody Shellman" w:date="2021-10-26T14:31:00Z">
                  <w:rPr>
                    <w:rFonts w:ascii="Cambria Math" w:eastAsiaTheme="minorEastAsia" w:hAnsi="Cambria Math" w:cs="Times New Roman"/>
                    <w:i/>
                    <w:strike/>
                    <w:sz w:val="26"/>
                    <w:szCs w:val="26"/>
                  </w:rPr>
                </w:del>
              </m:ctrlPr>
            </m:naryPr>
            <m:sub>
              <m:r>
                <w:del w:id="968" w:author="Melody Shellman" w:date="2021-10-26T14:31:00Z">
                  <w:rPr>
                    <w:rFonts w:ascii="Cambria Math" w:eastAsiaTheme="minorEastAsia" w:hAnsi="Cambria Math" w:cs="Times New Roman"/>
                    <w:strike/>
                    <w:sz w:val="26"/>
                    <w:szCs w:val="26"/>
                  </w:rPr>
                  <m:t>l∈L</m:t>
                </w:del>
              </m:r>
            </m:sub>
            <m:sup/>
            <m:e>
              <m:r>
                <w:del w:id="969" w:author="Melody Shellman" w:date="2021-10-26T14:31:00Z">
                  <w:rPr>
                    <w:rFonts w:ascii="Cambria Math" w:hAnsi="Cambria Math" w:cs="Times New Roman"/>
                    <w:strike/>
                    <w:sz w:val="26"/>
                    <w:szCs w:val="26"/>
                  </w:rPr>
                  <m:t xml:space="preserve"> </m:t>
                </w:del>
              </m:r>
              <m:nary>
                <m:naryPr>
                  <m:chr m:val="∑"/>
                  <m:limLoc m:val="undOvr"/>
                  <m:supHide m:val="1"/>
                  <m:ctrlPr>
                    <w:del w:id="970" w:author="Melody Shellman" w:date="2021-10-26T14:31:00Z">
                      <w:rPr>
                        <w:rFonts w:ascii="Cambria Math" w:eastAsiaTheme="minorEastAsia" w:hAnsi="Cambria Math" w:cs="Times New Roman"/>
                        <w:i/>
                        <w:strike/>
                        <w:sz w:val="26"/>
                        <w:szCs w:val="26"/>
                      </w:rPr>
                    </w:del>
                  </m:ctrlPr>
                </m:naryPr>
                <m:sub>
                  <m:r>
                    <w:del w:id="971" w:author="Melody Shellman" w:date="2021-10-26T14:31:00Z">
                      <w:rPr>
                        <w:rFonts w:ascii="Cambria Math" w:eastAsiaTheme="minorEastAsia" w:hAnsi="Cambria Math" w:cs="Times New Roman"/>
                        <w:strike/>
                        <w:sz w:val="26"/>
                        <w:szCs w:val="26"/>
                      </w:rPr>
                      <m:t>l∈L</m:t>
                    </w:del>
                  </m:r>
                </m:sub>
                <m:sup/>
                <m:e>
                  <m:r>
                    <w:del w:id="972" w:author="Melody Shellman" w:date="2021-10-26T14:31:00Z">
                      <w:rPr>
                        <w:rFonts w:ascii="Cambria Math" w:hAnsi="Cambria Math" w:cs="Times New Roman"/>
                        <w:strike/>
                        <w:sz w:val="26"/>
                        <w:szCs w:val="26"/>
                      </w:rPr>
                      <m:t xml:space="preserve"> </m:t>
                    </w:del>
                  </m:r>
                  <m:nary>
                    <m:naryPr>
                      <m:chr m:val="∑"/>
                      <m:limLoc m:val="undOvr"/>
                      <m:supHide m:val="1"/>
                      <m:ctrlPr>
                        <w:del w:id="973" w:author="Melody Shellman" w:date="2021-10-26T14:31:00Z">
                          <w:rPr>
                            <w:rFonts w:ascii="Cambria Math" w:eastAsiaTheme="minorEastAsia" w:hAnsi="Cambria Math" w:cs="Times New Roman"/>
                            <w:i/>
                            <w:strike/>
                            <w:sz w:val="26"/>
                            <w:szCs w:val="26"/>
                          </w:rPr>
                        </w:del>
                      </m:ctrlPr>
                    </m:naryPr>
                    <m:sub>
                      <m:r>
                        <w:del w:id="974" w:author="Melody Shellman" w:date="2021-10-26T14:31:00Z">
                          <w:rPr>
                            <w:rFonts w:ascii="Cambria Math" w:eastAsiaTheme="minorEastAsia" w:hAnsi="Cambria Math" w:cs="Times New Roman"/>
                            <w:strike/>
                            <w:sz w:val="26"/>
                            <w:szCs w:val="26"/>
                          </w:rPr>
                          <m:t>d∈</m:t>
                        </w:del>
                      </m:r>
                      <m:sSub>
                        <m:sSubPr>
                          <m:ctrlPr>
                            <w:del w:id="975" w:author="Melody Shellman" w:date="2021-10-26T14:31:00Z">
                              <w:rPr>
                                <w:rFonts w:ascii="Cambria Math" w:eastAsiaTheme="minorEastAsia" w:hAnsi="Cambria Math" w:cs="Times New Roman"/>
                                <w:i/>
                                <w:strike/>
                                <w:sz w:val="26"/>
                                <w:szCs w:val="26"/>
                              </w:rPr>
                            </w:del>
                          </m:ctrlPr>
                        </m:sSubPr>
                        <m:e>
                          <m:r>
                            <w:del w:id="976" w:author="Melody Shellman" w:date="2021-10-26T14:31:00Z">
                              <w:rPr>
                                <w:rFonts w:ascii="Cambria Math" w:eastAsiaTheme="minorEastAsia" w:hAnsi="Cambria Math" w:cs="Times New Roman"/>
                                <w:strike/>
                                <w:sz w:val="26"/>
                                <w:szCs w:val="26"/>
                              </w:rPr>
                              <m:t>D</m:t>
                            </w:del>
                          </m:r>
                        </m:e>
                        <m:sub>
                          <m:r>
                            <w:del w:id="977" w:author="Melody Shellman" w:date="2021-10-26T14:31:00Z">
                              <w:rPr>
                                <w:rFonts w:ascii="Cambria Math" w:eastAsiaTheme="minorEastAsia" w:hAnsi="Cambria Math" w:cs="Times New Roman"/>
                                <w:strike/>
                                <w:sz w:val="26"/>
                                <w:szCs w:val="26"/>
                              </w:rPr>
                              <m:t>0</m:t>
                            </w:del>
                          </m:r>
                        </m:sub>
                      </m:sSub>
                    </m:sub>
                    <m:sup/>
                    <m:e>
                      <m:r>
                        <w:del w:id="978" w:author="Melody Shellman" w:date="2021-10-26T14:31:00Z">
                          <w:rPr>
                            <w:rFonts w:ascii="Cambria Math" w:hAnsi="Cambria Math" w:cs="Times New Roman"/>
                            <w:strike/>
                            <w:sz w:val="26"/>
                            <w:szCs w:val="26"/>
                          </w:rPr>
                          <m:t xml:space="preserve">  </m:t>
                        </w:del>
                      </m:r>
                      <m:sSubSup>
                        <m:sSubSupPr>
                          <m:ctrlPr>
                            <w:del w:id="979" w:author="Melody Shellman" w:date="2021-10-26T14:31:00Z">
                              <w:rPr>
                                <w:rFonts w:ascii="Cambria Math" w:hAnsi="Cambria Math" w:cs="Times New Roman"/>
                                <w:i/>
                                <w:strike/>
                                <w:sz w:val="26"/>
                                <w:szCs w:val="26"/>
                              </w:rPr>
                            </w:del>
                          </m:ctrlPr>
                        </m:sSubSupPr>
                        <m:e>
                          <m:r>
                            <w:del w:id="980" w:author="Melody Shellman" w:date="2021-10-26T14:31:00Z">
                              <w:rPr>
                                <w:rFonts w:ascii="Cambria Math" w:hAnsi="Cambria Math" w:cs="Times New Roman"/>
                                <w:strike/>
                                <w:sz w:val="26"/>
                                <w:szCs w:val="26"/>
                              </w:rPr>
                              <m:t>κ</m:t>
                            </w:del>
                          </m:r>
                        </m:e>
                        <m:sub>
                          <m:r>
                            <w:del w:id="981" w:author="Melody Shellman" w:date="2021-10-26T14:31:00Z">
                              <w:rPr>
                                <w:rFonts w:ascii="Cambria Math" w:hAnsi="Cambria Math" w:cs="Times New Roman"/>
                                <w:strike/>
                                <w:sz w:val="26"/>
                                <w:szCs w:val="26"/>
                              </w:rPr>
                              <m:t>l,l,d</m:t>
                            </w:del>
                          </m:r>
                        </m:sub>
                        <m:sup>
                          <m:r>
                            <w:del w:id="982" w:author="Melody Shellman" w:date="2021-10-26T14:31:00Z">
                              <w:rPr>
                                <w:rFonts w:ascii="Cambria Math" w:hAnsi="Cambria Math" w:cs="Times New Roman"/>
                                <w:strike/>
                                <w:sz w:val="26"/>
                                <w:szCs w:val="26"/>
                              </w:rPr>
                              <m:t>Pipeline</m:t>
                            </w:del>
                          </m:r>
                        </m:sup>
                      </m:sSubSup>
                      <m:r>
                        <w:del w:id="983" w:author="Melody Shellman" w:date="2021-10-26T14:31:00Z">
                          <w:rPr>
                            <w:rFonts w:ascii="Cambria Math" w:hAnsi="Cambria Math" w:cs="Times New Roman"/>
                            <w:strike/>
                            <w:sz w:val="26"/>
                            <w:szCs w:val="26"/>
                          </w:rPr>
                          <m:t>⋅</m:t>
                        </w:del>
                      </m:r>
                      <m:sSubSup>
                        <m:sSubSupPr>
                          <m:ctrlPr>
                            <w:del w:id="984" w:author="Melody Shellman" w:date="2021-10-26T14:31:00Z">
                              <w:rPr>
                                <w:rFonts w:ascii="Cambria Math" w:hAnsi="Cambria Math" w:cs="Times New Roman"/>
                                <w:i/>
                                <w:strike/>
                                <w:sz w:val="26"/>
                                <w:szCs w:val="26"/>
                              </w:rPr>
                            </w:del>
                          </m:ctrlPr>
                        </m:sSubSupPr>
                        <m:e>
                          <m:r>
                            <w:del w:id="985" w:author="Melody Shellman" w:date="2021-10-26T14:31:00Z">
                              <w:rPr>
                                <w:rFonts w:ascii="Cambria Math" w:hAnsi="Cambria Math" w:cs="Times New Roman"/>
                                <w:strike/>
                                <w:sz w:val="26"/>
                                <w:szCs w:val="26"/>
                              </w:rPr>
                              <m:t>δ</m:t>
                            </w:del>
                          </m:r>
                        </m:e>
                        <m:sub>
                          <m:r>
                            <w:del w:id="986" w:author="Melody Shellman" w:date="2021-10-26T14:31:00Z">
                              <w:rPr>
                                <w:rFonts w:ascii="Cambria Math" w:hAnsi="Cambria Math" w:cs="Times New Roman"/>
                                <w:strike/>
                                <w:sz w:val="26"/>
                                <w:szCs w:val="26"/>
                              </w:rPr>
                              <m:t>d</m:t>
                            </w:del>
                          </m:r>
                        </m:sub>
                        <m:sup>
                          <m:r>
                            <w:del w:id="987" w:author="Melody Shellman" w:date="2021-10-26T14:31:00Z">
                              <w:rPr>
                                <w:rFonts w:ascii="Cambria Math" w:hAnsi="Cambria Math" w:cs="Times New Roman"/>
                                <w:strike/>
                                <w:sz w:val="26"/>
                                <w:szCs w:val="26"/>
                              </w:rPr>
                              <m:t>Pipeline</m:t>
                            </w:del>
                          </m:r>
                        </m:sup>
                      </m:sSubSup>
                      <m:r>
                        <w:del w:id="988" w:author="Melody Shellman" w:date="2021-10-26T14:31:00Z">
                          <w:rPr>
                            <w:rFonts w:ascii="Cambria Math" w:hAnsi="Cambria Math" w:cs="Times New Roman"/>
                            <w:strike/>
                            <w:sz w:val="26"/>
                            <w:szCs w:val="26"/>
                          </w:rPr>
                          <m:t xml:space="preserve">⋅  </m:t>
                        </w:del>
                      </m:r>
                      <m:sSubSup>
                        <m:sSubSupPr>
                          <m:ctrlPr>
                            <w:del w:id="989" w:author="Melody Shellman" w:date="2021-10-26T14:31:00Z">
                              <w:rPr>
                                <w:rFonts w:ascii="Cambria Math" w:hAnsi="Cambria Math" w:cs="Times New Roman"/>
                                <w:i/>
                                <w:strike/>
                                <w:sz w:val="26"/>
                                <w:szCs w:val="26"/>
                              </w:rPr>
                            </w:del>
                          </m:ctrlPr>
                        </m:sSubSupPr>
                        <m:e>
                          <m:r>
                            <w:del w:id="990" w:author="Melody Shellman" w:date="2021-10-26T14:31:00Z">
                              <w:rPr>
                                <w:rFonts w:ascii="Cambria Math" w:hAnsi="Cambria Math" w:cs="Times New Roman"/>
                                <w:strike/>
                                <w:sz w:val="26"/>
                                <w:szCs w:val="26"/>
                              </w:rPr>
                              <m:t>y</m:t>
                            </w:del>
                          </m:r>
                        </m:e>
                        <m:sub>
                          <m:r>
                            <w:del w:id="991" w:author="Melody Shellman" w:date="2021-10-26T14:31:00Z">
                              <w:rPr>
                                <w:rFonts w:ascii="Cambria Math" w:hAnsi="Cambria Math" w:cs="Times New Roman"/>
                                <w:strike/>
                                <w:sz w:val="26"/>
                                <w:szCs w:val="26"/>
                              </w:rPr>
                              <m:t>l,l,d</m:t>
                            </w:del>
                          </m:r>
                        </m:sub>
                        <m:sup>
                          <m:r>
                            <w:del w:id="992" w:author="Melody Shellman" w:date="2021-10-26T14:31:00Z">
                              <w:rPr>
                                <w:rFonts w:ascii="Cambria Math" w:hAnsi="Cambria Math" w:cs="Times New Roman"/>
                                <w:strike/>
                                <w:sz w:val="26"/>
                                <w:szCs w:val="26"/>
                              </w:rPr>
                              <m:t>Pipeline</m:t>
                            </w:del>
                          </m:r>
                        </m:sup>
                      </m:sSubSup>
                    </m:e>
                  </m:nary>
                </m:e>
              </m:nary>
            </m:e>
          </m:nary>
        </m:oMath>
      </m:oMathPara>
    </w:p>
    <w:p w14:paraId="6A38E0AA" w14:textId="36CBCC05" w:rsidR="0029066A" w:rsidRPr="005A7F98" w:rsidDel="002171F8" w:rsidRDefault="0029066A" w:rsidP="0029066A">
      <w:pPr>
        <w:jc w:val="center"/>
        <w:rPr>
          <w:del w:id="993" w:author="Melody Shellman" w:date="2021-10-26T14:31:00Z"/>
          <w:rFonts w:ascii="Times New Roman" w:eastAsiaTheme="minorEastAsia" w:hAnsi="Times New Roman" w:cs="Times New Roman"/>
          <w:strike/>
          <w:sz w:val="26"/>
          <w:szCs w:val="26"/>
        </w:rPr>
      </w:pPr>
    </w:p>
    <w:p w14:paraId="230FBACB" w14:textId="527452C7" w:rsidR="0029066A" w:rsidRPr="005A7F98" w:rsidDel="002171F8" w:rsidRDefault="00596A2F" w:rsidP="0029066A">
      <w:pPr>
        <w:rPr>
          <w:del w:id="994" w:author="Melody Shellman" w:date="2021-10-26T14:31:00Z"/>
          <w:rFonts w:ascii="Times New Roman" w:eastAsiaTheme="minorEastAsia" w:hAnsi="Times New Roman" w:cs="Times New Roman"/>
          <w:strike/>
          <w:sz w:val="26"/>
          <w:szCs w:val="26"/>
        </w:rPr>
      </w:pPr>
      <m:oMathPara>
        <m:oMath>
          <m:d>
            <m:dPr>
              <m:begChr m:val="["/>
              <m:endChr m:val="]"/>
              <m:ctrlPr>
                <w:del w:id="995" w:author="Melody Shellman" w:date="2021-10-26T14:31:00Z">
                  <w:rPr>
                    <w:rFonts w:ascii="Cambria Math" w:eastAsiaTheme="minorEastAsia" w:hAnsi="Cambria Math" w:cs="Times New Roman"/>
                    <w:i/>
                    <w:strike/>
                    <w:sz w:val="26"/>
                    <w:szCs w:val="26"/>
                  </w:rPr>
                </w:del>
              </m:ctrlPr>
            </m:dPr>
            <m:e>
              <m:r>
                <w:del w:id="996" w:author="Melody Shellman" w:date="2021-10-26T14:31:00Z">
                  <w:rPr>
                    <w:rFonts w:ascii="Cambria Math" w:eastAsiaTheme="minorEastAsia" w:hAnsi="Cambria Math" w:cs="Times New Roman"/>
                    <w:strike/>
                    <w:sz w:val="26"/>
                    <w:szCs w:val="26"/>
                  </w:rPr>
                  <m:t xml:space="preserve">∀ t∈T    </m:t>
                </w:del>
              </m:r>
            </m:e>
          </m:d>
        </m:oMath>
      </m:oMathPara>
    </w:p>
    <w:p w14:paraId="54EFE8F9" w14:textId="73600CD1" w:rsidR="0029066A" w:rsidRDefault="006066B1" w:rsidP="006066B1">
      <w:pPr>
        <w:rPr>
          <w:ins w:id="997" w:author="Melody Shellman" w:date="2021-10-26T19:33:00Z"/>
          <w:rFonts w:ascii="Times New Roman" w:eastAsiaTheme="minorEastAsia" w:hAnsi="Times New Roman" w:cs="Times New Roman"/>
          <w:b/>
          <w:sz w:val="26"/>
          <w:szCs w:val="26"/>
        </w:rPr>
      </w:pPr>
      <w:r w:rsidRPr="005A7F98">
        <w:rPr>
          <w:rFonts w:ascii="Times New Roman" w:eastAsiaTheme="minorEastAsia" w:hAnsi="Times New Roman" w:cs="Times New Roman"/>
          <w:b/>
          <w:sz w:val="26"/>
          <w:szCs w:val="26"/>
        </w:rPr>
        <w:t>Slack Costs</w:t>
      </w:r>
    </w:p>
    <w:p w14:paraId="5E7772B3" w14:textId="77777777" w:rsidR="009E24A9" w:rsidRPr="00AD0C6C" w:rsidRDefault="009E24A9" w:rsidP="009E24A9">
      <w:pPr>
        <w:pStyle w:val="CommentText"/>
        <w:rPr>
          <w:ins w:id="998" w:author="Melody Shellman" w:date="2021-10-26T19:33:00Z"/>
          <w:rFonts w:ascii="Times New Roman" w:eastAsiaTheme="minorEastAsia" w:hAnsi="Times New Roman" w:cs="Times New Roman"/>
          <w:sz w:val="26"/>
          <w:szCs w:val="26"/>
        </w:rPr>
      </w:pPr>
      <w:ins w:id="999" w:author="Melody Shellman" w:date="2021-10-26T19:33:00Z">
        <w:r w:rsidRPr="00AD0C6C">
          <w:rPr>
            <w:rFonts w:ascii="Times New Roman" w:eastAsiaTheme="minorEastAsia" w:hAnsi="Times New Roman" w:cs="Times New Roman"/>
            <w:sz w:val="26"/>
            <w:szCs w:val="26"/>
          </w:rPr>
          <w:t xml:space="preserve">Weighted sum of the slack variables. In the case that the model is infeasible, these slack variables are used to determine where the infeasibility occurs (e.g. pipeline capacity is not sufficient). </w:t>
        </w:r>
      </w:ins>
    </w:p>
    <w:p w14:paraId="718D8D6D" w14:textId="77777777" w:rsidR="009E24A9" w:rsidRPr="005A7F98" w:rsidRDefault="009E24A9" w:rsidP="006066B1">
      <w:pPr>
        <w:rPr>
          <w:rFonts w:ascii="Times New Roman" w:eastAsiaTheme="minorEastAsia" w:hAnsi="Times New Roman" w:cs="Times New Roman"/>
          <w:sz w:val="26"/>
          <w:szCs w:val="26"/>
        </w:rPr>
      </w:pPr>
    </w:p>
    <w:p w14:paraId="67332322" w14:textId="4076847C" w:rsidR="006066B1" w:rsidRPr="005A7F98" w:rsidRDefault="00596A2F" w:rsidP="006066B1">
      <w:pPr>
        <w:jc w:val="center"/>
        <w:rPr>
          <w:rFonts w:ascii="Times New Roman" w:eastAsiaTheme="minorEastAsia" w:hAnsi="Times New Roman" w:cs="Times New Roman"/>
          <w:b/>
          <w:bCs/>
          <w:sz w:val="26"/>
          <w:szCs w:val="26"/>
        </w:rPr>
      </w:pPr>
      <m:oMathPara>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1000" w:author="Melody Shellman" w:date="2021-10-26T14:43:00Z">
                      <w:rPr>
                        <w:rFonts w:ascii="Cambria Math" w:eastAsiaTheme="minorEastAsia" w:hAnsi="Cambria Math"/>
                        <w:color w:val="C00000"/>
                        <w:kern w:val="24"/>
                        <w:sz w:val="26"/>
                        <w:szCs w:val="26"/>
                      </w:rPr>
                      <m:t>Beneficial</m:t>
                    </w:ins>
                  </m:r>
                  <m:r>
                    <w:rPr>
                      <w:rFonts w:ascii="Cambria Math" w:eastAsiaTheme="minorEastAsia" w:hAnsi="Cambria Math"/>
                      <w:color w:val="C00000"/>
                      <w:kern w:val="24"/>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ins w:id="1001" w:author="Melody Shellman" w:date="2021-10-26T14:42: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ReuseCapacity</m:t>
              </m:r>
            </m:sup>
          </m:sSup>
        </m:oMath>
      </m:oMathPara>
    </w:p>
    <w:p w14:paraId="34665E32" w14:textId="77777777" w:rsidR="00607D5D" w:rsidRDefault="00607D5D">
      <w:pPr>
        <w:rPr>
          <w:ins w:id="1002" w:author="Melody Shellman" w:date="2022-01-05T16:36:00Z"/>
          <w:rFonts w:ascii="Times New Roman" w:eastAsiaTheme="minorEastAsia" w:hAnsi="Times New Roman" w:cs="Times New Roman"/>
          <w:sz w:val="26"/>
          <w:szCs w:val="26"/>
          <w:u w:val="single"/>
        </w:rPr>
      </w:pPr>
      <w:ins w:id="1003" w:author="Melody Shellman" w:date="2022-01-05T16:36:00Z">
        <w:r>
          <w:rPr>
            <w:rFonts w:ascii="Times New Roman" w:eastAsiaTheme="minorEastAsia" w:hAnsi="Times New Roman" w:cs="Times New Roman"/>
            <w:sz w:val="26"/>
            <w:szCs w:val="26"/>
            <w:u w:val="single"/>
          </w:rPr>
          <w:br w:type="page"/>
        </w:r>
      </w:ins>
    </w:p>
    <w:p w14:paraId="739F762A" w14:textId="00CF8678" w:rsidR="00607D5D" w:rsidRPr="005A7F98" w:rsidRDefault="00607D5D" w:rsidP="00607D5D">
      <w:pPr>
        <w:ind w:left="2880" w:hanging="2880"/>
        <w:rPr>
          <w:ins w:id="1004" w:author="Melody Shellman" w:date="2022-01-05T16:36:00Z"/>
          <w:rFonts w:ascii="Times New Roman" w:eastAsiaTheme="minorEastAsia" w:hAnsi="Times New Roman" w:cs="Times New Roman"/>
          <w:sz w:val="26"/>
          <w:szCs w:val="26"/>
        </w:rPr>
      </w:pPr>
      <w:ins w:id="1005" w:author="Melody Shellman" w:date="2022-01-05T16:36:00Z">
        <w:r>
          <w:rPr>
            <w:rFonts w:ascii="Times New Roman" w:eastAsiaTheme="minorEastAsia" w:hAnsi="Times New Roman" w:cs="Times New Roman"/>
            <w:sz w:val="26"/>
            <w:szCs w:val="26"/>
            <w:u w:val="single"/>
          </w:rPr>
          <w:lastRenderedPageBreak/>
          <w:t>Water Quality Extension</w:t>
        </w:r>
      </w:ins>
    </w:p>
    <w:p w14:paraId="47852171" w14:textId="77777777" w:rsidR="00607D5D" w:rsidRDefault="00607D5D" w:rsidP="00607D5D">
      <w:pPr>
        <w:rPr>
          <w:ins w:id="1006" w:author="Melody Shellman" w:date="2022-01-05T16:36:00Z"/>
          <w:rFonts w:ascii="Times New Roman" w:eastAsiaTheme="minorEastAsia" w:hAnsi="Times New Roman" w:cs="Times New Roman"/>
          <w:sz w:val="26"/>
          <w:szCs w:val="26"/>
        </w:rPr>
      </w:pPr>
      <w:ins w:id="1007" w:author="Melody Shellman" w:date="2022-01-05T16:36:00Z">
        <w:r>
          <w:rPr>
            <w:rFonts w:ascii="Times New Roman" w:eastAsiaTheme="minorEastAsia" w:hAnsi="Times New Roman" w:cs="Times New Roman"/>
            <w:sz w:val="26"/>
            <w:szCs w:val="26"/>
          </w:rPr>
          <w:t xml:space="preserve">An extension to this operational optimization model measures the water quality across all locations over time. As of now, water quality is not a decision variable. It is calculated after optimization of the operational model. </w:t>
        </w:r>
      </w:ins>
    </w:p>
    <w:p w14:paraId="5960D360" w14:textId="77777777" w:rsidR="00607D5D" w:rsidRDefault="00607D5D" w:rsidP="00607D5D">
      <w:pPr>
        <w:rPr>
          <w:ins w:id="1008" w:author="Melody Shellman" w:date="2022-01-05T16:36:00Z"/>
          <w:rFonts w:ascii="Times New Roman" w:eastAsiaTheme="minorEastAsia" w:hAnsi="Times New Roman" w:cs="Times New Roman"/>
          <w:sz w:val="26"/>
          <w:szCs w:val="26"/>
        </w:rPr>
      </w:pPr>
      <w:ins w:id="1009" w:author="Melody Shellman" w:date="2022-01-05T16:36:00Z">
        <w:r>
          <w:rPr>
            <w:rFonts w:ascii="Times New Roman" w:eastAsiaTheme="minorEastAsia" w:hAnsi="Times New Roman" w:cs="Times New Roman"/>
            <w:sz w:val="26"/>
            <w:szCs w:val="26"/>
          </w:rPr>
          <w:t xml:space="preserve">The process for calculating water quality is as follows: the operational model is first solved to optimality, water quality variables and constraints are added, flow rates and storage levels are fixed to the solved values at optimality, and the water quality is calculated.  Note that fixed variables are denoted in purple in the documentation. </w:t>
        </w:r>
      </w:ins>
    </w:p>
    <w:p w14:paraId="7299F638" w14:textId="77777777" w:rsidR="00607D5D" w:rsidRDefault="00607D5D" w:rsidP="00607D5D">
      <w:pPr>
        <w:ind w:left="2880" w:hanging="2880"/>
        <w:rPr>
          <w:ins w:id="1010" w:author="Melody Shellman" w:date="2022-01-05T16:36:00Z"/>
          <w:rFonts w:ascii="Times New Roman" w:eastAsiaTheme="minorEastAsia" w:hAnsi="Times New Roman" w:cs="Times New Roman"/>
          <w:sz w:val="26"/>
          <w:szCs w:val="26"/>
        </w:rPr>
      </w:pPr>
      <w:ins w:id="1011" w:author="Melody Shellman" w:date="2022-01-05T16:36:00Z">
        <w:r>
          <w:rPr>
            <w:rFonts w:ascii="Times New Roman" w:eastAsiaTheme="minorEastAsia" w:hAnsi="Times New Roman" w:cs="Times New Roman"/>
            <w:sz w:val="26"/>
            <w:szCs w:val="26"/>
          </w:rPr>
          <w:t>Assumptions:</w:t>
        </w:r>
      </w:ins>
    </w:p>
    <w:p w14:paraId="1787B536" w14:textId="77777777" w:rsidR="00607D5D" w:rsidRDefault="00607D5D" w:rsidP="00607D5D">
      <w:pPr>
        <w:pStyle w:val="ListParagraph"/>
        <w:numPr>
          <w:ilvl w:val="0"/>
          <w:numId w:val="4"/>
        </w:numPr>
        <w:rPr>
          <w:ins w:id="1012" w:author="Melody Shellman" w:date="2022-01-05T16:36:00Z"/>
          <w:rFonts w:ascii="Times New Roman" w:eastAsiaTheme="minorEastAsia" w:hAnsi="Times New Roman" w:cs="Times New Roman"/>
          <w:sz w:val="26"/>
          <w:szCs w:val="26"/>
        </w:rPr>
      </w:pPr>
      <w:ins w:id="1013" w:author="Melody Shellman" w:date="2022-01-05T16:36:00Z">
        <w:r>
          <w:rPr>
            <w:rFonts w:ascii="Times New Roman" w:eastAsiaTheme="minorEastAsia" w:hAnsi="Times New Roman" w:cs="Times New Roman"/>
            <w:sz w:val="26"/>
            <w:szCs w:val="26"/>
          </w:rPr>
          <w:t>Water quality at a production pad or completions pad remains the same across all time periods</w:t>
        </w:r>
      </w:ins>
    </w:p>
    <w:p w14:paraId="4C3F9DA0" w14:textId="77777777" w:rsidR="00607D5D" w:rsidRDefault="00607D5D" w:rsidP="00607D5D">
      <w:pPr>
        <w:pStyle w:val="ListParagraph"/>
        <w:numPr>
          <w:ilvl w:val="0"/>
          <w:numId w:val="4"/>
        </w:numPr>
        <w:rPr>
          <w:ins w:id="1014" w:author="Melody Shellman" w:date="2022-01-05T16:36:00Z"/>
          <w:rFonts w:ascii="Times New Roman" w:eastAsiaTheme="minorEastAsia" w:hAnsi="Times New Roman" w:cs="Times New Roman"/>
          <w:sz w:val="26"/>
          <w:szCs w:val="26"/>
        </w:rPr>
      </w:pPr>
      <w:ins w:id="1015" w:author="Melody Shellman" w:date="2022-01-05T16:36:00Z">
        <w:r>
          <w:rPr>
            <w:rFonts w:ascii="Times New Roman" w:eastAsiaTheme="minorEastAsia" w:hAnsi="Times New Roman" w:cs="Times New Roman"/>
            <w:sz w:val="26"/>
            <w:szCs w:val="26"/>
          </w:rPr>
          <w:t>When blending flows of different water quality, they blend linearly</w:t>
        </w:r>
      </w:ins>
    </w:p>
    <w:p w14:paraId="3F8EE821" w14:textId="77777777" w:rsidR="00607D5D" w:rsidRDefault="00607D5D" w:rsidP="00607D5D">
      <w:pPr>
        <w:pStyle w:val="ListParagraph"/>
        <w:numPr>
          <w:ilvl w:val="0"/>
          <w:numId w:val="4"/>
        </w:numPr>
        <w:rPr>
          <w:ins w:id="1016" w:author="Melody Shellman" w:date="2022-01-05T16:36:00Z"/>
          <w:rFonts w:ascii="Times New Roman" w:eastAsiaTheme="minorEastAsia" w:hAnsi="Times New Roman" w:cs="Times New Roman"/>
          <w:sz w:val="26"/>
          <w:szCs w:val="26"/>
        </w:rPr>
      </w:pPr>
      <w:ins w:id="1017" w:author="Melody Shellman" w:date="2022-01-05T16:36:00Z">
        <w:r>
          <w:rPr>
            <w:rFonts w:ascii="Times New Roman" w:eastAsiaTheme="minorEastAsia" w:hAnsi="Times New Roman" w:cs="Times New Roman"/>
            <w:sz w:val="26"/>
            <w:szCs w:val="26"/>
          </w:rPr>
          <w:t>Treatment does not affect water quality</w:t>
        </w:r>
      </w:ins>
    </w:p>
    <w:p w14:paraId="686C0E21" w14:textId="77777777" w:rsidR="00607D5D" w:rsidRDefault="00607D5D" w:rsidP="00607D5D">
      <w:pPr>
        <w:pStyle w:val="ListParagraph"/>
        <w:rPr>
          <w:ins w:id="1018" w:author="Melody Shellman" w:date="2022-01-05T16:36:00Z"/>
          <w:rFonts w:ascii="Times New Roman" w:eastAsiaTheme="minorEastAsia" w:hAnsi="Times New Roman" w:cs="Times New Roman"/>
          <w:sz w:val="26"/>
          <w:szCs w:val="26"/>
        </w:rPr>
      </w:pPr>
    </w:p>
    <w:p w14:paraId="14670785" w14:textId="77777777" w:rsidR="00607D5D" w:rsidRPr="00E87B67" w:rsidRDefault="00607D5D" w:rsidP="00607D5D">
      <w:pPr>
        <w:rPr>
          <w:ins w:id="1019" w:author="Melody Shellman" w:date="2022-01-05T16:36:00Z"/>
          <w:rFonts w:ascii="Times New Roman" w:eastAsiaTheme="minorEastAsia" w:hAnsi="Times New Roman" w:cs="Times New Roman"/>
          <w:b/>
          <w:bCs/>
          <w:sz w:val="26"/>
          <w:szCs w:val="26"/>
        </w:rPr>
      </w:pPr>
      <w:ins w:id="1020" w:author="Melody Shellman" w:date="2022-01-05T16:36:00Z">
        <w:r w:rsidRPr="00E87B67">
          <w:rPr>
            <w:rFonts w:ascii="Times New Roman" w:eastAsiaTheme="minorEastAsia" w:hAnsi="Times New Roman" w:cs="Times New Roman"/>
            <w:b/>
            <w:bCs/>
            <w:sz w:val="26"/>
            <w:szCs w:val="26"/>
          </w:rPr>
          <w:t>Water Quality Sets</w:t>
        </w:r>
      </w:ins>
    </w:p>
    <w:p w14:paraId="4F9832A3" w14:textId="77777777" w:rsidR="00607D5D" w:rsidRDefault="00607D5D" w:rsidP="00607D5D">
      <w:pPr>
        <w:rPr>
          <w:ins w:id="1021" w:author="Melody Shellman" w:date="2022-01-05T16:36:00Z"/>
          <w:rFonts w:ascii="Times New Roman" w:eastAsiaTheme="minorEastAsia" w:hAnsi="Times New Roman" w:cs="Times New Roman"/>
          <w:color w:val="000000" w:themeColor="text1"/>
          <w:sz w:val="26"/>
          <w:szCs w:val="26"/>
        </w:rPr>
      </w:pPr>
      <m:oMath>
        <m:r>
          <w:ins w:id="1022" w:author="Melody Shellman" w:date="2022-01-05T16:36:00Z">
            <w:rPr>
              <w:rFonts w:ascii="Cambria Math" w:hAnsi="Cambria Math"/>
              <w:color w:val="0070C0"/>
              <w:sz w:val="26"/>
              <w:szCs w:val="26"/>
            </w:rPr>
            <m:t>w∈W</m:t>
          </w:ins>
        </m:r>
      </m:oMath>
      <w:ins w:id="1023" w:author="Melody Shellman" w:date="2022-01-05T16:36:00Z">
        <w:r>
          <w:rPr>
            <w:rFonts w:ascii="Times New Roman" w:eastAsiaTheme="minorEastAsia" w:hAnsi="Times New Roman" w:cs="Times New Roman"/>
            <w:color w:val="0070C0"/>
            <w:sz w:val="26"/>
            <w:szCs w:val="26"/>
          </w:rPr>
          <w:tab/>
        </w:r>
        <w:r>
          <w:rPr>
            <w:rFonts w:ascii="Times New Roman" w:eastAsiaTheme="minorEastAsia" w:hAnsi="Times New Roman" w:cs="Times New Roman"/>
            <w:color w:val="0070C0"/>
            <w:sz w:val="26"/>
            <w:szCs w:val="26"/>
          </w:rPr>
          <w:tab/>
        </w:r>
        <w:r>
          <w:rPr>
            <w:rFonts w:ascii="Times New Roman" w:eastAsiaTheme="minorEastAsia" w:hAnsi="Times New Roman" w:cs="Times New Roman"/>
            <w:color w:val="0070C0"/>
            <w:sz w:val="26"/>
            <w:szCs w:val="26"/>
          </w:rPr>
          <w:tab/>
        </w:r>
        <w:r w:rsidRPr="00E87B67">
          <w:rPr>
            <w:rFonts w:ascii="Times New Roman" w:eastAsiaTheme="minorEastAsia" w:hAnsi="Times New Roman" w:cs="Times New Roman"/>
            <w:color w:val="000000" w:themeColor="text1"/>
            <w:sz w:val="26"/>
            <w:szCs w:val="26"/>
          </w:rPr>
          <w:t>Water quality components</w:t>
        </w:r>
      </w:ins>
    </w:p>
    <w:p w14:paraId="1CDB6F55" w14:textId="77777777" w:rsidR="00607D5D" w:rsidRDefault="00607D5D" w:rsidP="00607D5D">
      <w:pPr>
        <w:rPr>
          <w:ins w:id="1024" w:author="Melody Shellman" w:date="2022-01-05T16:36:00Z"/>
          <w:rFonts w:ascii="Times New Roman" w:eastAsiaTheme="minorEastAsia" w:hAnsi="Times New Roman" w:cs="Times New Roman"/>
          <w:color w:val="000000" w:themeColor="text1"/>
          <w:sz w:val="26"/>
          <w:szCs w:val="26"/>
        </w:rPr>
      </w:pPr>
    </w:p>
    <w:p w14:paraId="294ADABC" w14:textId="77777777" w:rsidR="00607D5D" w:rsidRPr="00E87B67" w:rsidRDefault="00607D5D" w:rsidP="00607D5D">
      <w:pPr>
        <w:rPr>
          <w:ins w:id="1025" w:author="Melody Shellman" w:date="2022-01-05T16:36:00Z"/>
          <w:rFonts w:ascii="Times New Roman" w:eastAsiaTheme="minorEastAsia" w:hAnsi="Times New Roman" w:cs="Times New Roman"/>
          <w:b/>
          <w:bCs/>
          <w:color w:val="000000" w:themeColor="text1"/>
          <w:sz w:val="26"/>
          <w:szCs w:val="26"/>
        </w:rPr>
      </w:pPr>
      <w:ins w:id="1026" w:author="Melody Shellman" w:date="2022-01-05T16:36:00Z">
        <w:r w:rsidRPr="00E87B67">
          <w:rPr>
            <w:rFonts w:ascii="Times New Roman" w:eastAsiaTheme="minorEastAsia" w:hAnsi="Times New Roman" w:cs="Times New Roman"/>
            <w:b/>
            <w:bCs/>
            <w:color w:val="000000" w:themeColor="text1"/>
            <w:sz w:val="26"/>
            <w:szCs w:val="26"/>
          </w:rPr>
          <w:t>Water Quality Parameters</w:t>
        </w:r>
      </w:ins>
    </w:p>
    <w:p w14:paraId="37B62362" w14:textId="77777777" w:rsidR="00607D5D" w:rsidRDefault="00607D5D" w:rsidP="00607D5D">
      <w:pPr>
        <w:rPr>
          <w:ins w:id="1027" w:author="Melody Shellman" w:date="2022-01-05T16:36:00Z"/>
          <w:rFonts w:ascii="Times New Roman" w:eastAsiaTheme="minorEastAsia" w:hAnsi="Times New Roman" w:cs="Times New Roman"/>
          <w:sz w:val="26"/>
          <w:szCs w:val="26"/>
        </w:rPr>
      </w:pPr>
      <m:oMath>
        <m:sSub>
          <m:sSubPr>
            <m:ctrlPr>
              <w:ins w:id="1028" w:author="Melody Shellman" w:date="2022-01-05T16:36:00Z">
                <w:rPr>
                  <w:rFonts w:ascii="Cambria Math" w:hAnsi="Cambria Math"/>
                  <w:i/>
                  <w:color w:val="00B050"/>
                  <w:kern w:val="24"/>
                  <w:sz w:val="26"/>
                  <w:szCs w:val="26"/>
                </w:rPr>
              </w:ins>
            </m:ctrlPr>
          </m:sSubPr>
          <m:e>
            <m:r>
              <w:ins w:id="1029" w:author="Melody Shellman" w:date="2022-01-05T16:36:00Z">
                <w:rPr>
                  <w:rFonts w:ascii="Cambria Math" w:eastAsiaTheme="minorEastAsia" w:hAnsi="Cambria Math"/>
                  <w:color w:val="00B050"/>
                  <w:kern w:val="24"/>
                  <w:sz w:val="26"/>
                  <w:szCs w:val="26"/>
                </w:rPr>
                <m:t>ν</m:t>
              </w:ins>
            </m:r>
          </m:e>
          <m:sub>
            <m:r>
              <w:ins w:id="1030" w:author="Melody Shellman" w:date="2022-01-05T16:36:00Z">
                <w:rPr>
                  <w:rFonts w:ascii="Cambria Math" w:eastAsiaTheme="minorEastAsia" w:hAnsi="Cambria Math"/>
                  <w:color w:val="00B050"/>
                  <w:kern w:val="24"/>
                  <w:sz w:val="26"/>
                  <w:szCs w:val="26"/>
                </w:rPr>
                <m:t>l,w,[t]</m:t>
              </w:ins>
            </m:r>
          </m:sub>
        </m:sSub>
      </m:oMath>
      <w:ins w:id="1031" w:author="Melody Shellman" w:date="2022-01-05T16:36:00Z">
        <w:r>
          <w:rPr>
            <w:rFonts w:ascii="Times New Roman" w:eastAsiaTheme="minorEastAsia" w:hAnsi="Times New Roman" w:cs="Times New Roman"/>
            <w:color w:val="00B050"/>
            <w:kern w:val="24"/>
            <w:sz w:val="26"/>
            <w:szCs w:val="26"/>
          </w:rPr>
          <w:tab/>
        </w:r>
        <w:r>
          <w:rPr>
            <w:rFonts w:ascii="Times New Roman" w:eastAsiaTheme="minorEastAsia" w:hAnsi="Times New Roman" w:cs="Times New Roman"/>
            <w:color w:val="00B050"/>
            <w:kern w:val="24"/>
            <w:sz w:val="26"/>
            <w:szCs w:val="26"/>
          </w:rPr>
          <w:tab/>
        </w:r>
        <w:r>
          <w:rPr>
            <w:rFonts w:ascii="Times New Roman" w:eastAsiaTheme="minorEastAsia" w:hAnsi="Times New Roman" w:cs="Times New Roman"/>
            <w:color w:val="00B050"/>
            <w:kern w:val="24"/>
            <w:sz w:val="26"/>
            <w:szCs w:val="26"/>
          </w:rPr>
          <w:tab/>
        </w:r>
        <w:r>
          <w:rPr>
            <w:rFonts w:ascii="Times New Roman" w:eastAsiaTheme="minorEastAsia" w:hAnsi="Times New Roman" w:cs="Times New Roman"/>
            <w:color w:val="00B050"/>
            <w:kern w:val="24"/>
            <w:sz w:val="26"/>
            <w:szCs w:val="26"/>
          </w:rPr>
          <w:tab/>
        </w:r>
        <w:r>
          <w:rPr>
            <w:rFonts w:ascii="Times New Roman" w:eastAsiaTheme="minorEastAsia" w:hAnsi="Times New Roman" w:cs="Times New Roman"/>
            <w:color w:val="000000" w:themeColor="text1"/>
            <w:kern w:val="24"/>
            <w:sz w:val="26"/>
            <w:szCs w:val="26"/>
          </w:rPr>
          <w:t>W</w:t>
        </w:r>
        <w:r w:rsidRPr="005A4E14">
          <w:rPr>
            <w:rFonts w:ascii="Times New Roman" w:eastAsiaTheme="minorEastAsia" w:hAnsi="Times New Roman" w:cs="Times New Roman"/>
            <w:color w:val="000000" w:themeColor="text1"/>
            <w:kern w:val="24"/>
            <w:sz w:val="26"/>
            <w:szCs w:val="26"/>
          </w:rPr>
          <w:t>ater quality at</w:t>
        </w:r>
        <w:r>
          <w:rPr>
            <w:rFonts w:ascii="Times New Roman" w:eastAsiaTheme="minorEastAsia" w:hAnsi="Times New Roman" w:cs="Times New Roman"/>
            <w:color w:val="000000" w:themeColor="text1"/>
            <w:kern w:val="24"/>
            <w:sz w:val="26"/>
            <w:szCs w:val="26"/>
          </w:rPr>
          <w:t xml:space="preserve"> well</w:t>
        </w:r>
        <w:r w:rsidRPr="005A4E14">
          <w:rPr>
            <w:rFonts w:ascii="Times New Roman" w:eastAsiaTheme="minorEastAsia" w:hAnsi="Times New Roman" w:cs="Times New Roman"/>
            <w:color w:val="000000" w:themeColor="text1"/>
            <w:kern w:val="24"/>
            <w:sz w:val="26"/>
            <w:szCs w:val="26"/>
          </w:rPr>
          <w:t xml:space="preserve"> pad </w:t>
        </w:r>
      </w:ins>
    </w:p>
    <w:p w14:paraId="61782C35" w14:textId="77777777" w:rsidR="00607D5D" w:rsidRPr="00E87B67" w:rsidRDefault="00607D5D" w:rsidP="00607D5D">
      <w:pPr>
        <w:rPr>
          <w:ins w:id="1032" w:author="Melody Shellman" w:date="2022-01-05T16:36:00Z"/>
          <w:rFonts w:ascii="Times New Roman" w:eastAsiaTheme="minorEastAsia" w:hAnsi="Times New Roman" w:cs="Times New Roman"/>
          <w:color w:val="00B050"/>
          <w:kern w:val="24"/>
          <w:sz w:val="26"/>
          <w:szCs w:val="26"/>
        </w:rPr>
      </w:pPr>
      <m:oMath>
        <m:sSub>
          <m:sSubPr>
            <m:ctrlPr>
              <w:ins w:id="1033" w:author="Melody Shellman" w:date="2022-01-05T16:36:00Z">
                <w:rPr>
                  <w:rFonts w:ascii="Cambria Math" w:hAnsi="Cambria Math"/>
                  <w:i/>
                  <w:color w:val="00B050"/>
                  <w:kern w:val="24"/>
                  <w:sz w:val="26"/>
                  <w:szCs w:val="26"/>
                </w:rPr>
              </w:ins>
            </m:ctrlPr>
          </m:sSubPr>
          <m:e>
            <m:r>
              <w:ins w:id="1034" w:author="Melody Shellman" w:date="2022-01-05T16:36:00Z">
                <w:rPr>
                  <w:rFonts w:ascii="Cambria Math" w:eastAsiaTheme="minorEastAsia" w:hAnsi="Cambria Math"/>
                  <w:color w:val="00B050"/>
                  <w:kern w:val="24"/>
                  <w:sz w:val="26"/>
                  <w:szCs w:val="26"/>
                </w:rPr>
                <m:t>ξ</m:t>
              </w:ins>
            </m:r>
          </m:e>
          <m:sub>
            <m:r>
              <w:ins w:id="1035" w:author="Melody Shellman" w:date="2022-01-05T16:36:00Z">
                <w:rPr>
                  <w:rFonts w:ascii="Cambria Math" w:eastAsiaTheme="minorEastAsia" w:hAnsi="Cambria Math"/>
                  <w:color w:val="00B050"/>
                  <w:kern w:val="24"/>
                  <w:sz w:val="26"/>
                  <w:szCs w:val="26"/>
                </w:rPr>
                <m:t>l,w</m:t>
              </w:ins>
            </m:r>
          </m:sub>
        </m:sSub>
      </m:oMath>
      <w:ins w:id="1036" w:author="Melody Shellman" w:date="2022-01-05T16:36:00Z">
        <w:r>
          <w:rPr>
            <w:rFonts w:ascii="Times New Roman" w:eastAsiaTheme="minorEastAsia" w:hAnsi="Times New Roman" w:cs="Times New Roman"/>
            <w:color w:val="00B050"/>
            <w:kern w:val="24"/>
            <w:sz w:val="26"/>
            <w:szCs w:val="26"/>
          </w:rPr>
          <w:tab/>
        </w:r>
        <w:r>
          <w:rPr>
            <w:rFonts w:ascii="Times New Roman" w:eastAsiaTheme="minorEastAsia" w:hAnsi="Times New Roman" w:cs="Times New Roman"/>
            <w:color w:val="00B050"/>
            <w:kern w:val="24"/>
            <w:sz w:val="26"/>
            <w:szCs w:val="26"/>
          </w:rPr>
          <w:tab/>
        </w:r>
        <w:r>
          <w:rPr>
            <w:rFonts w:ascii="Times New Roman" w:eastAsiaTheme="minorEastAsia" w:hAnsi="Times New Roman" w:cs="Times New Roman"/>
            <w:color w:val="00B050"/>
            <w:kern w:val="24"/>
            <w:sz w:val="26"/>
            <w:szCs w:val="26"/>
          </w:rPr>
          <w:tab/>
        </w:r>
        <w:r>
          <w:rPr>
            <w:rFonts w:ascii="Times New Roman" w:eastAsiaTheme="minorEastAsia" w:hAnsi="Times New Roman" w:cs="Times New Roman"/>
            <w:color w:val="00B050"/>
            <w:kern w:val="24"/>
            <w:sz w:val="26"/>
            <w:szCs w:val="26"/>
          </w:rPr>
          <w:tab/>
        </w:r>
        <w:r w:rsidRPr="005A4E14">
          <w:rPr>
            <w:rFonts w:ascii="Times New Roman" w:eastAsiaTheme="minorEastAsia" w:hAnsi="Times New Roman" w:cs="Times New Roman"/>
            <w:color w:val="000000" w:themeColor="text1"/>
            <w:kern w:val="24"/>
            <w:sz w:val="26"/>
            <w:szCs w:val="26"/>
          </w:rPr>
          <w:t>Initial water quality at storage</w:t>
        </w:r>
      </w:ins>
    </w:p>
    <w:p w14:paraId="5A44E3A4" w14:textId="77777777" w:rsidR="00607D5D" w:rsidRPr="00E87B67" w:rsidRDefault="00607D5D" w:rsidP="00607D5D">
      <w:pPr>
        <w:rPr>
          <w:ins w:id="1037" w:author="Melody Shellman" w:date="2022-01-05T16:36:00Z"/>
          <w:rFonts w:ascii="Times New Roman" w:eastAsiaTheme="minorEastAsia" w:hAnsi="Times New Roman" w:cs="Times New Roman"/>
          <w:sz w:val="26"/>
          <w:szCs w:val="26"/>
        </w:rPr>
      </w:pPr>
    </w:p>
    <w:p w14:paraId="1FDDE41F" w14:textId="77777777" w:rsidR="00607D5D" w:rsidRPr="00E87B67" w:rsidRDefault="00607D5D" w:rsidP="00607D5D">
      <w:pPr>
        <w:rPr>
          <w:ins w:id="1038" w:author="Melody Shellman" w:date="2022-01-05T16:36:00Z"/>
          <w:rFonts w:ascii="Times New Roman" w:eastAsiaTheme="minorEastAsia" w:hAnsi="Times New Roman" w:cs="Times New Roman"/>
          <w:b/>
          <w:bCs/>
          <w:sz w:val="26"/>
          <w:szCs w:val="26"/>
        </w:rPr>
      </w:pPr>
      <w:ins w:id="1039" w:author="Melody Shellman" w:date="2022-01-05T16:36:00Z">
        <w:r w:rsidRPr="00E87B67">
          <w:rPr>
            <w:rFonts w:ascii="Times New Roman" w:eastAsiaTheme="minorEastAsia" w:hAnsi="Times New Roman" w:cs="Times New Roman"/>
            <w:b/>
            <w:bCs/>
            <w:color w:val="000000" w:themeColor="text1"/>
            <w:sz w:val="26"/>
            <w:szCs w:val="26"/>
          </w:rPr>
          <w:t>Water Quality Variables</w:t>
        </w:r>
      </w:ins>
    </w:p>
    <w:p w14:paraId="1E852F10" w14:textId="77777777" w:rsidR="00607D5D" w:rsidRPr="00E87B67" w:rsidRDefault="00607D5D" w:rsidP="00607D5D">
      <w:pPr>
        <w:ind w:left="2880" w:hanging="2880"/>
        <w:rPr>
          <w:ins w:id="1040" w:author="Melody Shellman" w:date="2022-01-05T16:36:00Z"/>
          <w:rFonts w:ascii="Times New Roman" w:eastAsiaTheme="minorEastAsia" w:hAnsi="Times New Roman" w:cs="Times New Roman"/>
          <w:sz w:val="26"/>
          <w:szCs w:val="26"/>
        </w:rPr>
      </w:pPr>
      <m:oMath>
        <m:sSub>
          <m:sSubPr>
            <m:ctrlPr>
              <w:ins w:id="1041" w:author="Melody Shellman" w:date="2022-01-05T16:36:00Z">
                <w:rPr>
                  <w:rFonts w:ascii="Cambria Math" w:eastAsiaTheme="minorEastAsia" w:hAnsi="Cambria Math"/>
                  <w:i/>
                  <w:color w:val="C00000"/>
                  <w:kern w:val="24"/>
                  <w:sz w:val="26"/>
                  <w:szCs w:val="26"/>
                </w:rPr>
              </w:ins>
            </m:ctrlPr>
          </m:sSubPr>
          <m:e>
            <m:r>
              <w:ins w:id="1042" w:author="Melody Shellman" w:date="2022-01-05T16:36:00Z">
                <w:rPr>
                  <w:rFonts w:ascii="Cambria Math" w:eastAsiaTheme="minorEastAsia" w:hAnsi="Cambria Math"/>
                  <w:color w:val="C00000"/>
                  <w:kern w:val="24"/>
                  <w:sz w:val="26"/>
                  <w:szCs w:val="26"/>
                </w:rPr>
                <m:t>Q</m:t>
              </w:ins>
            </m:r>
          </m:e>
          <m:sub>
            <m:r>
              <w:ins w:id="1043" w:author="Melody Shellman" w:date="2022-01-05T16:36:00Z">
                <w:rPr>
                  <w:rFonts w:ascii="Cambria Math" w:eastAsiaTheme="minorEastAsia" w:hAnsi="Cambria Math"/>
                  <w:color w:val="C00000"/>
                  <w:kern w:val="24"/>
                  <w:sz w:val="26"/>
                  <w:szCs w:val="26"/>
                </w:rPr>
                <m:t>l,w,t</m:t>
              </w:ins>
            </m:r>
          </m:sub>
        </m:sSub>
      </m:oMath>
      <w:ins w:id="1044" w:author="Melody Shellman" w:date="2022-01-05T16:36:00Z">
        <w:r w:rsidRPr="005A7F98">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 xml:space="preserve">Water quality at location </w:t>
        </w:r>
      </w:ins>
    </w:p>
    <w:p w14:paraId="766B3C52" w14:textId="77777777" w:rsidR="00607D5D" w:rsidRDefault="00607D5D" w:rsidP="00607D5D">
      <w:pPr>
        <w:ind w:left="2880" w:hanging="2880"/>
        <w:rPr>
          <w:ins w:id="1045" w:author="Melody Shellman" w:date="2022-01-05T16:36:00Z"/>
          <w:rFonts w:ascii="Times New Roman" w:eastAsiaTheme="minorEastAsia" w:hAnsi="Times New Roman" w:cs="Times New Roman"/>
          <w:b/>
          <w:bCs/>
          <w:sz w:val="26"/>
          <w:szCs w:val="26"/>
        </w:rPr>
      </w:pPr>
    </w:p>
    <w:p w14:paraId="0AF608E2" w14:textId="77777777" w:rsidR="00607D5D" w:rsidRDefault="00607D5D" w:rsidP="00607D5D">
      <w:pPr>
        <w:ind w:left="2880" w:hanging="2880"/>
        <w:rPr>
          <w:ins w:id="1046" w:author="Melody Shellman" w:date="2022-01-05T16:36:00Z"/>
          <w:rFonts w:ascii="Times New Roman" w:eastAsiaTheme="minorEastAsia" w:hAnsi="Times New Roman" w:cs="Times New Roman"/>
          <w:b/>
          <w:bCs/>
          <w:sz w:val="26"/>
          <w:szCs w:val="26"/>
        </w:rPr>
      </w:pPr>
      <w:ins w:id="1047" w:author="Melody Shellman" w:date="2022-01-05T16:36:00Z">
        <w:r w:rsidRPr="0034673B">
          <w:rPr>
            <w:rFonts w:ascii="Times New Roman" w:eastAsiaTheme="minorEastAsia" w:hAnsi="Times New Roman" w:cs="Times New Roman"/>
            <w:b/>
            <w:bCs/>
            <w:sz w:val="26"/>
            <w:szCs w:val="26"/>
          </w:rPr>
          <w:t>Disposal Water Quality</w:t>
        </w:r>
        <w:r w:rsidRPr="005A7F98">
          <w:rPr>
            <w:rFonts w:ascii="Times New Roman" w:eastAsiaTheme="minorEastAsia" w:hAnsi="Times New Roman" w:cs="Times New Roman"/>
            <w:b/>
            <w:bCs/>
            <w:sz w:val="26"/>
            <w:szCs w:val="26"/>
          </w:rPr>
          <w:t xml:space="preserve"> </w:t>
        </w:r>
      </w:ins>
    </w:p>
    <w:p w14:paraId="1BBF7994" w14:textId="77777777" w:rsidR="00607D5D" w:rsidRPr="00E87B67" w:rsidRDefault="00607D5D" w:rsidP="00607D5D">
      <w:pPr>
        <w:tabs>
          <w:tab w:val="left" w:pos="0"/>
        </w:tabs>
        <w:rPr>
          <w:ins w:id="1048" w:author="Melody Shellman" w:date="2022-01-05T16:36:00Z"/>
          <w:rFonts w:ascii="Times New Roman" w:eastAsiaTheme="minorEastAsia" w:hAnsi="Times New Roman" w:cs="Times New Roman"/>
          <w:sz w:val="26"/>
          <w:szCs w:val="26"/>
        </w:rPr>
      </w:pPr>
      <w:ins w:id="1049" w:author="Melody Shellman" w:date="2022-01-05T16:36:00Z">
        <w:r>
          <w:rPr>
            <w:rFonts w:ascii="Times New Roman" w:eastAsiaTheme="minorEastAsia" w:hAnsi="Times New Roman" w:cs="Times New Roman"/>
            <w:sz w:val="26"/>
            <w:szCs w:val="26"/>
          </w:rPr>
          <w:t xml:space="preserve">The water quality of disposed water is dependent on the flow rates into the disposal site and the quality of each of these flows. </w:t>
        </w:r>
      </w:ins>
    </w:p>
    <w:p w14:paraId="1BA7F471" w14:textId="77777777" w:rsidR="00607D5D" w:rsidRDefault="00607D5D" w:rsidP="00607D5D">
      <w:pPr>
        <w:rPr>
          <w:ins w:id="1050" w:author="Melody Shellman" w:date="2022-01-05T16:36:00Z"/>
          <w:rFonts w:ascii="Times New Roman" w:eastAsiaTheme="minorEastAsia" w:hAnsi="Times New Roman" w:cs="Times New Roman"/>
          <w:sz w:val="26"/>
          <w:szCs w:val="26"/>
        </w:rPr>
      </w:pPr>
    </w:p>
    <w:p w14:paraId="15594614" w14:textId="77777777" w:rsidR="00607D5D" w:rsidRPr="005A7F98" w:rsidRDefault="00607D5D" w:rsidP="00607D5D">
      <w:pPr>
        <w:rPr>
          <w:ins w:id="1051" w:author="Melody Shellman" w:date="2022-01-05T16:36:00Z"/>
          <w:rFonts w:ascii="Times New Roman" w:eastAsiaTheme="minorEastAsia" w:hAnsi="Times New Roman" w:cs="Times New Roman"/>
          <w:sz w:val="26"/>
          <w:szCs w:val="26"/>
        </w:rPr>
      </w:pPr>
      <m:oMathPara>
        <m:oMath>
          <m:nary>
            <m:naryPr>
              <m:chr m:val="∑"/>
              <m:limLoc m:val="undOvr"/>
              <m:supHide m:val="1"/>
              <m:ctrlPr>
                <w:ins w:id="1052" w:author="Melody Shellman" w:date="2022-01-05T16:36:00Z">
                  <w:rPr>
                    <w:rFonts w:ascii="Cambria Math" w:eastAsiaTheme="minorEastAsia" w:hAnsi="Cambria Math" w:cs="Times New Roman"/>
                    <w:i/>
                    <w:sz w:val="26"/>
                    <w:szCs w:val="26"/>
                  </w:rPr>
                </w:ins>
              </m:ctrlPr>
            </m:naryPr>
            <m:sub>
              <m:d>
                <m:dPr>
                  <m:ctrlPr>
                    <w:ins w:id="1053" w:author="Melody Shellman" w:date="2022-01-05T16:36:00Z">
                      <w:rPr>
                        <w:rFonts w:ascii="Cambria Math" w:eastAsiaTheme="minorEastAsia" w:hAnsi="Cambria Math" w:cs="Times New Roman"/>
                        <w:i/>
                        <w:sz w:val="26"/>
                        <w:szCs w:val="26"/>
                      </w:rPr>
                    </w:ins>
                  </m:ctrlPr>
                </m:dPr>
                <m:e>
                  <m:r>
                    <w:ins w:id="1054" w:author="Melody Shellman" w:date="2022-01-05T16:36:00Z">
                      <w:rPr>
                        <w:rFonts w:ascii="Cambria Math" w:eastAsiaTheme="minorEastAsia" w:hAnsi="Cambria Math" w:cs="Times New Roman"/>
                        <w:sz w:val="26"/>
                        <w:szCs w:val="26"/>
                      </w:rPr>
                      <m:t>n,k</m:t>
                    </w:ins>
                  </m:r>
                </m:e>
              </m:d>
              <m:r>
                <w:ins w:id="1055" w:author="Melody Shellman" w:date="2022-01-05T16:36:00Z">
                  <w:rPr>
                    <w:rFonts w:ascii="Cambria Math" w:eastAsiaTheme="minorEastAsia" w:hAnsi="Cambria Math" w:cs="Times New Roman"/>
                    <w:sz w:val="26"/>
                    <w:szCs w:val="26"/>
                  </w:rPr>
                  <m:t>∈NKA</m:t>
                </w:ins>
              </m:r>
            </m:sub>
            <m:sup/>
            <m:e>
              <m:sSubSup>
                <m:sSubSupPr>
                  <m:ctrlPr>
                    <w:ins w:id="1056" w:author="Melody Shellman" w:date="2022-01-05T16:36:00Z">
                      <w:rPr>
                        <w:rFonts w:ascii="Cambria Math" w:eastAsiaTheme="minorEastAsia" w:hAnsi="Cambria Math"/>
                        <w:i/>
                        <w:color w:val="7030A0"/>
                        <w:kern w:val="24"/>
                        <w:sz w:val="26"/>
                        <w:szCs w:val="26"/>
                      </w:rPr>
                    </w:ins>
                  </m:ctrlPr>
                </m:sSubSupPr>
                <m:e>
                  <m:r>
                    <w:ins w:id="1057" w:author="Melody Shellman" w:date="2022-01-05T16:36:00Z">
                      <w:rPr>
                        <w:rFonts w:ascii="Cambria Math" w:eastAsiaTheme="minorEastAsia" w:hAnsi="Cambria Math"/>
                        <w:color w:val="7030A0"/>
                        <w:kern w:val="24"/>
                        <w:sz w:val="26"/>
                        <w:szCs w:val="26"/>
                      </w:rPr>
                      <m:t>F</m:t>
                    </w:ins>
                  </m:r>
                </m:e>
                <m:sub>
                  <m:r>
                    <w:ins w:id="1058" w:author="Melody Shellman" w:date="2022-01-05T16:36:00Z">
                      <w:rPr>
                        <w:rFonts w:ascii="Cambria Math" w:eastAsiaTheme="minorEastAsia" w:hAnsi="Cambria Math"/>
                        <w:color w:val="7030A0"/>
                        <w:kern w:val="24"/>
                        <w:sz w:val="26"/>
                        <w:szCs w:val="26"/>
                      </w:rPr>
                      <m:t>l,l,t</m:t>
                    </w:ins>
                  </m:r>
                </m:sub>
                <m:sup>
                  <m:r>
                    <w:ins w:id="1059" w:author="Melody Shellman" w:date="2022-01-05T16:36:00Z">
                      <w:rPr>
                        <w:rFonts w:ascii="Cambria Math" w:eastAsiaTheme="minorEastAsia" w:hAnsi="Cambria Math"/>
                        <w:color w:val="7030A0"/>
                        <w:kern w:val="24"/>
                        <w:sz w:val="26"/>
                        <w:szCs w:val="26"/>
                      </w:rPr>
                      <m:t>Piped</m:t>
                    </w:ins>
                  </m:r>
                </m:sup>
              </m:sSubSup>
              <m:r>
                <w:ins w:id="1060" w:author="Melody Shellman" w:date="2022-01-05T16:36:00Z">
                  <w:rPr>
                    <w:rFonts w:ascii="Cambria Math" w:hAnsi="Cambria Math" w:cs="Times New Roman"/>
                    <w:sz w:val="26"/>
                    <w:szCs w:val="26"/>
                  </w:rPr>
                  <m:t>⋅</m:t>
                </w:ins>
              </m:r>
              <m:sSub>
                <m:sSubPr>
                  <m:ctrlPr>
                    <w:ins w:id="1061" w:author="Melody Shellman" w:date="2022-01-05T16:36:00Z">
                      <w:rPr>
                        <w:rFonts w:ascii="Cambria Math" w:eastAsiaTheme="minorEastAsia" w:hAnsi="Cambria Math"/>
                        <w:i/>
                        <w:color w:val="C00000"/>
                        <w:kern w:val="24"/>
                        <w:sz w:val="26"/>
                        <w:szCs w:val="26"/>
                      </w:rPr>
                    </w:ins>
                  </m:ctrlPr>
                </m:sSubPr>
                <m:e>
                  <m:r>
                    <w:ins w:id="1062" w:author="Melody Shellman" w:date="2022-01-05T16:36:00Z">
                      <w:rPr>
                        <w:rFonts w:ascii="Cambria Math" w:eastAsiaTheme="minorEastAsia" w:hAnsi="Cambria Math"/>
                        <w:color w:val="C00000"/>
                        <w:kern w:val="24"/>
                        <w:sz w:val="26"/>
                        <w:szCs w:val="26"/>
                      </w:rPr>
                      <m:t>Q</m:t>
                    </w:ins>
                  </m:r>
                </m:e>
                <m:sub>
                  <m:r>
                    <w:ins w:id="1063" w:author="Melody Shellman" w:date="2022-01-05T16:36:00Z">
                      <w:rPr>
                        <w:rFonts w:ascii="Cambria Math" w:eastAsiaTheme="minorEastAsia" w:hAnsi="Cambria Math"/>
                        <w:color w:val="C00000"/>
                        <w:kern w:val="24"/>
                        <w:sz w:val="26"/>
                        <w:szCs w:val="26"/>
                      </w:rPr>
                      <m:t>n,w,t</m:t>
                    </w:ins>
                  </m:r>
                </m:sub>
              </m:sSub>
            </m:e>
          </m:nary>
          <m:r>
            <w:ins w:id="1064" w:author="Melody Shellman" w:date="2022-01-05T16:36:00Z">
              <w:rPr>
                <w:rFonts w:ascii="Cambria Math" w:hAnsi="Cambria Math" w:cs="Times New Roman"/>
                <w:sz w:val="26"/>
                <w:szCs w:val="26"/>
              </w:rPr>
              <m:t>+</m:t>
            </w:ins>
          </m:r>
          <m:nary>
            <m:naryPr>
              <m:chr m:val="∑"/>
              <m:limLoc m:val="undOvr"/>
              <m:supHide m:val="1"/>
              <m:ctrlPr>
                <w:ins w:id="1065" w:author="Melody Shellman" w:date="2022-01-05T16:36:00Z">
                  <w:rPr>
                    <w:rFonts w:ascii="Cambria Math" w:eastAsiaTheme="minorEastAsia" w:hAnsi="Cambria Math" w:cs="Times New Roman"/>
                    <w:i/>
                    <w:sz w:val="26"/>
                    <w:szCs w:val="26"/>
                  </w:rPr>
                </w:ins>
              </m:ctrlPr>
            </m:naryPr>
            <m:sub>
              <m:d>
                <m:dPr>
                  <m:ctrlPr>
                    <w:ins w:id="1066" w:author="Melody Shellman" w:date="2022-01-05T16:36:00Z">
                      <w:rPr>
                        <w:rFonts w:ascii="Cambria Math" w:eastAsiaTheme="minorEastAsia" w:hAnsi="Cambria Math" w:cs="Times New Roman"/>
                        <w:i/>
                        <w:sz w:val="26"/>
                        <w:szCs w:val="26"/>
                      </w:rPr>
                    </w:ins>
                  </m:ctrlPr>
                </m:dPr>
                <m:e>
                  <m:r>
                    <w:ins w:id="1067" w:author="Melody Shellman" w:date="2022-01-05T16:36:00Z">
                      <w:rPr>
                        <w:rFonts w:ascii="Cambria Math" w:eastAsiaTheme="minorEastAsia" w:hAnsi="Cambria Math" w:cs="Times New Roman"/>
                        <w:sz w:val="26"/>
                        <w:szCs w:val="26"/>
                      </w:rPr>
                      <m:t>s,k</m:t>
                    </w:ins>
                  </m:r>
                </m:e>
              </m:d>
              <m:r>
                <w:ins w:id="1068" w:author="Melody Shellman" w:date="2022-01-05T16:36:00Z">
                  <w:rPr>
                    <w:rFonts w:ascii="Cambria Math" w:eastAsiaTheme="minorEastAsia" w:hAnsi="Cambria Math" w:cs="Times New Roman"/>
                    <w:sz w:val="26"/>
                    <w:szCs w:val="26"/>
                  </w:rPr>
                  <m:t>∈SKA</m:t>
                </w:ins>
              </m:r>
            </m:sub>
            <m:sup/>
            <m:e>
              <m:sSubSup>
                <m:sSubSupPr>
                  <m:ctrlPr>
                    <w:ins w:id="1069" w:author="Melody Shellman" w:date="2022-01-05T16:36:00Z">
                      <w:rPr>
                        <w:rFonts w:ascii="Cambria Math" w:eastAsiaTheme="minorEastAsia" w:hAnsi="Cambria Math"/>
                        <w:i/>
                        <w:color w:val="7030A0"/>
                        <w:kern w:val="24"/>
                        <w:sz w:val="26"/>
                        <w:szCs w:val="26"/>
                      </w:rPr>
                    </w:ins>
                  </m:ctrlPr>
                </m:sSubSupPr>
                <m:e>
                  <m:r>
                    <w:ins w:id="1070" w:author="Melody Shellman" w:date="2022-01-05T16:36:00Z">
                      <w:rPr>
                        <w:rFonts w:ascii="Cambria Math" w:eastAsiaTheme="minorEastAsia" w:hAnsi="Cambria Math"/>
                        <w:color w:val="7030A0"/>
                        <w:kern w:val="24"/>
                        <w:sz w:val="26"/>
                        <w:szCs w:val="26"/>
                      </w:rPr>
                      <m:t>F</m:t>
                    </w:ins>
                  </m:r>
                </m:e>
                <m:sub>
                  <m:r>
                    <w:ins w:id="1071" w:author="Melody Shellman" w:date="2022-01-05T16:36:00Z">
                      <w:rPr>
                        <w:rFonts w:ascii="Cambria Math" w:eastAsiaTheme="minorEastAsia" w:hAnsi="Cambria Math"/>
                        <w:color w:val="7030A0"/>
                        <w:kern w:val="24"/>
                        <w:sz w:val="26"/>
                        <w:szCs w:val="26"/>
                      </w:rPr>
                      <m:t>l,l,t</m:t>
                    </w:ins>
                  </m:r>
                </m:sub>
                <m:sup>
                  <m:r>
                    <w:ins w:id="1072" w:author="Melody Shellman" w:date="2022-01-05T16:36:00Z">
                      <w:rPr>
                        <w:rFonts w:ascii="Cambria Math" w:eastAsiaTheme="minorEastAsia" w:hAnsi="Cambria Math"/>
                        <w:color w:val="7030A0"/>
                        <w:kern w:val="24"/>
                        <w:sz w:val="26"/>
                        <w:szCs w:val="26"/>
                      </w:rPr>
                      <m:t>Piped</m:t>
                    </w:ins>
                  </m:r>
                </m:sup>
              </m:sSubSup>
              <m:r>
                <w:ins w:id="1073" w:author="Melody Shellman" w:date="2022-01-05T16:36:00Z">
                  <w:rPr>
                    <w:rFonts w:ascii="Cambria Math" w:hAnsi="Cambria Math" w:cs="Times New Roman"/>
                    <w:sz w:val="26"/>
                    <w:szCs w:val="26"/>
                  </w:rPr>
                  <m:t>⋅</m:t>
                </w:ins>
              </m:r>
              <m:sSub>
                <m:sSubPr>
                  <m:ctrlPr>
                    <w:ins w:id="1074" w:author="Melody Shellman" w:date="2022-01-05T16:36:00Z">
                      <w:rPr>
                        <w:rFonts w:ascii="Cambria Math" w:eastAsiaTheme="minorEastAsia" w:hAnsi="Cambria Math"/>
                        <w:i/>
                        <w:color w:val="C00000"/>
                        <w:kern w:val="24"/>
                        <w:sz w:val="26"/>
                        <w:szCs w:val="26"/>
                      </w:rPr>
                    </w:ins>
                  </m:ctrlPr>
                </m:sSubPr>
                <m:e>
                  <m:r>
                    <w:ins w:id="1075" w:author="Melody Shellman" w:date="2022-01-05T16:36:00Z">
                      <w:rPr>
                        <w:rFonts w:ascii="Cambria Math" w:eastAsiaTheme="minorEastAsia" w:hAnsi="Cambria Math"/>
                        <w:color w:val="C00000"/>
                        <w:kern w:val="24"/>
                        <w:sz w:val="26"/>
                        <w:szCs w:val="26"/>
                      </w:rPr>
                      <m:t>Q</m:t>
                    </w:ins>
                  </m:r>
                </m:e>
                <m:sub>
                  <m:r>
                    <w:ins w:id="1076" w:author="Melody Shellman" w:date="2022-01-05T16:36:00Z">
                      <w:rPr>
                        <w:rFonts w:ascii="Cambria Math" w:eastAsiaTheme="minorEastAsia" w:hAnsi="Cambria Math"/>
                        <w:color w:val="C00000"/>
                        <w:kern w:val="24"/>
                        <w:sz w:val="26"/>
                        <w:szCs w:val="26"/>
                      </w:rPr>
                      <m:t>s,w,t</m:t>
                    </w:ins>
                  </m:r>
                </m:sub>
              </m:sSub>
              <m:r>
                <w:ins w:id="1077" w:author="Melody Shellman" w:date="2022-01-05T16:36:00Z">
                  <w:rPr>
                    <w:rFonts w:ascii="Cambria Math" w:hAnsi="Cambria Math" w:cs="Times New Roman"/>
                    <w:sz w:val="26"/>
                    <w:szCs w:val="26"/>
                  </w:rPr>
                  <m:t>+</m:t>
                </w:ins>
              </m:r>
              <m:nary>
                <m:naryPr>
                  <m:chr m:val="∑"/>
                  <m:limLoc m:val="undOvr"/>
                  <m:supHide m:val="1"/>
                  <m:ctrlPr>
                    <w:ins w:id="1078" w:author="Melody Shellman" w:date="2022-01-05T16:36:00Z">
                      <w:rPr>
                        <w:rFonts w:ascii="Cambria Math" w:eastAsiaTheme="minorEastAsia" w:hAnsi="Cambria Math" w:cs="Times New Roman"/>
                        <w:i/>
                        <w:sz w:val="26"/>
                        <w:szCs w:val="26"/>
                      </w:rPr>
                    </w:ins>
                  </m:ctrlPr>
                </m:naryPr>
                <m:sub>
                  <m:d>
                    <m:dPr>
                      <m:ctrlPr>
                        <w:ins w:id="1079" w:author="Melody Shellman" w:date="2022-01-05T16:36:00Z">
                          <w:rPr>
                            <w:rFonts w:ascii="Cambria Math" w:eastAsiaTheme="minorEastAsia" w:hAnsi="Cambria Math" w:cs="Times New Roman"/>
                            <w:i/>
                            <w:sz w:val="26"/>
                            <w:szCs w:val="26"/>
                          </w:rPr>
                        </w:ins>
                      </m:ctrlPr>
                    </m:dPr>
                    <m:e>
                      <m:r>
                        <w:ins w:id="1080" w:author="Melody Shellman" w:date="2022-01-05T16:36:00Z">
                          <w:rPr>
                            <w:rFonts w:ascii="Cambria Math" w:eastAsiaTheme="minorEastAsia" w:hAnsi="Cambria Math" w:cs="Times New Roman"/>
                            <w:sz w:val="26"/>
                            <w:szCs w:val="26"/>
                          </w:rPr>
                          <m:t>r,k</m:t>
                        </w:ins>
                      </m:r>
                    </m:e>
                  </m:d>
                  <m:r>
                    <w:ins w:id="1081" w:author="Melody Shellman" w:date="2022-01-05T16:36:00Z">
                      <w:rPr>
                        <w:rFonts w:ascii="Cambria Math" w:eastAsiaTheme="minorEastAsia" w:hAnsi="Cambria Math" w:cs="Times New Roman"/>
                        <w:sz w:val="26"/>
                        <w:szCs w:val="26"/>
                      </w:rPr>
                      <m:t>∈RKA</m:t>
                    </w:ins>
                  </m:r>
                </m:sub>
                <m:sup/>
                <m:e>
                  <m:sSubSup>
                    <m:sSubSupPr>
                      <m:ctrlPr>
                        <w:ins w:id="1082" w:author="Melody Shellman" w:date="2022-01-05T16:36:00Z">
                          <w:rPr>
                            <w:rFonts w:ascii="Cambria Math" w:eastAsiaTheme="minorEastAsia" w:hAnsi="Cambria Math"/>
                            <w:i/>
                            <w:color w:val="7030A0"/>
                            <w:kern w:val="24"/>
                            <w:sz w:val="26"/>
                            <w:szCs w:val="26"/>
                          </w:rPr>
                        </w:ins>
                      </m:ctrlPr>
                    </m:sSubSupPr>
                    <m:e>
                      <m:r>
                        <w:ins w:id="1083" w:author="Melody Shellman" w:date="2022-01-05T16:36:00Z">
                          <w:rPr>
                            <w:rFonts w:ascii="Cambria Math" w:eastAsiaTheme="minorEastAsia" w:hAnsi="Cambria Math"/>
                            <w:color w:val="7030A0"/>
                            <w:kern w:val="24"/>
                            <w:sz w:val="26"/>
                            <w:szCs w:val="26"/>
                          </w:rPr>
                          <m:t>F</m:t>
                        </w:ins>
                      </m:r>
                    </m:e>
                    <m:sub>
                      <m:r>
                        <w:ins w:id="1084" w:author="Melody Shellman" w:date="2022-01-05T16:36:00Z">
                          <w:rPr>
                            <w:rFonts w:ascii="Cambria Math" w:eastAsiaTheme="minorEastAsia" w:hAnsi="Cambria Math"/>
                            <w:color w:val="7030A0"/>
                            <w:kern w:val="24"/>
                            <w:sz w:val="26"/>
                            <w:szCs w:val="26"/>
                          </w:rPr>
                          <m:t>l,l,t</m:t>
                        </w:ins>
                      </m:r>
                    </m:sub>
                    <m:sup>
                      <m:r>
                        <w:ins w:id="1085" w:author="Melody Shellman" w:date="2022-01-05T16:36:00Z">
                          <w:rPr>
                            <w:rFonts w:ascii="Cambria Math" w:eastAsiaTheme="minorEastAsia" w:hAnsi="Cambria Math"/>
                            <w:color w:val="7030A0"/>
                            <w:kern w:val="24"/>
                            <w:sz w:val="26"/>
                            <w:szCs w:val="26"/>
                          </w:rPr>
                          <m:t>Piped</m:t>
                        </w:ins>
                      </m:r>
                    </m:sup>
                  </m:sSubSup>
                  <m:r>
                    <w:ins w:id="1086" w:author="Melody Shellman" w:date="2022-01-05T16:36:00Z">
                      <w:rPr>
                        <w:rFonts w:ascii="Cambria Math" w:hAnsi="Cambria Math" w:cs="Times New Roman"/>
                        <w:sz w:val="26"/>
                        <w:szCs w:val="26"/>
                      </w:rPr>
                      <m:t>⋅</m:t>
                    </w:ins>
                  </m:r>
                  <m:sSub>
                    <m:sSubPr>
                      <m:ctrlPr>
                        <w:ins w:id="1087" w:author="Melody Shellman" w:date="2022-01-05T16:36:00Z">
                          <w:rPr>
                            <w:rFonts w:ascii="Cambria Math" w:eastAsiaTheme="minorEastAsia" w:hAnsi="Cambria Math"/>
                            <w:i/>
                            <w:color w:val="C00000"/>
                            <w:kern w:val="24"/>
                            <w:sz w:val="26"/>
                            <w:szCs w:val="26"/>
                          </w:rPr>
                        </w:ins>
                      </m:ctrlPr>
                    </m:sSubPr>
                    <m:e>
                      <m:r>
                        <w:ins w:id="1088" w:author="Melody Shellman" w:date="2022-01-05T16:36:00Z">
                          <w:rPr>
                            <w:rFonts w:ascii="Cambria Math" w:eastAsiaTheme="minorEastAsia" w:hAnsi="Cambria Math"/>
                            <w:color w:val="C00000"/>
                            <w:kern w:val="24"/>
                            <w:sz w:val="26"/>
                            <w:szCs w:val="26"/>
                          </w:rPr>
                          <m:t>Q</m:t>
                        </w:ins>
                      </m:r>
                    </m:e>
                    <m:sub>
                      <m:r>
                        <w:ins w:id="1089" w:author="Melody Shellman" w:date="2022-01-05T16:36:00Z">
                          <w:rPr>
                            <w:rFonts w:ascii="Cambria Math" w:eastAsiaTheme="minorEastAsia" w:hAnsi="Cambria Math"/>
                            <w:color w:val="C00000"/>
                            <w:kern w:val="24"/>
                            <w:sz w:val="26"/>
                            <w:szCs w:val="26"/>
                          </w:rPr>
                          <m:t>r,w,t</m:t>
                        </w:ins>
                      </m:r>
                    </m:sub>
                  </m:sSub>
                </m:e>
              </m:nary>
            </m:e>
          </m:nary>
          <m:r>
            <w:ins w:id="1090" w:author="Melody Shellman" w:date="2022-01-05T16:36:00Z">
              <w:rPr>
                <w:rFonts w:ascii="Cambria Math" w:hAnsi="Cambria Math" w:cs="Times New Roman"/>
                <w:sz w:val="26"/>
                <w:szCs w:val="26"/>
              </w:rPr>
              <m:t>+</m:t>
            </w:ins>
          </m:r>
          <m:nary>
            <m:naryPr>
              <m:chr m:val="∑"/>
              <m:limLoc m:val="undOvr"/>
              <m:supHide m:val="1"/>
              <m:ctrlPr>
                <w:ins w:id="1091" w:author="Melody Shellman" w:date="2022-01-05T16:36:00Z">
                  <w:rPr>
                    <w:rFonts w:ascii="Cambria Math" w:eastAsiaTheme="minorEastAsia" w:hAnsi="Cambria Math" w:cs="Times New Roman"/>
                    <w:i/>
                    <w:sz w:val="26"/>
                    <w:szCs w:val="26"/>
                  </w:rPr>
                </w:ins>
              </m:ctrlPr>
            </m:naryPr>
            <m:sub>
              <m:d>
                <m:dPr>
                  <m:ctrlPr>
                    <w:ins w:id="1092" w:author="Melody Shellman" w:date="2022-01-05T16:36:00Z">
                      <w:rPr>
                        <w:rFonts w:ascii="Cambria Math" w:eastAsiaTheme="minorEastAsia" w:hAnsi="Cambria Math" w:cs="Times New Roman"/>
                        <w:i/>
                        <w:sz w:val="26"/>
                        <w:szCs w:val="26"/>
                      </w:rPr>
                    </w:ins>
                  </m:ctrlPr>
                </m:dPr>
                <m:e>
                  <m:r>
                    <w:ins w:id="1093" w:author="Melody Shellman" w:date="2022-01-05T16:36:00Z">
                      <w:rPr>
                        <w:rFonts w:ascii="Cambria Math" w:eastAsiaTheme="minorEastAsia" w:hAnsi="Cambria Math" w:cs="Times New Roman"/>
                        <w:sz w:val="26"/>
                        <w:szCs w:val="26"/>
                      </w:rPr>
                      <m:t>s,k</m:t>
                    </w:ins>
                  </m:r>
                </m:e>
              </m:d>
              <m:r>
                <w:ins w:id="1094" w:author="Melody Shellman" w:date="2022-01-05T16:36:00Z">
                  <w:rPr>
                    <w:rFonts w:ascii="Cambria Math" w:eastAsiaTheme="minorEastAsia" w:hAnsi="Cambria Math" w:cs="Times New Roman"/>
                    <w:sz w:val="26"/>
                    <w:szCs w:val="26"/>
                  </w:rPr>
                  <m:t>∈SKT</m:t>
                </w:ins>
              </m:r>
            </m:sub>
            <m:sup/>
            <m:e>
              <m:sSubSup>
                <m:sSubSupPr>
                  <m:ctrlPr>
                    <w:ins w:id="1095" w:author="Melody Shellman" w:date="2022-01-05T16:36:00Z">
                      <w:rPr>
                        <w:rFonts w:ascii="Cambria Math" w:eastAsiaTheme="minorEastAsia" w:hAnsi="Cambria Math"/>
                        <w:i/>
                        <w:color w:val="7030A0"/>
                        <w:kern w:val="24"/>
                        <w:sz w:val="26"/>
                        <w:szCs w:val="26"/>
                      </w:rPr>
                    </w:ins>
                  </m:ctrlPr>
                </m:sSubSupPr>
                <m:e>
                  <m:r>
                    <w:ins w:id="1096" w:author="Melody Shellman" w:date="2022-01-05T16:36:00Z">
                      <w:rPr>
                        <w:rFonts w:ascii="Cambria Math" w:eastAsiaTheme="minorEastAsia" w:hAnsi="Cambria Math"/>
                        <w:color w:val="7030A0"/>
                        <w:kern w:val="24"/>
                        <w:sz w:val="26"/>
                        <w:szCs w:val="26"/>
                      </w:rPr>
                      <m:t>F</m:t>
                    </w:ins>
                  </m:r>
                </m:e>
                <m:sub>
                  <m:r>
                    <w:ins w:id="1097" w:author="Melody Shellman" w:date="2022-01-05T16:36:00Z">
                      <w:rPr>
                        <w:rFonts w:ascii="Cambria Math" w:eastAsiaTheme="minorEastAsia" w:hAnsi="Cambria Math"/>
                        <w:color w:val="7030A0"/>
                        <w:kern w:val="24"/>
                        <w:sz w:val="26"/>
                        <w:szCs w:val="26"/>
                      </w:rPr>
                      <m:t>l,l,t</m:t>
                    </w:ins>
                  </m:r>
                </m:sub>
                <m:sup>
                  <m:r>
                    <w:ins w:id="1098" w:author="Melody Shellman" w:date="2022-01-05T16:36:00Z">
                      <w:rPr>
                        <w:rFonts w:ascii="Cambria Math" w:eastAsiaTheme="minorEastAsia" w:hAnsi="Cambria Math"/>
                        <w:color w:val="7030A0"/>
                        <w:kern w:val="24"/>
                        <w:sz w:val="26"/>
                        <w:szCs w:val="26"/>
                      </w:rPr>
                      <m:t>Trucked</m:t>
                    </w:ins>
                  </m:r>
                </m:sup>
              </m:sSubSup>
              <m:r>
                <w:ins w:id="1099" w:author="Melody Shellman" w:date="2022-01-05T16:36:00Z">
                  <w:rPr>
                    <w:rFonts w:ascii="Cambria Math" w:hAnsi="Cambria Math" w:cs="Times New Roman"/>
                    <w:sz w:val="26"/>
                    <w:szCs w:val="26"/>
                  </w:rPr>
                  <m:t>⋅</m:t>
                </w:ins>
              </m:r>
              <m:sSub>
                <m:sSubPr>
                  <m:ctrlPr>
                    <w:ins w:id="1100" w:author="Melody Shellman" w:date="2022-01-05T16:36:00Z">
                      <w:rPr>
                        <w:rFonts w:ascii="Cambria Math" w:eastAsiaTheme="minorEastAsia" w:hAnsi="Cambria Math"/>
                        <w:i/>
                        <w:color w:val="C00000"/>
                        <w:kern w:val="24"/>
                        <w:sz w:val="26"/>
                        <w:szCs w:val="26"/>
                      </w:rPr>
                    </w:ins>
                  </m:ctrlPr>
                </m:sSubPr>
                <m:e>
                  <m:r>
                    <w:ins w:id="1101" w:author="Melody Shellman" w:date="2022-01-05T16:36:00Z">
                      <w:rPr>
                        <w:rFonts w:ascii="Cambria Math" w:eastAsiaTheme="minorEastAsia" w:hAnsi="Cambria Math"/>
                        <w:color w:val="C00000"/>
                        <w:kern w:val="24"/>
                        <w:sz w:val="26"/>
                        <w:szCs w:val="26"/>
                      </w:rPr>
                      <m:t>Q</m:t>
                    </w:ins>
                  </m:r>
                </m:e>
                <m:sub>
                  <m:r>
                    <w:ins w:id="1102" w:author="Melody Shellman" w:date="2022-01-05T16:36:00Z">
                      <w:rPr>
                        <w:rFonts w:ascii="Cambria Math" w:eastAsiaTheme="minorEastAsia" w:hAnsi="Cambria Math"/>
                        <w:color w:val="C00000"/>
                        <w:kern w:val="24"/>
                        <w:sz w:val="26"/>
                        <w:szCs w:val="26"/>
                      </w:rPr>
                      <m:t>s,w,t</m:t>
                    </w:ins>
                  </m:r>
                </m:sub>
              </m:sSub>
            </m:e>
          </m:nary>
          <m:r>
            <w:ins w:id="1103" w:author="Melody Shellman" w:date="2022-01-05T16:36:00Z">
              <w:rPr>
                <w:rFonts w:ascii="Cambria Math" w:hAnsi="Cambria Math" w:cs="Times New Roman"/>
                <w:sz w:val="26"/>
                <w:szCs w:val="26"/>
              </w:rPr>
              <m:t>+</m:t>
            </w:ins>
          </m:r>
          <m:nary>
            <m:naryPr>
              <m:chr m:val="∑"/>
              <m:limLoc m:val="undOvr"/>
              <m:supHide m:val="1"/>
              <m:ctrlPr>
                <w:ins w:id="1104" w:author="Melody Shellman" w:date="2022-01-05T16:36:00Z">
                  <w:rPr>
                    <w:rFonts w:ascii="Cambria Math" w:eastAsiaTheme="minorEastAsia" w:hAnsi="Cambria Math" w:cs="Times New Roman"/>
                    <w:i/>
                    <w:sz w:val="26"/>
                    <w:szCs w:val="26"/>
                  </w:rPr>
                </w:ins>
              </m:ctrlPr>
            </m:naryPr>
            <m:sub>
              <m:d>
                <m:dPr>
                  <m:ctrlPr>
                    <w:ins w:id="1105" w:author="Melody Shellman" w:date="2022-01-05T16:36:00Z">
                      <w:rPr>
                        <w:rFonts w:ascii="Cambria Math" w:eastAsiaTheme="minorEastAsia" w:hAnsi="Cambria Math" w:cs="Times New Roman"/>
                        <w:i/>
                        <w:sz w:val="26"/>
                        <w:szCs w:val="26"/>
                      </w:rPr>
                    </w:ins>
                  </m:ctrlPr>
                </m:dPr>
                <m:e>
                  <m:r>
                    <w:ins w:id="1106" w:author="Melody Shellman" w:date="2022-01-05T16:36:00Z">
                      <w:rPr>
                        <w:rFonts w:ascii="Cambria Math" w:eastAsiaTheme="minorEastAsia" w:hAnsi="Cambria Math" w:cs="Times New Roman"/>
                        <w:sz w:val="26"/>
                        <w:szCs w:val="26"/>
                      </w:rPr>
                      <m:t>p,k</m:t>
                    </w:ins>
                  </m:r>
                </m:e>
              </m:d>
              <m:r>
                <w:ins w:id="1107" w:author="Melody Shellman" w:date="2022-01-05T16:36:00Z">
                  <w:rPr>
                    <w:rFonts w:ascii="Cambria Math" w:eastAsiaTheme="minorEastAsia" w:hAnsi="Cambria Math" w:cs="Times New Roman"/>
                    <w:sz w:val="26"/>
                    <w:szCs w:val="26"/>
                  </w:rPr>
                  <m:t>∈PKT</m:t>
                </w:ins>
              </m:r>
            </m:sub>
            <m:sup/>
            <m:e>
              <m:sSubSup>
                <m:sSubSupPr>
                  <m:ctrlPr>
                    <w:ins w:id="1108" w:author="Melody Shellman" w:date="2022-01-05T16:36:00Z">
                      <w:rPr>
                        <w:rFonts w:ascii="Cambria Math" w:eastAsiaTheme="minorEastAsia" w:hAnsi="Cambria Math"/>
                        <w:i/>
                        <w:color w:val="7030A0"/>
                        <w:kern w:val="24"/>
                        <w:sz w:val="26"/>
                        <w:szCs w:val="26"/>
                      </w:rPr>
                    </w:ins>
                  </m:ctrlPr>
                </m:sSubSupPr>
                <m:e>
                  <m:r>
                    <w:ins w:id="1109" w:author="Melody Shellman" w:date="2022-01-05T16:36:00Z">
                      <w:rPr>
                        <w:rFonts w:ascii="Cambria Math" w:eastAsiaTheme="minorEastAsia" w:hAnsi="Cambria Math"/>
                        <w:color w:val="7030A0"/>
                        <w:kern w:val="24"/>
                        <w:sz w:val="26"/>
                        <w:szCs w:val="26"/>
                      </w:rPr>
                      <m:t>F</m:t>
                    </w:ins>
                  </m:r>
                </m:e>
                <m:sub>
                  <m:r>
                    <w:ins w:id="1110" w:author="Melody Shellman" w:date="2022-01-05T16:36:00Z">
                      <w:rPr>
                        <w:rFonts w:ascii="Cambria Math" w:eastAsiaTheme="minorEastAsia" w:hAnsi="Cambria Math"/>
                        <w:color w:val="7030A0"/>
                        <w:kern w:val="24"/>
                        <w:sz w:val="26"/>
                        <w:szCs w:val="26"/>
                      </w:rPr>
                      <m:t>l,l,t</m:t>
                    </w:ins>
                  </m:r>
                </m:sub>
                <m:sup>
                  <m:r>
                    <w:ins w:id="1111" w:author="Melody Shellman" w:date="2022-01-05T16:36:00Z">
                      <w:rPr>
                        <w:rFonts w:ascii="Cambria Math" w:eastAsiaTheme="minorEastAsia" w:hAnsi="Cambria Math"/>
                        <w:color w:val="7030A0"/>
                        <w:kern w:val="24"/>
                        <w:sz w:val="26"/>
                        <w:szCs w:val="26"/>
                      </w:rPr>
                      <m:t>Trucked</m:t>
                    </w:ins>
                  </m:r>
                </m:sup>
              </m:sSubSup>
              <m:r>
                <w:ins w:id="1112" w:author="Melody Shellman" w:date="2022-01-05T16:36:00Z">
                  <w:rPr>
                    <w:rFonts w:ascii="Cambria Math" w:hAnsi="Cambria Math" w:cs="Times New Roman"/>
                    <w:sz w:val="26"/>
                    <w:szCs w:val="26"/>
                  </w:rPr>
                  <m:t>⋅</m:t>
                </w:ins>
              </m:r>
              <m:sSub>
                <m:sSubPr>
                  <m:ctrlPr>
                    <w:ins w:id="1113" w:author="Melody Shellman" w:date="2022-01-05T16:36:00Z">
                      <w:rPr>
                        <w:rFonts w:ascii="Cambria Math" w:eastAsiaTheme="minorEastAsia" w:hAnsi="Cambria Math"/>
                        <w:i/>
                        <w:color w:val="C00000"/>
                        <w:kern w:val="24"/>
                        <w:sz w:val="26"/>
                        <w:szCs w:val="26"/>
                      </w:rPr>
                    </w:ins>
                  </m:ctrlPr>
                </m:sSubPr>
                <m:e>
                  <m:r>
                    <w:ins w:id="1114" w:author="Melody Shellman" w:date="2022-01-05T16:36:00Z">
                      <w:rPr>
                        <w:rFonts w:ascii="Cambria Math" w:eastAsiaTheme="minorEastAsia" w:hAnsi="Cambria Math"/>
                        <w:color w:val="C00000"/>
                        <w:kern w:val="24"/>
                        <w:sz w:val="26"/>
                        <w:szCs w:val="26"/>
                      </w:rPr>
                      <m:t>Q</m:t>
                    </w:ins>
                  </m:r>
                </m:e>
                <m:sub>
                  <m:r>
                    <w:ins w:id="1115" w:author="Melody Shellman" w:date="2022-01-05T16:36:00Z">
                      <w:rPr>
                        <w:rFonts w:ascii="Cambria Math" w:eastAsiaTheme="minorEastAsia" w:hAnsi="Cambria Math"/>
                        <w:color w:val="C00000"/>
                        <w:kern w:val="24"/>
                        <w:sz w:val="26"/>
                        <w:szCs w:val="26"/>
                      </w:rPr>
                      <m:t>p,w,t</m:t>
                    </w:ins>
                  </m:r>
                </m:sub>
              </m:sSub>
            </m:e>
          </m:nary>
          <m:r>
            <w:ins w:id="1116" w:author="Melody Shellman" w:date="2022-01-05T16:36:00Z">
              <w:rPr>
                <w:rFonts w:ascii="Cambria Math" w:hAnsi="Cambria Math" w:cs="Times New Roman"/>
                <w:sz w:val="26"/>
                <w:szCs w:val="26"/>
              </w:rPr>
              <m:t>+</m:t>
            </w:ins>
          </m:r>
          <m:nary>
            <m:naryPr>
              <m:chr m:val="∑"/>
              <m:limLoc m:val="undOvr"/>
              <m:supHide m:val="1"/>
              <m:ctrlPr>
                <w:ins w:id="1117" w:author="Melody Shellman" w:date="2022-01-05T16:36:00Z">
                  <w:rPr>
                    <w:rFonts w:ascii="Cambria Math" w:eastAsiaTheme="minorEastAsia" w:hAnsi="Cambria Math" w:cs="Times New Roman"/>
                    <w:i/>
                    <w:sz w:val="26"/>
                    <w:szCs w:val="26"/>
                  </w:rPr>
                </w:ins>
              </m:ctrlPr>
            </m:naryPr>
            <m:sub>
              <m:d>
                <m:dPr>
                  <m:ctrlPr>
                    <w:ins w:id="1118" w:author="Melody Shellman" w:date="2022-01-05T16:36:00Z">
                      <w:rPr>
                        <w:rFonts w:ascii="Cambria Math" w:eastAsiaTheme="minorEastAsia" w:hAnsi="Cambria Math" w:cs="Times New Roman"/>
                        <w:i/>
                        <w:sz w:val="26"/>
                        <w:szCs w:val="26"/>
                      </w:rPr>
                    </w:ins>
                  </m:ctrlPr>
                </m:dPr>
                <m:e>
                  <m:r>
                    <w:ins w:id="1119" w:author="Melody Shellman" w:date="2022-01-05T16:36:00Z">
                      <w:rPr>
                        <w:rFonts w:ascii="Cambria Math" w:eastAsiaTheme="minorEastAsia" w:hAnsi="Cambria Math" w:cs="Times New Roman"/>
                        <w:sz w:val="26"/>
                        <w:szCs w:val="26"/>
                      </w:rPr>
                      <m:t>p,k</m:t>
                    </w:ins>
                  </m:r>
                </m:e>
              </m:d>
              <m:r>
                <w:ins w:id="1120" w:author="Melody Shellman" w:date="2022-01-05T16:36:00Z">
                  <w:rPr>
                    <w:rFonts w:ascii="Cambria Math" w:eastAsiaTheme="minorEastAsia" w:hAnsi="Cambria Math" w:cs="Times New Roman"/>
                    <w:sz w:val="26"/>
                    <w:szCs w:val="26"/>
                  </w:rPr>
                  <m:t>∈CKT</m:t>
                </w:ins>
              </m:r>
            </m:sub>
            <m:sup/>
            <m:e>
              <m:sSubSup>
                <m:sSubSupPr>
                  <m:ctrlPr>
                    <w:ins w:id="1121" w:author="Melody Shellman" w:date="2022-01-05T16:36:00Z">
                      <w:rPr>
                        <w:rFonts w:ascii="Cambria Math" w:eastAsiaTheme="minorEastAsia" w:hAnsi="Cambria Math"/>
                        <w:i/>
                        <w:color w:val="7030A0"/>
                        <w:kern w:val="24"/>
                        <w:sz w:val="26"/>
                        <w:szCs w:val="26"/>
                      </w:rPr>
                    </w:ins>
                  </m:ctrlPr>
                </m:sSubSupPr>
                <m:e>
                  <m:r>
                    <w:ins w:id="1122" w:author="Melody Shellman" w:date="2022-01-05T16:36:00Z">
                      <w:rPr>
                        <w:rFonts w:ascii="Cambria Math" w:eastAsiaTheme="minorEastAsia" w:hAnsi="Cambria Math"/>
                        <w:color w:val="7030A0"/>
                        <w:kern w:val="24"/>
                        <w:sz w:val="26"/>
                        <w:szCs w:val="26"/>
                      </w:rPr>
                      <m:t>F</m:t>
                    </w:ins>
                  </m:r>
                </m:e>
                <m:sub>
                  <m:r>
                    <w:ins w:id="1123" w:author="Melody Shellman" w:date="2022-01-05T16:36:00Z">
                      <w:rPr>
                        <w:rFonts w:ascii="Cambria Math" w:eastAsiaTheme="minorEastAsia" w:hAnsi="Cambria Math"/>
                        <w:color w:val="7030A0"/>
                        <w:kern w:val="24"/>
                        <w:sz w:val="26"/>
                        <w:szCs w:val="26"/>
                      </w:rPr>
                      <m:t>l,l,t</m:t>
                    </w:ins>
                  </m:r>
                </m:sub>
                <m:sup>
                  <m:r>
                    <w:ins w:id="1124" w:author="Melody Shellman" w:date="2022-01-05T16:36:00Z">
                      <w:rPr>
                        <w:rFonts w:ascii="Cambria Math" w:eastAsiaTheme="minorEastAsia" w:hAnsi="Cambria Math"/>
                        <w:color w:val="7030A0"/>
                        <w:kern w:val="24"/>
                        <w:sz w:val="26"/>
                        <w:szCs w:val="26"/>
                      </w:rPr>
                      <m:t>Trucked</m:t>
                    </w:ins>
                  </m:r>
                </m:sup>
              </m:sSubSup>
              <m:r>
                <w:ins w:id="1125" w:author="Melody Shellman" w:date="2022-01-05T16:36:00Z">
                  <w:rPr>
                    <w:rFonts w:ascii="Cambria Math" w:hAnsi="Cambria Math" w:cs="Times New Roman"/>
                    <w:sz w:val="26"/>
                    <w:szCs w:val="26"/>
                  </w:rPr>
                  <m:t>⋅</m:t>
                </w:ins>
              </m:r>
              <m:sSub>
                <m:sSubPr>
                  <m:ctrlPr>
                    <w:ins w:id="1126" w:author="Melody Shellman" w:date="2022-01-05T16:36:00Z">
                      <w:rPr>
                        <w:rFonts w:ascii="Cambria Math" w:eastAsiaTheme="minorEastAsia" w:hAnsi="Cambria Math"/>
                        <w:i/>
                        <w:color w:val="C00000"/>
                        <w:kern w:val="24"/>
                        <w:sz w:val="26"/>
                        <w:szCs w:val="26"/>
                      </w:rPr>
                    </w:ins>
                  </m:ctrlPr>
                </m:sSubPr>
                <m:e>
                  <m:r>
                    <w:ins w:id="1127" w:author="Melody Shellman" w:date="2022-01-05T16:36:00Z">
                      <w:rPr>
                        <w:rFonts w:ascii="Cambria Math" w:eastAsiaTheme="minorEastAsia" w:hAnsi="Cambria Math"/>
                        <w:color w:val="C00000"/>
                        <w:kern w:val="24"/>
                        <w:sz w:val="26"/>
                        <w:szCs w:val="26"/>
                      </w:rPr>
                      <m:t>Q</m:t>
                    </w:ins>
                  </m:r>
                </m:e>
                <m:sub>
                  <m:r>
                    <w:ins w:id="1128" w:author="Melody Shellman" w:date="2022-01-05T16:36:00Z">
                      <w:rPr>
                        <w:rFonts w:ascii="Cambria Math" w:eastAsiaTheme="minorEastAsia" w:hAnsi="Cambria Math"/>
                        <w:color w:val="C00000"/>
                        <w:kern w:val="24"/>
                        <w:sz w:val="26"/>
                        <w:szCs w:val="26"/>
                      </w:rPr>
                      <m:t>p,w,t</m:t>
                    </w:ins>
                  </m:r>
                </m:sub>
              </m:sSub>
            </m:e>
          </m:nary>
          <m:r>
            <w:ins w:id="1129" w:author="Melody Shellman" w:date="2022-01-05T16:36:00Z">
              <w:rPr>
                <w:rFonts w:ascii="Cambria Math" w:hAnsi="Cambria Math" w:cs="Times New Roman"/>
                <w:sz w:val="26"/>
                <w:szCs w:val="26"/>
              </w:rPr>
              <m:t>+</m:t>
            </w:ins>
          </m:r>
          <m:nary>
            <m:naryPr>
              <m:chr m:val="∑"/>
              <m:limLoc m:val="undOvr"/>
              <m:supHide m:val="1"/>
              <m:ctrlPr>
                <w:ins w:id="1130" w:author="Melody Shellman" w:date="2022-01-05T16:36:00Z">
                  <w:rPr>
                    <w:rFonts w:ascii="Cambria Math" w:eastAsiaTheme="minorEastAsia" w:hAnsi="Cambria Math" w:cs="Times New Roman"/>
                    <w:i/>
                    <w:sz w:val="26"/>
                    <w:szCs w:val="26"/>
                  </w:rPr>
                </w:ins>
              </m:ctrlPr>
            </m:naryPr>
            <m:sub>
              <m:d>
                <m:dPr>
                  <m:ctrlPr>
                    <w:ins w:id="1131" w:author="Melody Shellman" w:date="2022-01-05T16:36:00Z">
                      <w:rPr>
                        <w:rFonts w:ascii="Cambria Math" w:eastAsiaTheme="minorEastAsia" w:hAnsi="Cambria Math" w:cs="Times New Roman"/>
                        <w:i/>
                        <w:sz w:val="26"/>
                        <w:szCs w:val="26"/>
                      </w:rPr>
                    </w:ins>
                  </m:ctrlPr>
                </m:dPr>
                <m:e>
                  <m:r>
                    <w:ins w:id="1132" w:author="Melody Shellman" w:date="2022-01-05T16:36:00Z">
                      <w:rPr>
                        <w:rFonts w:ascii="Cambria Math" w:eastAsiaTheme="minorEastAsia" w:hAnsi="Cambria Math" w:cs="Times New Roman"/>
                        <w:sz w:val="26"/>
                        <w:szCs w:val="26"/>
                      </w:rPr>
                      <m:t>r,k</m:t>
                    </w:ins>
                  </m:r>
                </m:e>
              </m:d>
              <m:r>
                <w:ins w:id="1133" w:author="Melody Shellman" w:date="2022-01-05T16:36:00Z">
                  <w:rPr>
                    <w:rFonts w:ascii="Cambria Math" w:eastAsiaTheme="minorEastAsia" w:hAnsi="Cambria Math" w:cs="Times New Roman"/>
                    <w:sz w:val="26"/>
                    <w:szCs w:val="26"/>
                  </w:rPr>
                  <m:t>∈RKT</m:t>
                </w:ins>
              </m:r>
            </m:sub>
            <m:sup/>
            <m:e>
              <m:sSubSup>
                <m:sSubSupPr>
                  <m:ctrlPr>
                    <w:ins w:id="1134" w:author="Melody Shellman" w:date="2022-01-05T16:36:00Z">
                      <w:rPr>
                        <w:rFonts w:ascii="Cambria Math" w:eastAsiaTheme="minorEastAsia" w:hAnsi="Cambria Math"/>
                        <w:i/>
                        <w:color w:val="7030A0"/>
                        <w:kern w:val="24"/>
                        <w:sz w:val="26"/>
                        <w:szCs w:val="26"/>
                      </w:rPr>
                    </w:ins>
                  </m:ctrlPr>
                </m:sSubSupPr>
                <m:e>
                  <m:r>
                    <w:ins w:id="1135" w:author="Melody Shellman" w:date="2022-01-05T16:36:00Z">
                      <w:rPr>
                        <w:rFonts w:ascii="Cambria Math" w:eastAsiaTheme="minorEastAsia" w:hAnsi="Cambria Math"/>
                        <w:color w:val="7030A0"/>
                        <w:kern w:val="24"/>
                        <w:sz w:val="26"/>
                        <w:szCs w:val="26"/>
                      </w:rPr>
                      <m:t>F</m:t>
                    </w:ins>
                  </m:r>
                </m:e>
                <m:sub>
                  <m:r>
                    <w:ins w:id="1136" w:author="Melody Shellman" w:date="2022-01-05T16:36:00Z">
                      <w:rPr>
                        <w:rFonts w:ascii="Cambria Math" w:eastAsiaTheme="minorEastAsia" w:hAnsi="Cambria Math"/>
                        <w:color w:val="7030A0"/>
                        <w:kern w:val="24"/>
                        <w:sz w:val="26"/>
                        <w:szCs w:val="26"/>
                      </w:rPr>
                      <m:t>l,l,t</m:t>
                    </w:ins>
                  </m:r>
                </m:sub>
                <m:sup>
                  <m:r>
                    <w:ins w:id="1137" w:author="Melody Shellman" w:date="2022-01-05T16:36:00Z">
                      <w:rPr>
                        <w:rFonts w:ascii="Cambria Math" w:eastAsiaTheme="minorEastAsia" w:hAnsi="Cambria Math"/>
                        <w:color w:val="7030A0"/>
                        <w:kern w:val="24"/>
                        <w:sz w:val="26"/>
                        <w:szCs w:val="26"/>
                      </w:rPr>
                      <m:t>Trucked</m:t>
                    </w:ins>
                  </m:r>
                </m:sup>
              </m:sSubSup>
              <m:r>
                <w:ins w:id="1138" w:author="Melody Shellman" w:date="2022-01-05T16:36:00Z">
                  <w:rPr>
                    <w:rFonts w:ascii="Cambria Math" w:hAnsi="Cambria Math" w:cs="Times New Roman"/>
                    <w:sz w:val="26"/>
                    <w:szCs w:val="26"/>
                  </w:rPr>
                  <m:t>⋅</m:t>
                </w:ins>
              </m:r>
              <m:sSub>
                <m:sSubPr>
                  <m:ctrlPr>
                    <w:ins w:id="1139" w:author="Melody Shellman" w:date="2022-01-05T16:36:00Z">
                      <w:rPr>
                        <w:rFonts w:ascii="Cambria Math" w:eastAsiaTheme="minorEastAsia" w:hAnsi="Cambria Math"/>
                        <w:i/>
                        <w:color w:val="C00000"/>
                        <w:kern w:val="24"/>
                        <w:sz w:val="26"/>
                        <w:szCs w:val="26"/>
                      </w:rPr>
                    </w:ins>
                  </m:ctrlPr>
                </m:sSubPr>
                <m:e>
                  <m:r>
                    <w:ins w:id="1140" w:author="Melody Shellman" w:date="2022-01-05T16:36:00Z">
                      <w:rPr>
                        <w:rFonts w:ascii="Cambria Math" w:eastAsiaTheme="minorEastAsia" w:hAnsi="Cambria Math"/>
                        <w:color w:val="C00000"/>
                        <w:kern w:val="24"/>
                        <w:sz w:val="26"/>
                        <w:szCs w:val="26"/>
                      </w:rPr>
                      <m:t>Q</m:t>
                    </w:ins>
                  </m:r>
                </m:e>
                <m:sub>
                  <m:r>
                    <w:ins w:id="1141" w:author="Melody Shellman" w:date="2022-01-05T16:36:00Z">
                      <w:rPr>
                        <w:rFonts w:ascii="Cambria Math" w:eastAsiaTheme="minorEastAsia" w:hAnsi="Cambria Math"/>
                        <w:color w:val="C00000"/>
                        <w:kern w:val="24"/>
                        <w:sz w:val="26"/>
                        <w:szCs w:val="26"/>
                      </w:rPr>
                      <m:t>r,w,t</m:t>
                    </w:ins>
                  </m:r>
                </m:sub>
              </m:sSub>
            </m:e>
          </m:nary>
          <m:r>
            <w:ins w:id="1142" w:author="Melody Shellman" w:date="2022-01-05T16:36:00Z">
              <w:rPr>
                <w:rFonts w:ascii="Cambria Math" w:hAnsi="Cambria Math" w:cs="Times New Roman"/>
                <w:sz w:val="26"/>
                <w:szCs w:val="26"/>
              </w:rPr>
              <m:t>=</m:t>
            </w:ins>
          </m:r>
          <m:sSub>
            <m:sSubPr>
              <m:ctrlPr>
                <w:ins w:id="1143" w:author="Melody Shellman" w:date="2022-01-05T16:36:00Z">
                  <w:rPr>
                    <w:rFonts w:ascii="Cambria Math" w:eastAsiaTheme="minorEastAsia" w:hAnsi="Cambria Math"/>
                    <w:i/>
                    <w:color w:val="C00000"/>
                    <w:kern w:val="24"/>
                    <w:sz w:val="26"/>
                    <w:szCs w:val="26"/>
                  </w:rPr>
                </w:ins>
              </m:ctrlPr>
            </m:sSubPr>
            <m:e>
              <m:r>
                <w:ins w:id="1144" w:author="Melody Shellman" w:date="2022-01-05T16:36:00Z">
                  <w:rPr>
                    <w:rFonts w:ascii="Cambria Math" w:eastAsiaTheme="minorEastAsia" w:hAnsi="Cambria Math"/>
                    <w:color w:val="C00000"/>
                    <w:kern w:val="24"/>
                    <w:sz w:val="26"/>
                    <w:szCs w:val="26"/>
                  </w:rPr>
                  <m:t>Q</m:t>
                </w:ins>
              </m:r>
            </m:e>
            <m:sub>
              <m:r>
                <w:ins w:id="1145" w:author="Melody Shellman" w:date="2022-01-05T16:36:00Z">
                  <w:rPr>
                    <w:rFonts w:ascii="Cambria Math" w:eastAsiaTheme="minorEastAsia" w:hAnsi="Cambria Math"/>
                    <w:color w:val="C00000"/>
                    <w:kern w:val="24"/>
                    <w:sz w:val="26"/>
                    <w:szCs w:val="26"/>
                  </w:rPr>
                  <m:t>k,w,t</m:t>
                </w:ins>
              </m:r>
            </m:sub>
          </m:sSub>
          <m:r>
            <w:ins w:id="1146" w:author="Melody Shellman" w:date="2022-01-05T16:36:00Z">
              <w:rPr>
                <w:rFonts w:ascii="Cambria Math" w:hAnsi="Cambria Math" w:cs="Times New Roman"/>
                <w:sz w:val="26"/>
                <w:szCs w:val="26"/>
              </w:rPr>
              <m:t>⋅</m:t>
            </w:ins>
          </m:r>
          <m:sSubSup>
            <m:sSubSupPr>
              <m:ctrlPr>
                <w:ins w:id="1147" w:author="Melody Shellman" w:date="2022-01-05T16:36:00Z">
                  <w:rPr>
                    <w:rFonts w:ascii="Cambria Math" w:eastAsiaTheme="minorEastAsia" w:hAnsi="Cambria Math"/>
                    <w:i/>
                    <w:color w:val="7030A0"/>
                    <w:kern w:val="24"/>
                    <w:sz w:val="26"/>
                    <w:szCs w:val="26"/>
                  </w:rPr>
                </w:ins>
              </m:ctrlPr>
            </m:sSubSupPr>
            <m:e>
              <m:r>
                <w:ins w:id="1148" w:author="Melody Shellman" w:date="2022-01-05T16:36:00Z">
                  <w:rPr>
                    <w:rFonts w:ascii="Cambria Math" w:eastAsiaTheme="minorEastAsia" w:hAnsi="Cambria Math"/>
                    <w:color w:val="7030A0"/>
                    <w:kern w:val="24"/>
                    <w:sz w:val="26"/>
                    <w:szCs w:val="26"/>
                  </w:rPr>
                  <m:t>F</m:t>
                </w:ins>
              </m:r>
            </m:e>
            <m:sub>
              <m:r>
                <w:ins w:id="1149" w:author="Melody Shellman" w:date="2022-01-05T16:36:00Z">
                  <w:rPr>
                    <w:rFonts w:ascii="Cambria Math" w:eastAsiaTheme="minorEastAsia" w:hAnsi="Cambria Math"/>
                    <w:color w:val="7030A0"/>
                    <w:kern w:val="24"/>
                    <w:sz w:val="26"/>
                    <w:szCs w:val="26"/>
                  </w:rPr>
                  <m:t>k,t</m:t>
                </w:ins>
              </m:r>
            </m:sub>
            <m:sup>
              <m:r>
                <w:ins w:id="1150" w:author="Melody Shellman" w:date="2022-01-05T16:36:00Z">
                  <w:rPr>
                    <w:rFonts w:ascii="Cambria Math" w:eastAsiaTheme="minorEastAsia" w:hAnsi="Cambria Math"/>
                    <w:color w:val="7030A0"/>
                    <w:kern w:val="24"/>
                    <w:sz w:val="26"/>
                    <w:szCs w:val="26"/>
                  </w:rPr>
                  <m:t>DisposalDestination</m:t>
                </w:ins>
              </m:r>
            </m:sup>
          </m:sSubSup>
        </m:oMath>
      </m:oMathPara>
    </w:p>
    <w:p w14:paraId="1CE23B7E" w14:textId="77777777" w:rsidR="00607D5D" w:rsidRPr="005A7F98" w:rsidRDefault="00607D5D" w:rsidP="00607D5D">
      <w:pPr>
        <w:rPr>
          <w:ins w:id="1151" w:author="Melody Shellman" w:date="2022-01-05T16:36:00Z"/>
          <w:rFonts w:ascii="Times New Roman" w:eastAsiaTheme="minorEastAsia" w:hAnsi="Times New Roman" w:cs="Times New Roman"/>
          <w:sz w:val="26"/>
          <w:szCs w:val="26"/>
        </w:rPr>
      </w:pPr>
      <m:oMathPara>
        <m:oMath>
          <m:r>
            <w:ins w:id="1152" w:author="Melody Shellman" w:date="2022-01-05T16:36:00Z">
              <w:rPr>
                <w:rFonts w:ascii="Cambria Math" w:eastAsiaTheme="minorEastAsia" w:hAnsi="Cambria Math" w:cs="Times New Roman"/>
                <w:sz w:val="26"/>
                <w:szCs w:val="26"/>
              </w:rPr>
              <m:t xml:space="preserve"> </m:t>
            </w:ins>
          </m:r>
        </m:oMath>
      </m:oMathPara>
    </w:p>
    <w:p w14:paraId="2E111C87" w14:textId="77777777" w:rsidR="00607D5D" w:rsidRPr="005A7F98" w:rsidRDefault="00607D5D" w:rsidP="00607D5D">
      <w:pPr>
        <w:rPr>
          <w:ins w:id="1153" w:author="Melody Shellman" w:date="2022-01-05T16:36:00Z"/>
          <w:rFonts w:ascii="Times New Roman" w:eastAsiaTheme="minorEastAsia" w:hAnsi="Times New Roman" w:cs="Times New Roman"/>
          <w:sz w:val="26"/>
          <w:szCs w:val="26"/>
        </w:rPr>
      </w:pPr>
      <m:oMathPara>
        <m:oMathParaPr>
          <m:jc m:val="center"/>
        </m:oMathParaPr>
        <m:oMath>
          <m:r>
            <w:ins w:id="1154" w:author="Melody Shellman" w:date="2022-01-05T16:36:00Z">
              <w:rPr>
                <w:rFonts w:ascii="Cambria Math" w:eastAsiaTheme="minorEastAsia" w:hAnsi="Cambria Math" w:cs="Times New Roman"/>
                <w:sz w:val="26"/>
                <w:szCs w:val="26"/>
              </w:rPr>
              <m:t xml:space="preserve">∀k∈K, w∈W,t∈T  </m:t>
            </w:ins>
          </m:r>
        </m:oMath>
      </m:oMathPara>
    </w:p>
    <w:p w14:paraId="61803305" w14:textId="77777777" w:rsidR="00607D5D" w:rsidRDefault="00607D5D" w:rsidP="00607D5D">
      <w:pPr>
        <w:ind w:left="2880" w:hanging="2880"/>
        <w:rPr>
          <w:ins w:id="1155" w:author="Melody Shellman" w:date="2022-01-05T16:36:00Z"/>
          <w:rFonts w:ascii="Times New Roman" w:eastAsiaTheme="minorEastAsia" w:hAnsi="Times New Roman" w:cs="Times New Roman"/>
          <w:b/>
          <w:bCs/>
          <w:sz w:val="26"/>
          <w:szCs w:val="26"/>
        </w:rPr>
      </w:pPr>
    </w:p>
    <w:p w14:paraId="0E3227B4" w14:textId="77777777" w:rsidR="00607D5D" w:rsidRDefault="00607D5D" w:rsidP="00607D5D">
      <w:pPr>
        <w:ind w:left="2880" w:hanging="2880"/>
        <w:rPr>
          <w:ins w:id="1156" w:author="Melody Shellman" w:date="2022-01-05T16:36:00Z"/>
          <w:rFonts w:ascii="Times New Roman" w:eastAsiaTheme="minorEastAsia" w:hAnsi="Times New Roman" w:cs="Times New Roman"/>
          <w:b/>
          <w:bCs/>
          <w:sz w:val="26"/>
          <w:szCs w:val="26"/>
        </w:rPr>
      </w:pPr>
      <w:ins w:id="1157" w:author="Melody Shellman" w:date="2022-01-05T16:36:00Z">
        <w:r w:rsidRPr="00D36272">
          <w:rPr>
            <w:rFonts w:ascii="Times New Roman" w:eastAsiaTheme="minorEastAsia" w:hAnsi="Times New Roman" w:cs="Times New Roman"/>
            <w:b/>
            <w:bCs/>
            <w:sz w:val="26"/>
            <w:szCs w:val="26"/>
          </w:rPr>
          <w:t>Storage Site Water Quality</w:t>
        </w:r>
      </w:ins>
    </w:p>
    <w:p w14:paraId="3529D28C" w14:textId="77777777" w:rsidR="00607D5D" w:rsidRPr="005A4E14" w:rsidRDefault="00607D5D" w:rsidP="00607D5D">
      <w:pPr>
        <w:tabs>
          <w:tab w:val="left" w:pos="0"/>
        </w:tabs>
        <w:rPr>
          <w:ins w:id="1158" w:author="Melody Shellman" w:date="2022-01-05T16:36:00Z"/>
          <w:rFonts w:ascii="Times New Roman" w:eastAsiaTheme="minorEastAsia" w:hAnsi="Times New Roman" w:cs="Times New Roman"/>
          <w:sz w:val="26"/>
          <w:szCs w:val="26"/>
        </w:rPr>
      </w:pPr>
      <w:ins w:id="1159" w:author="Melody Shellman" w:date="2022-01-05T16:36:00Z">
        <w:r>
          <w:rPr>
            <w:rFonts w:ascii="Times New Roman" w:eastAsiaTheme="minorEastAsia" w:hAnsi="Times New Roman" w:cs="Times New Roman"/>
            <w:sz w:val="26"/>
            <w:szCs w:val="26"/>
          </w:rPr>
          <w:t xml:space="preserve">The water quality at storage sites is dependent on the flow rates into the storage site, the volume of water in storage in the previous time period, and the quality of each of these flows. Even mixing is assumed, so all outgoing flows have the same water quality. If it is the first time period, the initial storage level and initial water quality replaces the water stored and water quality in the previous time period respectively. </w:t>
        </w:r>
      </w:ins>
    </w:p>
    <w:p w14:paraId="207F1A81" w14:textId="77777777" w:rsidR="00607D5D" w:rsidRPr="005A7F98" w:rsidRDefault="00607D5D" w:rsidP="00607D5D">
      <w:pPr>
        <w:rPr>
          <w:ins w:id="1160" w:author="Melody Shellman" w:date="2022-01-05T16:36:00Z"/>
          <w:rFonts w:ascii="Times New Roman" w:eastAsiaTheme="minorEastAsia" w:hAnsi="Times New Roman" w:cs="Times New Roman"/>
          <w:sz w:val="26"/>
          <w:szCs w:val="26"/>
        </w:rPr>
      </w:pPr>
      <m:oMathPara>
        <m:oMathParaPr>
          <m:jc m:val="left"/>
        </m:oMathParaPr>
        <m:oMath>
          <m:sSubSup>
            <m:sSubSupPr>
              <m:ctrlPr>
                <w:ins w:id="1161" w:author="Melody Shellman" w:date="2022-01-05T16:36:00Z">
                  <w:rPr>
                    <w:rFonts w:ascii="Cambria Math" w:eastAsiaTheme="minorEastAsia" w:hAnsi="Cambria Math"/>
                    <w:i/>
                    <w:color w:val="C00000"/>
                    <w:kern w:val="24"/>
                    <w:sz w:val="26"/>
                    <w:szCs w:val="26"/>
                  </w:rPr>
                </w:ins>
              </m:ctrlPr>
            </m:sSubSupPr>
            <m:e>
              <m:sSubSup>
                <m:sSubSupPr>
                  <m:ctrlPr>
                    <w:ins w:id="1162" w:author="Melody Shellman" w:date="2022-01-05T16:36:00Z">
                      <w:rPr>
                        <w:rFonts w:ascii="Cambria Math" w:eastAsiaTheme="minorEastAsia" w:hAnsi="Cambria Math"/>
                        <w:i/>
                        <w:color w:val="00B050"/>
                        <w:kern w:val="24"/>
                        <w:sz w:val="26"/>
                        <w:szCs w:val="26"/>
                      </w:rPr>
                    </w:ins>
                  </m:ctrlPr>
                </m:sSubSupPr>
                <m:e>
                  <m:r>
                    <w:ins w:id="1163" w:author="Melody Shellman" w:date="2022-01-05T16:36:00Z">
                      <w:rPr>
                        <w:rFonts w:ascii="Cambria Math" w:eastAsiaTheme="minorEastAsia" w:hAnsi="Cambria Math"/>
                        <w:color w:val="00B050"/>
                        <w:kern w:val="24"/>
                        <w:sz w:val="26"/>
                        <w:szCs w:val="26"/>
                      </w:rPr>
                      <m:t>λ</m:t>
                    </w:ins>
                  </m:r>
                </m:e>
                <m:sub>
                  <m:r>
                    <w:ins w:id="1164" w:author="Melody Shellman" w:date="2022-01-05T16:36:00Z">
                      <w:rPr>
                        <w:rFonts w:ascii="Cambria Math" w:eastAsiaTheme="minorEastAsia" w:hAnsi="Cambria Math"/>
                        <w:color w:val="00B050"/>
                        <w:kern w:val="24"/>
                        <w:sz w:val="26"/>
                        <w:szCs w:val="26"/>
                      </w:rPr>
                      <m:t>s,t=1</m:t>
                    </w:ins>
                  </m:r>
                </m:sub>
                <m:sup>
                  <m:r>
                    <w:ins w:id="1165" w:author="Melody Shellman" w:date="2022-01-05T16:36:00Z">
                      <w:rPr>
                        <w:rFonts w:ascii="Cambria Math" w:eastAsiaTheme="minorEastAsia" w:hAnsi="Cambria Math"/>
                        <w:color w:val="00B050"/>
                        <w:kern w:val="24"/>
                        <w:sz w:val="26"/>
                        <w:szCs w:val="26"/>
                      </w:rPr>
                      <m:t>Storage</m:t>
                    </w:ins>
                  </m:r>
                </m:sup>
              </m:sSubSup>
              <m:r>
                <w:ins w:id="1166" w:author="Melody Shellman" w:date="2022-01-05T16:36:00Z">
                  <w:rPr>
                    <w:rFonts w:ascii="Cambria Math" w:hAnsi="Cambria Math" w:cs="Times New Roman"/>
                    <w:sz w:val="26"/>
                    <w:szCs w:val="26"/>
                  </w:rPr>
                  <m:t>⋅</m:t>
                </w:ins>
              </m:r>
              <m:sSub>
                <m:sSubPr>
                  <m:ctrlPr>
                    <w:ins w:id="1167" w:author="Melody Shellman" w:date="2022-01-05T16:36:00Z">
                      <w:rPr>
                        <w:rFonts w:ascii="Cambria Math" w:hAnsi="Cambria Math"/>
                        <w:i/>
                        <w:color w:val="00B050"/>
                        <w:kern w:val="24"/>
                        <w:sz w:val="26"/>
                        <w:szCs w:val="26"/>
                      </w:rPr>
                    </w:ins>
                  </m:ctrlPr>
                </m:sSubPr>
                <m:e>
                  <m:r>
                    <w:ins w:id="1168" w:author="Melody Shellman" w:date="2022-01-05T16:36:00Z">
                      <w:rPr>
                        <w:rFonts w:ascii="Cambria Math" w:eastAsiaTheme="minorEastAsia" w:hAnsi="Cambria Math"/>
                        <w:color w:val="00B050"/>
                        <w:kern w:val="24"/>
                        <w:sz w:val="26"/>
                        <w:szCs w:val="26"/>
                      </w:rPr>
                      <m:t>ξ</m:t>
                    </w:ins>
                  </m:r>
                </m:e>
                <m:sub>
                  <m:r>
                    <w:ins w:id="1169" w:author="Melody Shellman" w:date="2022-01-05T16:36:00Z">
                      <w:rPr>
                        <w:rFonts w:ascii="Cambria Math" w:eastAsiaTheme="minorEastAsia" w:hAnsi="Cambria Math"/>
                        <w:color w:val="00B050"/>
                        <w:kern w:val="24"/>
                        <w:sz w:val="26"/>
                        <w:szCs w:val="26"/>
                      </w:rPr>
                      <m:t>s,w</m:t>
                    </w:ins>
                  </m:r>
                </m:sub>
              </m:sSub>
              <m:r>
                <w:ins w:id="1170" w:author="Melody Shellman" w:date="2022-01-05T16:36:00Z">
                  <w:rPr>
                    <w:rFonts w:ascii="Cambria Math" w:eastAsiaTheme="minorEastAsia" w:hAnsi="Cambria Math"/>
                    <w:kern w:val="24"/>
                    <w:sz w:val="26"/>
                    <w:szCs w:val="26"/>
                  </w:rPr>
                  <m:t>+</m:t>
                </w:ins>
              </m:r>
              <m:r>
                <w:ins w:id="1171" w:author="Melody Shellman" w:date="2022-01-05T16:36:00Z">
                  <w:rPr>
                    <w:rFonts w:ascii="Cambria Math" w:eastAsiaTheme="minorEastAsia" w:hAnsi="Cambria Math"/>
                    <w:color w:val="7030A0"/>
                    <w:kern w:val="24"/>
                    <w:sz w:val="26"/>
                    <w:szCs w:val="26"/>
                  </w:rPr>
                  <m:t xml:space="preserve"> </m:t>
                </w:ins>
              </m:r>
              <m:r>
                <w:ins w:id="1172" w:author="Melody Shellman" w:date="2022-01-05T16:36:00Z">
                  <w:rPr>
                    <w:rFonts w:ascii="Cambria Math" w:eastAsiaTheme="minorEastAsia" w:hAnsi="Cambria Math"/>
                    <w:color w:val="7030A0"/>
                    <w:kern w:val="24"/>
                    <w:sz w:val="26"/>
                    <w:szCs w:val="26"/>
                  </w:rPr>
                  <m:t xml:space="preserve"> L</m:t>
                </w:ins>
              </m:r>
            </m:e>
            <m:sub>
              <m:r>
                <w:ins w:id="1173" w:author="Melody Shellman" w:date="2022-01-05T16:36:00Z">
                  <w:rPr>
                    <w:rFonts w:ascii="Cambria Math" w:eastAsiaTheme="minorEastAsia" w:hAnsi="Cambria Math"/>
                    <w:color w:val="7030A0"/>
                    <w:kern w:val="24"/>
                    <w:sz w:val="26"/>
                    <w:szCs w:val="26"/>
                  </w:rPr>
                  <m:t>s,t-1</m:t>
                </w:ins>
              </m:r>
            </m:sub>
            <m:sup>
              <m:r>
                <w:ins w:id="1174" w:author="Melody Shellman" w:date="2022-01-05T16:36:00Z">
                  <w:rPr>
                    <w:rFonts w:ascii="Cambria Math" w:eastAsiaTheme="minorEastAsia" w:hAnsi="Cambria Math"/>
                    <w:color w:val="7030A0"/>
                    <w:kern w:val="24"/>
                    <w:sz w:val="26"/>
                    <w:szCs w:val="26"/>
                  </w:rPr>
                  <m:t>Storage</m:t>
                </w:ins>
              </m:r>
            </m:sup>
          </m:sSubSup>
          <m:r>
            <w:ins w:id="1175" w:author="Melody Shellman" w:date="2022-01-05T16:36:00Z">
              <w:rPr>
                <w:rFonts w:ascii="Cambria Math" w:hAnsi="Cambria Math" w:cs="Times New Roman"/>
                <w:sz w:val="26"/>
                <w:szCs w:val="26"/>
              </w:rPr>
              <m:t>⋅</m:t>
            </w:ins>
          </m:r>
          <m:sSub>
            <m:sSubPr>
              <m:ctrlPr>
                <w:ins w:id="1176" w:author="Melody Shellman" w:date="2022-01-05T16:36:00Z">
                  <w:rPr>
                    <w:rFonts w:ascii="Cambria Math" w:eastAsiaTheme="minorEastAsia" w:hAnsi="Cambria Math"/>
                    <w:i/>
                    <w:color w:val="C00000"/>
                    <w:kern w:val="24"/>
                    <w:sz w:val="26"/>
                    <w:szCs w:val="26"/>
                  </w:rPr>
                </w:ins>
              </m:ctrlPr>
            </m:sSubPr>
            <m:e>
              <m:r>
                <w:ins w:id="1177" w:author="Melody Shellman" w:date="2022-01-05T16:36:00Z">
                  <w:rPr>
                    <w:rFonts w:ascii="Cambria Math" w:eastAsiaTheme="minorEastAsia" w:hAnsi="Cambria Math"/>
                    <w:color w:val="C00000"/>
                    <w:kern w:val="24"/>
                    <w:sz w:val="26"/>
                    <w:szCs w:val="26"/>
                  </w:rPr>
                  <m:t>Q</m:t>
                </w:ins>
              </m:r>
            </m:e>
            <m:sub>
              <m:r>
                <w:ins w:id="1178" w:author="Melody Shellman" w:date="2022-01-05T16:36:00Z">
                  <w:rPr>
                    <w:rFonts w:ascii="Cambria Math" w:eastAsiaTheme="minorEastAsia" w:hAnsi="Cambria Math"/>
                    <w:color w:val="C00000"/>
                    <w:kern w:val="24"/>
                    <w:sz w:val="26"/>
                    <w:szCs w:val="26"/>
                  </w:rPr>
                  <m:t xml:space="preserve">s,w,t-1 </m:t>
                </w:ins>
              </m:r>
            </m:sub>
          </m:sSub>
          <m:r>
            <w:ins w:id="1179" w:author="Melody Shellman" w:date="2022-01-05T16:36:00Z">
              <w:rPr>
                <w:rFonts w:ascii="Cambria Math" w:hAnsi="Cambria Math" w:cs="Times New Roman"/>
                <w:sz w:val="26"/>
                <w:szCs w:val="26"/>
              </w:rPr>
              <m:t>+</m:t>
            </w:ins>
          </m:r>
          <m:nary>
            <m:naryPr>
              <m:chr m:val="∑"/>
              <m:limLoc m:val="undOvr"/>
              <m:supHide m:val="1"/>
              <m:ctrlPr>
                <w:ins w:id="1180" w:author="Melody Shellman" w:date="2022-01-05T16:36:00Z">
                  <w:rPr>
                    <w:rFonts w:ascii="Cambria Math" w:eastAsiaTheme="minorEastAsia" w:hAnsi="Cambria Math" w:cs="Times New Roman"/>
                    <w:i/>
                    <w:sz w:val="26"/>
                    <w:szCs w:val="26"/>
                  </w:rPr>
                </w:ins>
              </m:ctrlPr>
            </m:naryPr>
            <m:sub>
              <m:d>
                <m:dPr>
                  <m:ctrlPr>
                    <w:ins w:id="1181" w:author="Melody Shellman" w:date="2022-01-05T16:36:00Z">
                      <w:rPr>
                        <w:rFonts w:ascii="Cambria Math" w:eastAsiaTheme="minorEastAsia" w:hAnsi="Cambria Math" w:cs="Times New Roman"/>
                        <w:i/>
                        <w:sz w:val="26"/>
                        <w:szCs w:val="26"/>
                      </w:rPr>
                    </w:ins>
                  </m:ctrlPr>
                </m:dPr>
                <m:e>
                  <m:r>
                    <w:ins w:id="1182" w:author="Melody Shellman" w:date="2022-01-05T16:36:00Z">
                      <w:rPr>
                        <w:rFonts w:ascii="Cambria Math" w:eastAsiaTheme="minorEastAsia" w:hAnsi="Cambria Math" w:cs="Times New Roman"/>
                        <w:sz w:val="26"/>
                        <w:szCs w:val="26"/>
                      </w:rPr>
                      <m:t>n,s</m:t>
                    </w:ins>
                  </m:r>
                </m:e>
              </m:d>
              <m:r>
                <w:ins w:id="1183" w:author="Melody Shellman" w:date="2022-01-05T16:36:00Z">
                  <w:rPr>
                    <w:rFonts w:ascii="Cambria Math" w:eastAsiaTheme="minorEastAsia" w:hAnsi="Cambria Math" w:cs="Times New Roman"/>
                    <w:sz w:val="26"/>
                    <w:szCs w:val="26"/>
                  </w:rPr>
                  <m:t>∈NSA</m:t>
                </w:ins>
              </m:r>
            </m:sub>
            <m:sup/>
            <m:e>
              <m:sSubSup>
                <m:sSubSupPr>
                  <m:ctrlPr>
                    <w:ins w:id="1184" w:author="Melody Shellman" w:date="2022-01-05T16:36:00Z">
                      <w:rPr>
                        <w:rFonts w:ascii="Cambria Math" w:eastAsiaTheme="minorEastAsia" w:hAnsi="Cambria Math"/>
                        <w:i/>
                        <w:color w:val="7030A0"/>
                        <w:kern w:val="24"/>
                        <w:sz w:val="26"/>
                        <w:szCs w:val="26"/>
                      </w:rPr>
                    </w:ins>
                  </m:ctrlPr>
                </m:sSubSupPr>
                <m:e>
                  <m:r>
                    <w:ins w:id="1185" w:author="Melody Shellman" w:date="2022-01-05T16:36:00Z">
                      <w:rPr>
                        <w:rFonts w:ascii="Cambria Math" w:eastAsiaTheme="minorEastAsia" w:hAnsi="Cambria Math"/>
                        <w:color w:val="7030A0"/>
                        <w:kern w:val="24"/>
                        <w:sz w:val="26"/>
                        <w:szCs w:val="26"/>
                      </w:rPr>
                      <m:t>F</m:t>
                    </w:ins>
                  </m:r>
                </m:e>
                <m:sub>
                  <m:r>
                    <w:ins w:id="1186" w:author="Melody Shellman" w:date="2022-01-05T16:36:00Z">
                      <w:rPr>
                        <w:rFonts w:ascii="Cambria Math" w:eastAsiaTheme="minorEastAsia" w:hAnsi="Cambria Math"/>
                        <w:color w:val="7030A0"/>
                        <w:kern w:val="24"/>
                        <w:sz w:val="26"/>
                        <w:szCs w:val="26"/>
                      </w:rPr>
                      <m:t>l,l,t</m:t>
                    </w:ins>
                  </m:r>
                </m:sub>
                <m:sup>
                  <m:r>
                    <w:ins w:id="1187" w:author="Melody Shellman" w:date="2022-01-05T16:36:00Z">
                      <w:rPr>
                        <w:rFonts w:ascii="Cambria Math" w:eastAsiaTheme="minorEastAsia" w:hAnsi="Cambria Math"/>
                        <w:color w:val="7030A0"/>
                        <w:kern w:val="24"/>
                        <w:sz w:val="26"/>
                        <w:szCs w:val="26"/>
                      </w:rPr>
                      <m:t>Piped</m:t>
                    </w:ins>
                  </m:r>
                </m:sup>
              </m:sSubSup>
              <m:r>
                <w:ins w:id="1188" w:author="Melody Shellman" w:date="2022-01-05T16:36:00Z">
                  <w:rPr>
                    <w:rFonts w:ascii="Cambria Math" w:hAnsi="Cambria Math" w:cs="Times New Roman"/>
                    <w:sz w:val="26"/>
                    <w:szCs w:val="26"/>
                  </w:rPr>
                  <m:t>⋅</m:t>
                </w:ins>
              </m:r>
            </m:e>
          </m:nary>
          <m:sSub>
            <m:sSubPr>
              <m:ctrlPr>
                <w:ins w:id="1189" w:author="Melody Shellman" w:date="2022-01-05T16:36:00Z">
                  <w:rPr>
                    <w:rFonts w:ascii="Cambria Math" w:eastAsiaTheme="minorEastAsia" w:hAnsi="Cambria Math"/>
                    <w:i/>
                    <w:color w:val="C00000"/>
                    <w:kern w:val="24"/>
                    <w:sz w:val="26"/>
                    <w:szCs w:val="26"/>
                  </w:rPr>
                </w:ins>
              </m:ctrlPr>
            </m:sSubPr>
            <m:e>
              <m:r>
                <w:ins w:id="1190" w:author="Melody Shellman" w:date="2022-01-05T16:36:00Z">
                  <w:rPr>
                    <w:rFonts w:ascii="Cambria Math" w:eastAsiaTheme="minorEastAsia" w:hAnsi="Cambria Math"/>
                    <w:color w:val="C00000"/>
                    <w:kern w:val="24"/>
                    <w:sz w:val="26"/>
                    <w:szCs w:val="26"/>
                  </w:rPr>
                  <m:t>Q</m:t>
                </w:ins>
              </m:r>
            </m:e>
            <m:sub>
              <m:r>
                <w:ins w:id="1191" w:author="Melody Shellman" w:date="2022-01-05T16:36:00Z">
                  <w:rPr>
                    <w:rFonts w:ascii="Cambria Math" w:eastAsiaTheme="minorEastAsia" w:hAnsi="Cambria Math"/>
                    <w:color w:val="C00000"/>
                    <w:kern w:val="24"/>
                    <w:sz w:val="26"/>
                    <w:szCs w:val="26"/>
                  </w:rPr>
                  <m:t>n,w,t</m:t>
                </w:ins>
              </m:r>
            </m:sub>
          </m:sSub>
          <m:r>
            <w:ins w:id="1192" w:author="Melody Shellman" w:date="2022-01-05T16:36:00Z">
              <w:rPr>
                <w:rFonts w:ascii="Cambria Math" w:eastAsiaTheme="minorEastAsia" w:hAnsi="Cambria Math" w:cs="Times New Roman"/>
                <w:sz w:val="26"/>
                <w:szCs w:val="26"/>
              </w:rPr>
              <m:t>+</m:t>
            </w:ins>
          </m:r>
          <m:nary>
            <m:naryPr>
              <m:chr m:val="∑"/>
              <m:limLoc m:val="undOvr"/>
              <m:supHide m:val="1"/>
              <m:ctrlPr>
                <w:ins w:id="1193" w:author="Melody Shellman" w:date="2022-01-05T16:36:00Z">
                  <w:rPr>
                    <w:rFonts w:ascii="Cambria Math" w:eastAsiaTheme="minorEastAsia" w:hAnsi="Cambria Math" w:cs="Times New Roman"/>
                    <w:i/>
                    <w:sz w:val="26"/>
                    <w:szCs w:val="26"/>
                  </w:rPr>
                </w:ins>
              </m:ctrlPr>
            </m:naryPr>
            <m:sub>
              <m:d>
                <m:dPr>
                  <m:ctrlPr>
                    <w:ins w:id="1194" w:author="Melody Shellman" w:date="2022-01-05T16:36:00Z">
                      <w:rPr>
                        <w:rFonts w:ascii="Cambria Math" w:eastAsiaTheme="minorEastAsia" w:hAnsi="Cambria Math" w:cs="Times New Roman"/>
                        <w:i/>
                        <w:sz w:val="26"/>
                        <w:szCs w:val="26"/>
                      </w:rPr>
                    </w:ins>
                  </m:ctrlPr>
                </m:dPr>
                <m:e>
                  <m:r>
                    <w:ins w:id="1195" w:author="Melody Shellman" w:date="2022-01-05T16:36:00Z">
                      <w:rPr>
                        <w:rFonts w:ascii="Cambria Math" w:eastAsiaTheme="minorEastAsia" w:hAnsi="Cambria Math" w:cs="Times New Roman"/>
                        <w:sz w:val="26"/>
                        <w:szCs w:val="26"/>
                      </w:rPr>
                      <m:t>p,s</m:t>
                    </w:ins>
                  </m:r>
                </m:e>
              </m:d>
              <m:r>
                <w:ins w:id="1196" w:author="Melody Shellman" w:date="2022-01-05T16:36:00Z">
                  <w:rPr>
                    <w:rFonts w:ascii="Cambria Math" w:eastAsiaTheme="minorEastAsia" w:hAnsi="Cambria Math" w:cs="Times New Roman"/>
                    <w:sz w:val="26"/>
                    <w:szCs w:val="26"/>
                  </w:rPr>
                  <m:t>∈PST</m:t>
                </w:ins>
              </m:r>
            </m:sub>
            <m:sup/>
            <m:e>
              <m:sSubSup>
                <m:sSubSupPr>
                  <m:ctrlPr>
                    <w:ins w:id="1197" w:author="Melody Shellman" w:date="2022-01-05T16:36:00Z">
                      <w:rPr>
                        <w:rFonts w:ascii="Cambria Math" w:eastAsiaTheme="minorEastAsia" w:hAnsi="Cambria Math"/>
                        <w:i/>
                        <w:color w:val="7030A0"/>
                        <w:kern w:val="24"/>
                        <w:sz w:val="26"/>
                        <w:szCs w:val="26"/>
                      </w:rPr>
                    </w:ins>
                  </m:ctrlPr>
                </m:sSubSupPr>
                <m:e>
                  <m:r>
                    <w:ins w:id="1198" w:author="Melody Shellman" w:date="2022-01-05T16:36:00Z">
                      <w:rPr>
                        <w:rFonts w:ascii="Cambria Math" w:eastAsiaTheme="minorEastAsia" w:hAnsi="Cambria Math"/>
                        <w:color w:val="7030A0"/>
                        <w:kern w:val="24"/>
                        <w:sz w:val="26"/>
                        <w:szCs w:val="26"/>
                      </w:rPr>
                      <m:t>F</m:t>
                    </w:ins>
                  </m:r>
                </m:e>
                <m:sub>
                  <m:r>
                    <w:ins w:id="1199" w:author="Melody Shellman" w:date="2022-01-05T16:36:00Z">
                      <w:rPr>
                        <w:rFonts w:ascii="Cambria Math" w:eastAsiaTheme="minorEastAsia" w:hAnsi="Cambria Math"/>
                        <w:color w:val="7030A0"/>
                        <w:kern w:val="24"/>
                        <w:sz w:val="26"/>
                        <w:szCs w:val="26"/>
                      </w:rPr>
                      <m:t>l,l,t</m:t>
                    </w:ins>
                  </m:r>
                </m:sub>
                <m:sup>
                  <m:r>
                    <w:ins w:id="1200" w:author="Melody Shellman" w:date="2022-01-05T16:36:00Z">
                      <w:rPr>
                        <w:rFonts w:ascii="Cambria Math" w:eastAsiaTheme="minorEastAsia" w:hAnsi="Cambria Math"/>
                        <w:color w:val="7030A0"/>
                        <w:kern w:val="24"/>
                        <w:sz w:val="26"/>
                        <w:szCs w:val="26"/>
                      </w:rPr>
                      <m:t>Trucked</m:t>
                    </w:ins>
                  </m:r>
                </m:sup>
              </m:sSubSup>
            </m:e>
          </m:nary>
          <m:r>
            <w:ins w:id="1201" w:author="Melody Shellman" w:date="2022-01-05T16:36:00Z">
              <w:rPr>
                <w:rFonts w:ascii="Cambria Math" w:hAnsi="Cambria Math" w:cs="Times New Roman"/>
                <w:sz w:val="26"/>
                <w:szCs w:val="26"/>
              </w:rPr>
              <m:t>⋅</m:t>
            </w:ins>
          </m:r>
          <m:sSub>
            <m:sSubPr>
              <m:ctrlPr>
                <w:ins w:id="1202" w:author="Melody Shellman" w:date="2022-01-05T16:36:00Z">
                  <w:rPr>
                    <w:rFonts w:ascii="Cambria Math" w:eastAsiaTheme="minorEastAsia" w:hAnsi="Cambria Math"/>
                    <w:i/>
                    <w:color w:val="C00000"/>
                    <w:kern w:val="24"/>
                    <w:sz w:val="26"/>
                    <w:szCs w:val="26"/>
                  </w:rPr>
                </w:ins>
              </m:ctrlPr>
            </m:sSubPr>
            <m:e>
              <m:r>
                <w:ins w:id="1203" w:author="Melody Shellman" w:date="2022-01-05T16:36:00Z">
                  <w:rPr>
                    <w:rFonts w:ascii="Cambria Math" w:eastAsiaTheme="minorEastAsia" w:hAnsi="Cambria Math"/>
                    <w:color w:val="C00000"/>
                    <w:kern w:val="24"/>
                    <w:sz w:val="26"/>
                    <w:szCs w:val="26"/>
                  </w:rPr>
                  <m:t>Q</m:t>
                </w:ins>
              </m:r>
            </m:e>
            <m:sub>
              <m:r>
                <w:ins w:id="1204" w:author="Melody Shellman" w:date="2022-01-05T16:36:00Z">
                  <w:rPr>
                    <w:rFonts w:ascii="Cambria Math" w:eastAsiaTheme="minorEastAsia" w:hAnsi="Cambria Math"/>
                    <w:color w:val="C00000"/>
                    <w:kern w:val="24"/>
                    <w:sz w:val="26"/>
                    <w:szCs w:val="26"/>
                  </w:rPr>
                  <m:t>p,w,t</m:t>
                </w:ins>
              </m:r>
            </m:sub>
          </m:sSub>
          <m:r>
            <w:ins w:id="1205" w:author="Melody Shellman" w:date="2022-01-05T16:36:00Z">
              <w:rPr>
                <w:rFonts w:ascii="Cambria Math" w:eastAsiaTheme="minorEastAsia" w:hAnsi="Cambria Math" w:cs="Times New Roman"/>
                <w:sz w:val="26"/>
                <w:szCs w:val="26"/>
              </w:rPr>
              <m:t>+</m:t>
            </w:ins>
          </m:r>
          <m:nary>
            <m:naryPr>
              <m:chr m:val="∑"/>
              <m:limLoc m:val="undOvr"/>
              <m:supHide m:val="1"/>
              <m:ctrlPr>
                <w:ins w:id="1206" w:author="Melody Shellman" w:date="2022-01-05T16:36:00Z">
                  <w:rPr>
                    <w:rFonts w:ascii="Cambria Math" w:eastAsiaTheme="minorEastAsia" w:hAnsi="Cambria Math" w:cs="Times New Roman"/>
                    <w:i/>
                    <w:sz w:val="26"/>
                    <w:szCs w:val="26"/>
                  </w:rPr>
                </w:ins>
              </m:ctrlPr>
            </m:naryPr>
            <m:sub>
              <m:d>
                <m:dPr>
                  <m:ctrlPr>
                    <w:ins w:id="1207" w:author="Melody Shellman" w:date="2022-01-05T16:36:00Z">
                      <w:rPr>
                        <w:rFonts w:ascii="Cambria Math" w:eastAsiaTheme="minorEastAsia" w:hAnsi="Cambria Math" w:cs="Times New Roman"/>
                        <w:i/>
                        <w:sz w:val="26"/>
                        <w:szCs w:val="26"/>
                      </w:rPr>
                    </w:ins>
                  </m:ctrlPr>
                </m:dPr>
                <m:e>
                  <m:r>
                    <w:ins w:id="1208" w:author="Melody Shellman" w:date="2022-01-05T16:36:00Z">
                      <w:rPr>
                        <w:rFonts w:ascii="Cambria Math" w:eastAsiaTheme="minorEastAsia" w:hAnsi="Cambria Math" w:cs="Times New Roman"/>
                        <w:sz w:val="26"/>
                        <w:szCs w:val="26"/>
                      </w:rPr>
                      <m:t>p,s</m:t>
                    </w:ins>
                  </m:r>
                </m:e>
              </m:d>
              <m:r>
                <w:ins w:id="1209" w:author="Melody Shellman" w:date="2022-01-05T16:36:00Z">
                  <w:rPr>
                    <w:rFonts w:ascii="Cambria Math" w:eastAsiaTheme="minorEastAsia" w:hAnsi="Cambria Math" w:cs="Times New Roman"/>
                    <w:sz w:val="26"/>
                    <w:szCs w:val="26"/>
                  </w:rPr>
                  <m:t>∈CST</m:t>
                </w:ins>
              </m:r>
            </m:sub>
            <m:sup/>
            <m:e>
              <m:sSubSup>
                <m:sSubSupPr>
                  <m:ctrlPr>
                    <w:ins w:id="1210" w:author="Melody Shellman" w:date="2022-01-05T16:36:00Z">
                      <w:rPr>
                        <w:rFonts w:ascii="Cambria Math" w:eastAsiaTheme="minorEastAsia" w:hAnsi="Cambria Math"/>
                        <w:i/>
                        <w:color w:val="7030A0"/>
                        <w:kern w:val="24"/>
                        <w:sz w:val="26"/>
                        <w:szCs w:val="26"/>
                      </w:rPr>
                    </w:ins>
                  </m:ctrlPr>
                </m:sSubSupPr>
                <m:e>
                  <m:r>
                    <w:ins w:id="1211" w:author="Melody Shellman" w:date="2022-01-05T16:36:00Z">
                      <w:rPr>
                        <w:rFonts w:ascii="Cambria Math" w:eastAsiaTheme="minorEastAsia" w:hAnsi="Cambria Math"/>
                        <w:color w:val="7030A0"/>
                        <w:kern w:val="24"/>
                        <w:sz w:val="26"/>
                        <w:szCs w:val="26"/>
                      </w:rPr>
                      <m:t>F</m:t>
                    </w:ins>
                  </m:r>
                </m:e>
                <m:sub>
                  <m:r>
                    <w:ins w:id="1212" w:author="Melody Shellman" w:date="2022-01-05T16:36:00Z">
                      <w:rPr>
                        <w:rFonts w:ascii="Cambria Math" w:eastAsiaTheme="minorEastAsia" w:hAnsi="Cambria Math"/>
                        <w:color w:val="7030A0"/>
                        <w:kern w:val="24"/>
                        <w:sz w:val="26"/>
                        <w:szCs w:val="26"/>
                      </w:rPr>
                      <m:t>l,l,t</m:t>
                    </w:ins>
                  </m:r>
                </m:sub>
                <m:sup>
                  <m:r>
                    <w:ins w:id="1213" w:author="Melody Shellman" w:date="2022-01-05T16:36:00Z">
                      <w:rPr>
                        <w:rFonts w:ascii="Cambria Math" w:eastAsiaTheme="minorEastAsia" w:hAnsi="Cambria Math"/>
                        <w:color w:val="7030A0"/>
                        <w:kern w:val="24"/>
                        <w:sz w:val="26"/>
                        <w:szCs w:val="26"/>
                      </w:rPr>
                      <m:t>Trucked</m:t>
                    </w:ins>
                  </m:r>
                </m:sup>
              </m:sSubSup>
              <m:r>
                <w:ins w:id="1214" w:author="Melody Shellman" w:date="2022-01-05T16:36:00Z">
                  <w:rPr>
                    <w:rFonts w:ascii="Cambria Math" w:hAnsi="Cambria Math" w:cs="Times New Roman"/>
                    <w:sz w:val="26"/>
                    <w:szCs w:val="26"/>
                  </w:rPr>
                  <m:t>⋅</m:t>
                </w:ins>
              </m:r>
              <m:sSub>
                <m:sSubPr>
                  <m:ctrlPr>
                    <w:ins w:id="1215" w:author="Melody Shellman" w:date="2022-01-05T16:36:00Z">
                      <w:rPr>
                        <w:rFonts w:ascii="Cambria Math" w:eastAsiaTheme="minorEastAsia" w:hAnsi="Cambria Math"/>
                        <w:i/>
                        <w:color w:val="C00000"/>
                        <w:kern w:val="24"/>
                        <w:sz w:val="26"/>
                        <w:szCs w:val="26"/>
                      </w:rPr>
                    </w:ins>
                  </m:ctrlPr>
                </m:sSubPr>
                <m:e>
                  <m:r>
                    <w:ins w:id="1216" w:author="Melody Shellman" w:date="2022-01-05T16:36:00Z">
                      <w:rPr>
                        <w:rFonts w:ascii="Cambria Math" w:eastAsiaTheme="minorEastAsia" w:hAnsi="Cambria Math"/>
                        <w:color w:val="C00000"/>
                        <w:kern w:val="24"/>
                        <w:sz w:val="26"/>
                        <w:szCs w:val="26"/>
                      </w:rPr>
                      <m:t>Q</m:t>
                    </w:ins>
                  </m:r>
                </m:e>
                <m:sub>
                  <m:r>
                    <w:ins w:id="1217" w:author="Melody Shellman" w:date="2022-01-05T16:36:00Z">
                      <w:rPr>
                        <w:rFonts w:ascii="Cambria Math" w:eastAsiaTheme="minorEastAsia" w:hAnsi="Cambria Math"/>
                        <w:color w:val="C00000"/>
                        <w:kern w:val="24"/>
                        <w:sz w:val="26"/>
                        <w:szCs w:val="26"/>
                      </w:rPr>
                      <m:t>p,w,t</m:t>
                    </w:ins>
                  </m:r>
                </m:sub>
              </m:sSub>
              <m:r>
                <w:ins w:id="1218" w:author="Melody Shellman" w:date="2022-01-05T16:36:00Z">
                  <w:rPr>
                    <w:rFonts w:ascii="Cambria Math" w:eastAsiaTheme="minorEastAsia" w:hAnsi="Cambria Math"/>
                    <w:color w:val="C00000"/>
                    <w:kern w:val="24"/>
                    <w:sz w:val="26"/>
                    <w:szCs w:val="26"/>
                  </w:rPr>
                  <m:t xml:space="preserve"> </m:t>
                </w:ins>
              </m:r>
              <m:r>
                <w:ins w:id="1219" w:author="Melody Shellman" w:date="2022-01-05T16:36:00Z">
                  <w:rPr>
                    <w:rFonts w:ascii="Cambria Math" w:eastAsiaTheme="minorEastAsia" w:hAnsi="Cambria Math"/>
                    <w:color w:val="000000" w:themeColor="text1"/>
                    <w:kern w:val="24"/>
                    <w:sz w:val="26"/>
                    <w:szCs w:val="26"/>
                  </w:rPr>
                  <m:t>=</m:t>
                </w:ins>
              </m:r>
              <m:sSub>
                <m:sSubPr>
                  <m:ctrlPr>
                    <w:ins w:id="1220" w:author="Melody Shellman" w:date="2022-01-05T16:36:00Z">
                      <w:rPr>
                        <w:rFonts w:ascii="Cambria Math" w:eastAsiaTheme="minorEastAsia" w:hAnsi="Cambria Math"/>
                        <w:i/>
                        <w:color w:val="C00000"/>
                        <w:kern w:val="24"/>
                        <w:sz w:val="26"/>
                        <w:szCs w:val="26"/>
                      </w:rPr>
                    </w:ins>
                  </m:ctrlPr>
                </m:sSubPr>
                <m:e>
                  <m:r>
                    <w:ins w:id="1221" w:author="Melody Shellman" w:date="2022-01-05T16:36:00Z">
                      <w:rPr>
                        <w:rFonts w:ascii="Cambria Math" w:eastAsiaTheme="minorEastAsia" w:hAnsi="Cambria Math"/>
                        <w:color w:val="C00000"/>
                        <w:kern w:val="24"/>
                        <w:sz w:val="26"/>
                        <w:szCs w:val="26"/>
                      </w:rPr>
                      <m:t>Q</m:t>
                    </w:ins>
                  </m:r>
                </m:e>
                <m:sub>
                  <m:r>
                    <w:ins w:id="1222" w:author="Melody Shellman" w:date="2022-01-05T16:36:00Z">
                      <w:rPr>
                        <w:rFonts w:ascii="Cambria Math" w:eastAsiaTheme="minorEastAsia" w:hAnsi="Cambria Math"/>
                        <w:color w:val="C00000"/>
                        <w:kern w:val="24"/>
                        <w:sz w:val="26"/>
                        <w:szCs w:val="26"/>
                      </w:rPr>
                      <m:t>s,w,t</m:t>
                    </w:ins>
                  </m:r>
                </m:sub>
              </m:sSub>
              <m:r>
                <w:ins w:id="1223" w:author="Melody Shellman" w:date="2022-01-05T16:36:00Z">
                  <w:rPr>
                    <w:rFonts w:ascii="Cambria Math" w:hAnsi="Cambria Math" w:cs="Times New Roman"/>
                    <w:sz w:val="26"/>
                    <w:szCs w:val="26"/>
                  </w:rPr>
                  <m:t>⋅</m:t>
                </w:ins>
              </m:r>
              <m:d>
                <m:dPr>
                  <m:ctrlPr>
                    <w:ins w:id="1224" w:author="Melody Shellman" w:date="2022-01-05T16:36:00Z">
                      <w:rPr>
                        <w:rFonts w:ascii="Cambria Math" w:eastAsiaTheme="minorEastAsia" w:hAnsi="Cambria Math"/>
                        <w:i/>
                        <w:color w:val="000000" w:themeColor="text1"/>
                        <w:kern w:val="24"/>
                        <w:sz w:val="26"/>
                        <w:szCs w:val="26"/>
                      </w:rPr>
                    </w:ins>
                  </m:ctrlPr>
                </m:dPr>
                <m:e>
                  <m:sSubSup>
                    <m:sSubSupPr>
                      <m:ctrlPr>
                        <w:ins w:id="1225" w:author="Melody Shellman" w:date="2022-01-05T16:36:00Z">
                          <w:rPr>
                            <w:rFonts w:ascii="Cambria Math" w:eastAsiaTheme="minorEastAsia" w:hAnsi="Cambria Math"/>
                            <w:i/>
                            <w:color w:val="7030A0"/>
                            <w:kern w:val="24"/>
                            <w:sz w:val="26"/>
                            <w:szCs w:val="26"/>
                          </w:rPr>
                        </w:ins>
                      </m:ctrlPr>
                    </m:sSubSupPr>
                    <m:e>
                      <m:r>
                        <w:ins w:id="1226" w:author="Melody Shellman" w:date="2022-01-05T16:36:00Z">
                          <w:rPr>
                            <w:rFonts w:ascii="Cambria Math" w:eastAsiaTheme="minorEastAsia" w:hAnsi="Cambria Math"/>
                            <w:color w:val="7030A0"/>
                            <w:kern w:val="24"/>
                            <w:sz w:val="26"/>
                            <w:szCs w:val="26"/>
                          </w:rPr>
                          <m:t>L</m:t>
                        </w:ins>
                      </m:r>
                    </m:e>
                    <m:sub>
                      <m:r>
                        <w:ins w:id="1227" w:author="Melody Shellman" w:date="2022-01-05T16:36:00Z">
                          <w:rPr>
                            <w:rFonts w:ascii="Cambria Math" w:eastAsiaTheme="minorEastAsia" w:hAnsi="Cambria Math"/>
                            <w:color w:val="7030A0"/>
                            <w:kern w:val="24"/>
                            <w:sz w:val="26"/>
                            <w:szCs w:val="26"/>
                          </w:rPr>
                          <m:t>s,t</m:t>
                        </w:ins>
                      </m:r>
                    </m:sub>
                    <m:sup>
                      <m:r>
                        <w:ins w:id="1228" w:author="Melody Shellman" w:date="2022-01-05T16:36:00Z">
                          <w:rPr>
                            <w:rFonts w:ascii="Cambria Math" w:eastAsiaTheme="minorEastAsia" w:hAnsi="Cambria Math"/>
                            <w:color w:val="7030A0"/>
                            <w:kern w:val="24"/>
                            <w:sz w:val="26"/>
                            <w:szCs w:val="26"/>
                          </w:rPr>
                          <m:t>Storage</m:t>
                        </w:ins>
                      </m:r>
                    </m:sup>
                  </m:sSubSup>
                  <m:r>
                    <w:ins w:id="1229" w:author="Melody Shellman" w:date="2022-01-05T16:36:00Z">
                      <w:rPr>
                        <w:rFonts w:ascii="Cambria Math" w:eastAsiaTheme="minorEastAsia" w:hAnsi="Cambria Math"/>
                        <w:kern w:val="24"/>
                        <w:sz w:val="26"/>
                        <w:szCs w:val="26"/>
                      </w:rPr>
                      <m:t>+</m:t>
                    </w:ins>
                  </m:r>
                  <m:nary>
                    <m:naryPr>
                      <m:chr m:val="∑"/>
                      <m:limLoc m:val="undOvr"/>
                      <m:supHide m:val="1"/>
                      <m:ctrlPr>
                        <w:ins w:id="1230" w:author="Melody Shellman" w:date="2022-01-05T16:36:00Z">
                          <w:rPr>
                            <w:rFonts w:ascii="Cambria Math" w:eastAsiaTheme="minorEastAsia" w:hAnsi="Cambria Math" w:cs="Times New Roman"/>
                            <w:i/>
                            <w:sz w:val="26"/>
                            <w:szCs w:val="26"/>
                          </w:rPr>
                        </w:ins>
                      </m:ctrlPr>
                    </m:naryPr>
                    <m:sub>
                      <m:d>
                        <m:dPr>
                          <m:ctrlPr>
                            <w:ins w:id="1231" w:author="Melody Shellman" w:date="2022-01-05T16:36:00Z">
                              <w:rPr>
                                <w:rFonts w:ascii="Cambria Math" w:eastAsiaTheme="minorEastAsia" w:hAnsi="Cambria Math" w:cs="Times New Roman"/>
                                <w:i/>
                                <w:sz w:val="26"/>
                                <w:szCs w:val="26"/>
                              </w:rPr>
                            </w:ins>
                          </m:ctrlPr>
                        </m:dPr>
                        <m:e>
                          <m:r>
                            <w:ins w:id="1232" w:author="Melody Shellman" w:date="2022-01-05T16:36:00Z">
                              <w:rPr>
                                <w:rFonts w:ascii="Cambria Math" w:eastAsiaTheme="minorEastAsia" w:hAnsi="Cambria Math" w:cs="Times New Roman"/>
                                <w:sz w:val="26"/>
                                <w:szCs w:val="26"/>
                              </w:rPr>
                              <m:t>s,n</m:t>
                            </w:ins>
                          </m:r>
                        </m:e>
                      </m:d>
                      <m:r>
                        <w:ins w:id="1233" w:author="Melody Shellman" w:date="2022-01-05T16:36:00Z">
                          <w:rPr>
                            <w:rFonts w:ascii="Cambria Math" w:eastAsiaTheme="minorEastAsia" w:hAnsi="Cambria Math" w:cs="Times New Roman"/>
                            <w:sz w:val="26"/>
                            <w:szCs w:val="26"/>
                          </w:rPr>
                          <m:t>∈SNA</m:t>
                        </w:ins>
                      </m:r>
                    </m:sub>
                    <m:sup/>
                    <m:e>
                      <m:sSubSup>
                        <m:sSubSupPr>
                          <m:ctrlPr>
                            <w:ins w:id="1234" w:author="Melody Shellman" w:date="2022-01-05T16:36:00Z">
                              <w:rPr>
                                <w:rFonts w:ascii="Cambria Math" w:eastAsiaTheme="minorEastAsia" w:hAnsi="Cambria Math"/>
                                <w:i/>
                                <w:color w:val="7030A0"/>
                                <w:kern w:val="24"/>
                                <w:sz w:val="26"/>
                                <w:szCs w:val="26"/>
                              </w:rPr>
                            </w:ins>
                          </m:ctrlPr>
                        </m:sSubSupPr>
                        <m:e>
                          <m:r>
                            <w:ins w:id="1235" w:author="Melody Shellman" w:date="2022-01-05T16:36:00Z">
                              <w:rPr>
                                <w:rFonts w:ascii="Cambria Math" w:eastAsiaTheme="minorEastAsia" w:hAnsi="Cambria Math"/>
                                <w:color w:val="7030A0"/>
                                <w:kern w:val="24"/>
                                <w:sz w:val="26"/>
                                <w:szCs w:val="26"/>
                              </w:rPr>
                              <m:t>F</m:t>
                            </w:ins>
                          </m:r>
                        </m:e>
                        <m:sub>
                          <m:r>
                            <w:ins w:id="1236" w:author="Melody Shellman" w:date="2022-01-05T16:36:00Z">
                              <w:rPr>
                                <w:rFonts w:ascii="Cambria Math" w:eastAsiaTheme="minorEastAsia" w:hAnsi="Cambria Math"/>
                                <w:color w:val="7030A0"/>
                                <w:kern w:val="24"/>
                                <w:sz w:val="26"/>
                                <w:szCs w:val="26"/>
                              </w:rPr>
                              <m:t>l,l,t</m:t>
                            </w:ins>
                          </m:r>
                        </m:sub>
                        <m:sup>
                          <m:r>
                            <w:ins w:id="1237" w:author="Melody Shellman" w:date="2022-01-05T16:36:00Z">
                              <w:rPr>
                                <w:rFonts w:ascii="Cambria Math" w:eastAsiaTheme="minorEastAsia" w:hAnsi="Cambria Math"/>
                                <w:color w:val="7030A0"/>
                                <w:kern w:val="24"/>
                                <w:sz w:val="26"/>
                                <w:szCs w:val="26"/>
                              </w:rPr>
                              <m:t>Piped</m:t>
                            </w:ins>
                          </m:r>
                        </m:sup>
                      </m:sSubSup>
                    </m:e>
                  </m:nary>
                  <m:r>
                    <w:ins w:id="1238" w:author="Melody Shellman" w:date="2022-01-05T16:36:00Z">
                      <w:rPr>
                        <w:rFonts w:ascii="Cambria Math" w:eastAsiaTheme="minorEastAsia" w:hAnsi="Cambria Math" w:cs="Times New Roman"/>
                        <w:sz w:val="26"/>
                        <w:szCs w:val="26"/>
                      </w:rPr>
                      <m:t>+</m:t>
                    </w:ins>
                  </m:r>
                  <m:nary>
                    <m:naryPr>
                      <m:chr m:val="∑"/>
                      <m:limLoc m:val="undOvr"/>
                      <m:supHide m:val="1"/>
                      <m:ctrlPr>
                        <w:ins w:id="1239" w:author="Melody Shellman" w:date="2022-01-05T16:36:00Z">
                          <w:rPr>
                            <w:rFonts w:ascii="Cambria Math" w:eastAsiaTheme="minorEastAsia" w:hAnsi="Cambria Math" w:cs="Times New Roman"/>
                            <w:i/>
                            <w:sz w:val="26"/>
                            <w:szCs w:val="26"/>
                          </w:rPr>
                        </w:ins>
                      </m:ctrlPr>
                    </m:naryPr>
                    <m:sub>
                      <m:d>
                        <m:dPr>
                          <m:ctrlPr>
                            <w:ins w:id="1240" w:author="Melody Shellman" w:date="2022-01-05T16:36:00Z">
                              <w:rPr>
                                <w:rFonts w:ascii="Cambria Math" w:eastAsiaTheme="minorEastAsia" w:hAnsi="Cambria Math" w:cs="Times New Roman"/>
                                <w:i/>
                                <w:sz w:val="26"/>
                                <w:szCs w:val="26"/>
                              </w:rPr>
                            </w:ins>
                          </m:ctrlPr>
                        </m:dPr>
                        <m:e>
                          <m:r>
                            <w:ins w:id="1241" w:author="Melody Shellman" w:date="2022-01-05T16:36:00Z">
                              <w:rPr>
                                <w:rFonts w:ascii="Cambria Math" w:eastAsiaTheme="minorEastAsia" w:hAnsi="Cambria Math" w:cs="Times New Roman"/>
                                <w:sz w:val="26"/>
                                <w:szCs w:val="26"/>
                              </w:rPr>
                              <m:t>s,p</m:t>
                            </w:ins>
                          </m:r>
                        </m:e>
                      </m:d>
                      <m:r>
                        <w:ins w:id="1242" w:author="Melody Shellman" w:date="2022-01-05T16:36:00Z">
                          <w:rPr>
                            <w:rFonts w:ascii="Cambria Math" w:eastAsiaTheme="minorEastAsia" w:hAnsi="Cambria Math" w:cs="Times New Roman"/>
                            <w:sz w:val="26"/>
                            <w:szCs w:val="26"/>
                          </w:rPr>
                          <m:t>∈SCA</m:t>
                        </w:ins>
                      </m:r>
                    </m:sub>
                    <m:sup/>
                    <m:e>
                      <m:sSubSup>
                        <m:sSubSupPr>
                          <m:ctrlPr>
                            <w:ins w:id="1243" w:author="Melody Shellman" w:date="2022-01-05T16:36:00Z">
                              <w:rPr>
                                <w:rFonts w:ascii="Cambria Math" w:eastAsiaTheme="minorEastAsia" w:hAnsi="Cambria Math"/>
                                <w:i/>
                                <w:color w:val="7030A0"/>
                                <w:kern w:val="24"/>
                                <w:sz w:val="26"/>
                                <w:szCs w:val="26"/>
                              </w:rPr>
                            </w:ins>
                          </m:ctrlPr>
                        </m:sSubSupPr>
                        <m:e>
                          <m:r>
                            <w:ins w:id="1244" w:author="Melody Shellman" w:date="2022-01-05T16:36:00Z">
                              <w:rPr>
                                <w:rFonts w:ascii="Cambria Math" w:eastAsiaTheme="minorEastAsia" w:hAnsi="Cambria Math"/>
                                <w:color w:val="7030A0"/>
                                <w:kern w:val="24"/>
                                <w:sz w:val="26"/>
                                <w:szCs w:val="26"/>
                              </w:rPr>
                              <m:t>F</m:t>
                            </w:ins>
                          </m:r>
                        </m:e>
                        <m:sub>
                          <m:r>
                            <w:ins w:id="1245" w:author="Melody Shellman" w:date="2022-01-05T16:36:00Z">
                              <w:rPr>
                                <w:rFonts w:ascii="Cambria Math" w:eastAsiaTheme="minorEastAsia" w:hAnsi="Cambria Math"/>
                                <w:color w:val="7030A0"/>
                                <w:kern w:val="24"/>
                                <w:sz w:val="26"/>
                                <w:szCs w:val="26"/>
                              </w:rPr>
                              <m:t>l,l,t</m:t>
                            </w:ins>
                          </m:r>
                        </m:sub>
                        <m:sup>
                          <m:r>
                            <w:ins w:id="1246" w:author="Melody Shellman" w:date="2022-01-05T16:36:00Z">
                              <w:rPr>
                                <w:rFonts w:ascii="Cambria Math" w:eastAsiaTheme="minorEastAsia" w:hAnsi="Cambria Math"/>
                                <w:color w:val="7030A0"/>
                                <w:kern w:val="24"/>
                                <w:sz w:val="26"/>
                                <w:szCs w:val="26"/>
                              </w:rPr>
                              <m:t>Piped</m:t>
                            </w:ins>
                          </m:r>
                        </m:sup>
                      </m:sSubSup>
                    </m:e>
                  </m:nary>
                  <m:r>
                    <w:ins w:id="1247" w:author="Melody Shellman" w:date="2022-01-05T16:36:00Z">
                      <w:rPr>
                        <w:rFonts w:ascii="Cambria Math" w:eastAsiaTheme="minorEastAsia" w:hAnsi="Cambria Math" w:cs="Times New Roman"/>
                        <w:sz w:val="26"/>
                        <w:szCs w:val="26"/>
                      </w:rPr>
                      <m:t>+</m:t>
                    </w:ins>
                  </m:r>
                  <m:nary>
                    <m:naryPr>
                      <m:chr m:val="∑"/>
                      <m:limLoc m:val="undOvr"/>
                      <m:supHide m:val="1"/>
                      <m:ctrlPr>
                        <w:ins w:id="1248" w:author="Melody Shellman" w:date="2022-01-05T16:36:00Z">
                          <w:rPr>
                            <w:rFonts w:ascii="Cambria Math" w:eastAsiaTheme="minorEastAsia" w:hAnsi="Cambria Math" w:cs="Times New Roman"/>
                            <w:i/>
                            <w:sz w:val="26"/>
                            <w:szCs w:val="26"/>
                          </w:rPr>
                        </w:ins>
                      </m:ctrlPr>
                    </m:naryPr>
                    <m:sub>
                      <m:d>
                        <m:dPr>
                          <m:ctrlPr>
                            <w:ins w:id="1249" w:author="Melody Shellman" w:date="2022-01-05T16:36:00Z">
                              <w:rPr>
                                <w:rFonts w:ascii="Cambria Math" w:eastAsiaTheme="minorEastAsia" w:hAnsi="Cambria Math" w:cs="Times New Roman"/>
                                <w:i/>
                                <w:sz w:val="26"/>
                                <w:szCs w:val="26"/>
                              </w:rPr>
                            </w:ins>
                          </m:ctrlPr>
                        </m:dPr>
                        <m:e>
                          <m:r>
                            <w:ins w:id="1250" w:author="Melody Shellman" w:date="2022-01-05T16:36:00Z">
                              <w:rPr>
                                <w:rFonts w:ascii="Cambria Math" w:eastAsiaTheme="minorEastAsia" w:hAnsi="Cambria Math" w:cs="Times New Roman"/>
                                <w:sz w:val="26"/>
                                <w:szCs w:val="26"/>
                              </w:rPr>
                              <m:t>s,k</m:t>
                            </w:ins>
                          </m:r>
                        </m:e>
                      </m:d>
                      <m:r>
                        <w:ins w:id="1251" w:author="Melody Shellman" w:date="2022-01-05T16:36:00Z">
                          <w:rPr>
                            <w:rFonts w:ascii="Cambria Math" w:eastAsiaTheme="minorEastAsia" w:hAnsi="Cambria Math" w:cs="Times New Roman"/>
                            <w:sz w:val="26"/>
                            <w:szCs w:val="26"/>
                          </w:rPr>
                          <m:t>∈SKA</m:t>
                        </w:ins>
                      </m:r>
                    </m:sub>
                    <m:sup/>
                    <m:e>
                      <m:sSubSup>
                        <m:sSubSupPr>
                          <m:ctrlPr>
                            <w:ins w:id="1252" w:author="Melody Shellman" w:date="2022-01-05T16:36:00Z">
                              <w:rPr>
                                <w:rFonts w:ascii="Cambria Math" w:eastAsiaTheme="minorEastAsia" w:hAnsi="Cambria Math"/>
                                <w:i/>
                                <w:color w:val="7030A0"/>
                                <w:kern w:val="24"/>
                                <w:sz w:val="26"/>
                                <w:szCs w:val="26"/>
                              </w:rPr>
                            </w:ins>
                          </m:ctrlPr>
                        </m:sSubSupPr>
                        <m:e>
                          <m:r>
                            <w:ins w:id="1253" w:author="Melody Shellman" w:date="2022-01-05T16:36:00Z">
                              <w:rPr>
                                <w:rFonts w:ascii="Cambria Math" w:eastAsiaTheme="minorEastAsia" w:hAnsi="Cambria Math"/>
                                <w:color w:val="7030A0"/>
                                <w:kern w:val="24"/>
                                <w:sz w:val="26"/>
                                <w:szCs w:val="26"/>
                              </w:rPr>
                              <m:t>F</m:t>
                            </w:ins>
                          </m:r>
                        </m:e>
                        <m:sub>
                          <m:r>
                            <w:ins w:id="1254" w:author="Melody Shellman" w:date="2022-01-05T16:36:00Z">
                              <w:rPr>
                                <w:rFonts w:ascii="Cambria Math" w:eastAsiaTheme="minorEastAsia" w:hAnsi="Cambria Math"/>
                                <w:color w:val="7030A0"/>
                                <w:kern w:val="24"/>
                                <w:sz w:val="26"/>
                                <w:szCs w:val="26"/>
                              </w:rPr>
                              <m:t>l,l,t</m:t>
                            </w:ins>
                          </m:r>
                        </m:sub>
                        <m:sup>
                          <m:r>
                            <w:ins w:id="1255" w:author="Melody Shellman" w:date="2022-01-05T16:36:00Z">
                              <w:rPr>
                                <w:rFonts w:ascii="Cambria Math" w:eastAsiaTheme="minorEastAsia" w:hAnsi="Cambria Math"/>
                                <w:color w:val="7030A0"/>
                                <w:kern w:val="24"/>
                                <w:sz w:val="26"/>
                                <w:szCs w:val="26"/>
                              </w:rPr>
                              <m:t>Piped</m:t>
                            </w:ins>
                          </m:r>
                        </m:sup>
                      </m:sSubSup>
                    </m:e>
                  </m:nary>
                  <m:r>
                    <w:ins w:id="1256" w:author="Melody Shellman" w:date="2022-01-05T16:36:00Z">
                      <w:rPr>
                        <w:rFonts w:ascii="Cambria Math" w:eastAsiaTheme="minorEastAsia" w:hAnsi="Cambria Math" w:cs="Times New Roman"/>
                        <w:sz w:val="26"/>
                        <w:szCs w:val="26"/>
                      </w:rPr>
                      <m:t>+</m:t>
                    </w:ins>
                  </m:r>
                  <m:nary>
                    <m:naryPr>
                      <m:chr m:val="∑"/>
                      <m:limLoc m:val="undOvr"/>
                      <m:supHide m:val="1"/>
                      <m:ctrlPr>
                        <w:ins w:id="1257" w:author="Melody Shellman" w:date="2022-01-05T16:36:00Z">
                          <w:rPr>
                            <w:rFonts w:ascii="Cambria Math" w:eastAsiaTheme="minorEastAsia" w:hAnsi="Cambria Math" w:cs="Times New Roman"/>
                            <w:i/>
                            <w:sz w:val="26"/>
                            <w:szCs w:val="26"/>
                          </w:rPr>
                        </w:ins>
                      </m:ctrlPr>
                    </m:naryPr>
                    <m:sub>
                      <m:d>
                        <m:dPr>
                          <m:ctrlPr>
                            <w:ins w:id="1258" w:author="Melody Shellman" w:date="2022-01-05T16:36:00Z">
                              <w:rPr>
                                <w:rFonts w:ascii="Cambria Math" w:eastAsiaTheme="minorEastAsia" w:hAnsi="Cambria Math" w:cs="Times New Roman"/>
                                <w:i/>
                                <w:sz w:val="26"/>
                                <w:szCs w:val="26"/>
                              </w:rPr>
                            </w:ins>
                          </m:ctrlPr>
                        </m:dPr>
                        <m:e>
                          <m:r>
                            <w:ins w:id="1259" w:author="Melody Shellman" w:date="2022-01-05T16:36:00Z">
                              <w:rPr>
                                <w:rFonts w:ascii="Cambria Math" w:eastAsiaTheme="minorEastAsia" w:hAnsi="Cambria Math" w:cs="Times New Roman"/>
                                <w:sz w:val="26"/>
                                <w:szCs w:val="26"/>
                              </w:rPr>
                              <m:t>s,r</m:t>
                            </w:ins>
                          </m:r>
                        </m:e>
                      </m:d>
                      <m:r>
                        <w:ins w:id="1260" w:author="Melody Shellman" w:date="2022-01-05T16:36:00Z">
                          <w:rPr>
                            <w:rFonts w:ascii="Cambria Math" w:eastAsiaTheme="minorEastAsia" w:hAnsi="Cambria Math" w:cs="Times New Roman"/>
                            <w:sz w:val="26"/>
                            <w:szCs w:val="26"/>
                          </w:rPr>
                          <m:t>∈SRA</m:t>
                        </w:ins>
                      </m:r>
                    </m:sub>
                    <m:sup/>
                    <m:e>
                      <m:sSubSup>
                        <m:sSubSupPr>
                          <m:ctrlPr>
                            <w:ins w:id="1261" w:author="Melody Shellman" w:date="2022-01-05T16:36:00Z">
                              <w:rPr>
                                <w:rFonts w:ascii="Cambria Math" w:eastAsiaTheme="minorEastAsia" w:hAnsi="Cambria Math"/>
                                <w:i/>
                                <w:color w:val="7030A0"/>
                                <w:kern w:val="24"/>
                                <w:sz w:val="26"/>
                                <w:szCs w:val="26"/>
                              </w:rPr>
                            </w:ins>
                          </m:ctrlPr>
                        </m:sSubSupPr>
                        <m:e>
                          <m:r>
                            <w:ins w:id="1262" w:author="Melody Shellman" w:date="2022-01-05T16:36:00Z">
                              <w:rPr>
                                <w:rFonts w:ascii="Cambria Math" w:eastAsiaTheme="minorEastAsia" w:hAnsi="Cambria Math"/>
                                <w:color w:val="7030A0"/>
                                <w:kern w:val="24"/>
                                <w:sz w:val="26"/>
                                <w:szCs w:val="26"/>
                              </w:rPr>
                              <m:t>F</m:t>
                            </w:ins>
                          </m:r>
                        </m:e>
                        <m:sub>
                          <m:r>
                            <w:ins w:id="1263" w:author="Melody Shellman" w:date="2022-01-05T16:36:00Z">
                              <w:rPr>
                                <w:rFonts w:ascii="Cambria Math" w:eastAsiaTheme="minorEastAsia" w:hAnsi="Cambria Math"/>
                                <w:color w:val="7030A0"/>
                                <w:kern w:val="24"/>
                                <w:sz w:val="26"/>
                                <w:szCs w:val="26"/>
                              </w:rPr>
                              <m:t>l,l,t</m:t>
                            </w:ins>
                          </m:r>
                        </m:sub>
                        <m:sup>
                          <m:r>
                            <w:ins w:id="1264" w:author="Melody Shellman" w:date="2022-01-05T16:36:00Z">
                              <w:rPr>
                                <w:rFonts w:ascii="Cambria Math" w:eastAsiaTheme="minorEastAsia" w:hAnsi="Cambria Math"/>
                                <w:color w:val="7030A0"/>
                                <w:kern w:val="24"/>
                                <w:sz w:val="26"/>
                                <w:szCs w:val="26"/>
                              </w:rPr>
                              <m:t>Piped</m:t>
                            </w:ins>
                          </m:r>
                        </m:sup>
                      </m:sSubSup>
                    </m:e>
                  </m:nary>
                  <m:r>
                    <w:ins w:id="1265" w:author="Melody Shellman" w:date="2022-01-05T16:36:00Z">
                      <w:rPr>
                        <w:rFonts w:ascii="Cambria Math" w:eastAsiaTheme="minorEastAsia" w:hAnsi="Cambria Math" w:cs="Times New Roman"/>
                        <w:sz w:val="26"/>
                        <w:szCs w:val="26"/>
                      </w:rPr>
                      <m:t>+</m:t>
                    </w:ins>
                  </m:r>
                  <m:nary>
                    <m:naryPr>
                      <m:chr m:val="∑"/>
                      <m:limLoc m:val="undOvr"/>
                      <m:supHide m:val="1"/>
                      <m:ctrlPr>
                        <w:ins w:id="1266" w:author="Melody Shellman" w:date="2022-01-05T16:36:00Z">
                          <w:rPr>
                            <w:rFonts w:ascii="Cambria Math" w:eastAsiaTheme="minorEastAsia" w:hAnsi="Cambria Math" w:cs="Times New Roman"/>
                            <w:i/>
                            <w:sz w:val="26"/>
                            <w:szCs w:val="26"/>
                          </w:rPr>
                        </w:ins>
                      </m:ctrlPr>
                    </m:naryPr>
                    <m:sub>
                      <m:d>
                        <m:dPr>
                          <m:ctrlPr>
                            <w:ins w:id="1267" w:author="Melody Shellman" w:date="2022-01-05T16:36:00Z">
                              <w:rPr>
                                <w:rFonts w:ascii="Cambria Math" w:eastAsiaTheme="minorEastAsia" w:hAnsi="Cambria Math" w:cs="Times New Roman"/>
                                <w:i/>
                                <w:sz w:val="26"/>
                                <w:szCs w:val="26"/>
                              </w:rPr>
                            </w:ins>
                          </m:ctrlPr>
                        </m:dPr>
                        <m:e>
                          <m:r>
                            <w:ins w:id="1268" w:author="Melody Shellman" w:date="2022-01-05T16:36:00Z">
                              <w:rPr>
                                <w:rFonts w:ascii="Cambria Math" w:eastAsiaTheme="minorEastAsia" w:hAnsi="Cambria Math" w:cs="Times New Roman"/>
                                <w:sz w:val="26"/>
                                <w:szCs w:val="26"/>
                              </w:rPr>
                              <m:t>s,o</m:t>
                            </w:ins>
                          </m:r>
                        </m:e>
                      </m:d>
                      <m:r>
                        <w:ins w:id="1269" w:author="Melody Shellman" w:date="2022-01-05T16:36:00Z">
                          <w:rPr>
                            <w:rFonts w:ascii="Cambria Math" w:eastAsiaTheme="minorEastAsia" w:hAnsi="Cambria Math" w:cs="Times New Roman"/>
                            <w:sz w:val="26"/>
                            <w:szCs w:val="26"/>
                          </w:rPr>
                          <m:t>∈SOA</m:t>
                        </w:ins>
                      </m:r>
                    </m:sub>
                    <m:sup/>
                    <m:e>
                      <m:sSubSup>
                        <m:sSubSupPr>
                          <m:ctrlPr>
                            <w:ins w:id="1270" w:author="Melody Shellman" w:date="2022-01-05T16:36:00Z">
                              <w:rPr>
                                <w:rFonts w:ascii="Cambria Math" w:eastAsiaTheme="minorEastAsia" w:hAnsi="Cambria Math"/>
                                <w:i/>
                                <w:color w:val="7030A0"/>
                                <w:kern w:val="24"/>
                                <w:sz w:val="26"/>
                                <w:szCs w:val="26"/>
                              </w:rPr>
                            </w:ins>
                          </m:ctrlPr>
                        </m:sSubSupPr>
                        <m:e>
                          <m:r>
                            <w:ins w:id="1271" w:author="Melody Shellman" w:date="2022-01-05T16:36:00Z">
                              <w:rPr>
                                <w:rFonts w:ascii="Cambria Math" w:eastAsiaTheme="minorEastAsia" w:hAnsi="Cambria Math"/>
                                <w:color w:val="7030A0"/>
                                <w:kern w:val="24"/>
                                <w:sz w:val="26"/>
                                <w:szCs w:val="26"/>
                              </w:rPr>
                              <m:t>F</m:t>
                            </w:ins>
                          </m:r>
                        </m:e>
                        <m:sub>
                          <m:r>
                            <w:ins w:id="1272" w:author="Melody Shellman" w:date="2022-01-05T16:36:00Z">
                              <w:rPr>
                                <w:rFonts w:ascii="Cambria Math" w:eastAsiaTheme="minorEastAsia" w:hAnsi="Cambria Math"/>
                                <w:color w:val="7030A0"/>
                                <w:kern w:val="24"/>
                                <w:sz w:val="26"/>
                                <w:szCs w:val="26"/>
                              </w:rPr>
                              <m:t>l,l,t</m:t>
                            </w:ins>
                          </m:r>
                        </m:sub>
                        <m:sup>
                          <m:r>
                            <w:ins w:id="1273" w:author="Melody Shellman" w:date="2022-01-05T16:36:00Z">
                              <w:rPr>
                                <w:rFonts w:ascii="Cambria Math" w:eastAsiaTheme="minorEastAsia" w:hAnsi="Cambria Math"/>
                                <w:color w:val="7030A0"/>
                                <w:kern w:val="24"/>
                                <w:sz w:val="26"/>
                                <w:szCs w:val="26"/>
                              </w:rPr>
                              <m:t>Piped</m:t>
                            </w:ins>
                          </m:r>
                        </m:sup>
                      </m:sSubSup>
                    </m:e>
                  </m:nary>
                  <m:r>
                    <w:ins w:id="1274" w:author="Melody Shellman" w:date="2022-01-05T16:36:00Z">
                      <w:rPr>
                        <w:rFonts w:ascii="Cambria Math" w:eastAsiaTheme="minorEastAsia" w:hAnsi="Cambria Math" w:cs="Times New Roman"/>
                        <w:sz w:val="26"/>
                        <w:szCs w:val="26"/>
                      </w:rPr>
                      <m:t>+</m:t>
                    </w:ins>
                  </m:r>
                  <m:nary>
                    <m:naryPr>
                      <m:chr m:val="∑"/>
                      <m:limLoc m:val="undOvr"/>
                      <m:supHide m:val="1"/>
                      <m:ctrlPr>
                        <w:ins w:id="1275" w:author="Melody Shellman" w:date="2022-01-05T16:36:00Z">
                          <w:rPr>
                            <w:rFonts w:ascii="Cambria Math" w:eastAsiaTheme="minorEastAsia" w:hAnsi="Cambria Math" w:cs="Times New Roman"/>
                            <w:i/>
                            <w:sz w:val="26"/>
                            <w:szCs w:val="26"/>
                          </w:rPr>
                        </w:ins>
                      </m:ctrlPr>
                    </m:naryPr>
                    <m:sub>
                      <m:d>
                        <m:dPr>
                          <m:ctrlPr>
                            <w:ins w:id="1276" w:author="Melody Shellman" w:date="2022-01-05T16:36:00Z">
                              <w:rPr>
                                <w:rFonts w:ascii="Cambria Math" w:eastAsiaTheme="minorEastAsia" w:hAnsi="Cambria Math" w:cs="Times New Roman"/>
                                <w:i/>
                                <w:sz w:val="26"/>
                                <w:szCs w:val="26"/>
                              </w:rPr>
                            </w:ins>
                          </m:ctrlPr>
                        </m:dPr>
                        <m:e>
                          <m:r>
                            <w:ins w:id="1277" w:author="Melody Shellman" w:date="2022-01-05T16:36:00Z">
                              <w:rPr>
                                <w:rFonts w:ascii="Cambria Math" w:eastAsiaTheme="minorEastAsia" w:hAnsi="Cambria Math" w:cs="Times New Roman"/>
                                <w:sz w:val="26"/>
                                <w:szCs w:val="26"/>
                              </w:rPr>
                              <m:t>s,p</m:t>
                            </w:ins>
                          </m:r>
                        </m:e>
                      </m:d>
                      <m:r>
                        <w:ins w:id="1278" w:author="Melody Shellman" w:date="2022-01-05T16:36:00Z">
                          <w:rPr>
                            <w:rFonts w:ascii="Cambria Math" w:eastAsiaTheme="minorEastAsia" w:hAnsi="Cambria Math" w:cs="Times New Roman"/>
                            <w:sz w:val="26"/>
                            <w:szCs w:val="26"/>
                          </w:rPr>
                          <m:t>∈SCT</m:t>
                        </w:ins>
                      </m:r>
                    </m:sub>
                    <m:sup/>
                    <m:e>
                      <m:sSubSup>
                        <m:sSubSupPr>
                          <m:ctrlPr>
                            <w:ins w:id="1279" w:author="Melody Shellman" w:date="2022-01-05T16:36:00Z">
                              <w:rPr>
                                <w:rFonts w:ascii="Cambria Math" w:eastAsiaTheme="minorEastAsia" w:hAnsi="Cambria Math"/>
                                <w:i/>
                                <w:color w:val="7030A0"/>
                                <w:kern w:val="24"/>
                                <w:sz w:val="26"/>
                                <w:szCs w:val="26"/>
                              </w:rPr>
                            </w:ins>
                          </m:ctrlPr>
                        </m:sSubSupPr>
                        <m:e>
                          <m:r>
                            <w:ins w:id="1280" w:author="Melody Shellman" w:date="2022-01-05T16:36:00Z">
                              <w:rPr>
                                <w:rFonts w:ascii="Cambria Math" w:eastAsiaTheme="minorEastAsia" w:hAnsi="Cambria Math"/>
                                <w:color w:val="7030A0"/>
                                <w:kern w:val="24"/>
                                <w:sz w:val="26"/>
                                <w:szCs w:val="26"/>
                              </w:rPr>
                              <m:t>F</m:t>
                            </w:ins>
                          </m:r>
                        </m:e>
                        <m:sub>
                          <m:r>
                            <w:ins w:id="1281" w:author="Melody Shellman" w:date="2022-01-05T16:36:00Z">
                              <w:rPr>
                                <w:rFonts w:ascii="Cambria Math" w:eastAsiaTheme="minorEastAsia" w:hAnsi="Cambria Math"/>
                                <w:color w:val="7030A0"/>
                                <w:kern w:val="24"/>
                                <w:sz w:val="26"/>
                                <w:szCs w:val="26"/>
                              </w:rPr>
                              <m:t>l,l,t</m:t>
                            </w:ins>
                          </m:r>
                        </m:sub>
                        <m:sup>
                          <m:r>
                            <w:ins w:id="1282" w:author="Melody Shellman" w:date="2022-01-05T16:36:00Z">
                              <w:rPr>
                                <w:rFonts w:ascii="Cambria Math" w:eastAsiaTheme="minorEastAsia" w:hAnsi="Cambria Math"/>
                                <w:color w:val="7030A0"/>
                                <w:kern w:val="24"/>
                                <w:sz w:val="26"/>
                                <w:szCs w:val="26"/>
                              </w:rPr>
                              <m:t>Trucked</m:t>
                            </w:ins>
                          </m:r>
                        </m:sup>
                      </m:sSubSup>
                    </m:e>
                  </m:nary>
                  <m:r>
                    <w:ins w:id="1283" w:author="Melody Shellman" w:date="2022-01-05T16:36:00Z">
                      <w:rPr>
                        <w:rFonts w:ascii="Cambria Math" w:eastAsiaTheme="minorEastAsia" w:hAnsi="Cambria Math" w:cs="Times New Roman"/>
                        <w:sz w:val="26"/>
                        <w:szCs w:val="26"/>
                      </w:rPr>
                      <m:t>+</m:t>
                    </w:ins>
                  </m:r>
                  <m:nary>
                    <m:naryPr>
                      <m:chr m:val="∑"/>
                      <m:limLoc m:val="undOvr"/>
                      <m:supHide m:val="1"/>
                      <m:ctrlPr>
                        <w:ins w:id="1284" w:author="Melody Shellman" w:date="2022-01-05T16:36:00Z">
                          <w:rPr>
                            <w:rFonts w:ascii="Cambria Math" w:eastAsiaTheme="minorEastAsia" w:hAnsi="Cambria Math" w:cs="Times New Roman"/>
                            <w:i/>
                            <w:sz w:val="26"/>
                            <w:szCs w:val="26"/>
                          </w:rPr>
                        </w:ins>
                      </m:ctrlPr>
                    </m:naryPr>
                    <m:sub>
                      <m:d>
                        <m:dPr>
                          <m:ctrlPr>
                            <w:ins w:id="1285" w:author="Melody Shellman" w:date="2022-01-05T16:36:00Z">
                              <w:rPr>
                                <w:rFonts w:ascii="Cambria Math" w:eastAsiaTheme="minorEastAsia" w:hAnsi="Cambria Math" w:cs="Times New Roman"/>
                                <w:i/>
                                <w:sz w:val="26"/>
                                <w:szCs w:val="26"/>
                              </w:rPr>
                            </w:ins>
                          </m:ctrlPr>
                        </m:dPr>
                        <m:e>
                          <m:r>
                            <w:ins w:id="1286" w:author="Melody Shellman" w:date="2022-01-05T16:36:00Z">
                              <w:rPr>
                                <w:rFonts w:ascii="Cambria Math" w:eastAsiaTheme="minorEastAsia" w:hAnsi="Cambria Math" w:cs="Times New Roman"/>
                                <w:sz w:val="26"/>
                                <w:szCs w:val="26"/>
                              </w:rPr>
                              <m:t>s,k</m:t>
                            </w:ins>
                          </m:r>
                        </m:e>
                      </m:d>
                      <m:r>
                        <w:ins w:id="1287" w:author="Melody Shellman" w:date="2022-01-05T16:36:00Z">
                          <w:rPr>
                            <w:rFonts w:ascii="Cambria Math" w:eastAsiaTheme="minorEastAsia" w:hAnsi="Cambria Math" w:cs="Times New Roman"/>
                            <w:sz w:val="26"/>
                            <w:szCs w:val="26"/>
                          </w:rPr>
                          <m:t>∈SKT</m:t>
                        </w:ins>
                      </m:r>
                    </m:sub>
                    <m:sup/>
                    <m:e>
                      <m:sSubSup>
                        <m:sSubSupPr>
                          <m:ctrlPr>
                            <w:ins w:id="1288" w:author="Melody Shellman" w:date="2022-01-05T16:36:00Z">
                              <w:rPr>
                                <w:rFonts w:ascii="Cambria Math" w:eastAsiaTheme="minorEastAsia" w:hAnsi="Cambria Math"/>
                                <w:i/>
                                <w:color w:val="7030A0"/>
                                <w:kern w:val="24"/>
                                <w:sz w:val="26"/>
                                <w:szCs w:val="26"/>
                              </w:rPr>
                            </w:ins>
                          </m:ctrlPr>
                        </m:sSubSupPr>
                        <m:e>
                          <m:r>
                            <w:ins w:id="1289" w:author="Melody Shellman" w:date="2022-01-05T16:36:00Z">
                              <w:rPr>
                                <w:rFonts w:ascii="Cambria Math" w:eastAsiaTheme="minorEastAsia" w:hAnsi="Cambria Math"/>
                                <w:color w:val="7030A0"/>
                                <w:kern w:val="24"/>
                                <w:sz w:val="26"/>
                                <w:szCs w:val="26"/>
                              </w:rPr>
                              <m:t>F</m:t>
                            </w:ins>
                          </m:r>
                        </m:e>
                        <m:sub>
                          <m:r>
                            <w:ins w:id="1290" w:author="Melody Shellman" w:date="2022-01-05T16:36:00Z">
                              <w:rPr>
                                <w:rFonts w:ascii="Cambria Math" w:eastAsiaTheme="minorEastAsia" w:hAnsi="Cambria Math"/>
                                <w:color w:val="7030A0"/>
                                <w:kern w:val="24"/>
                                <w:sz w:val="26"/>
                                <w:szCs w:val="26"/>
                              </w:rPr>
                              <m:t>l,l,t</m:t>
                            </w:ins>
                          </m:r>
                        </m:sub>
                        <m:sup>
                          <m:r>
                            <w:ins w:id="1291" w:author="Melody Shellman" w:date="2022-01-05T16:36:00Z">
                              <w:rPr>
                                <w:rFonts w:ascii="Cambria Math" w:eastAsiaTheme="minorEastAsia" w:hAnsi="Cambria Math"/>
                                <w:color w:val="7030A0"/>
                                <w:kern w:val="24"/>
                                <w:sz w:val="26"/>
                                <w:szCs w:val="26"/>
                              </w:rPr>
                              <m:t>Trucked</m:t>
                            </w:ins>
                          </m:r>
                        </m:sup>
                      </m:sSubSup>
                    </m:e>
                  </m:nary>
                </m:e>
              </m:d>
            </m:e>
          </m:nary>
        </m:oMath>
      </m:oMathPara>
    </w:p>
    <w:p w14:paraId="472891F1" w14:textId="77777777" w:rsidR="00607D5D" w:rsidRPr="005A7F98" w:rsidRDefault="00607D5D" w:rsidP="00607D5D">
      <w:pPr>
        <w:rPr>
          <w:ins w:id="1292" w:author="Melody Shellman" w:date="2022-01-05T16:36:00Z"/>
          <w:rFonts w:ascii="Times New Roman" w:eastAsiaTheme="minorEastAsia" w:hAnsi="Times New Roman" w:cs="Times New Roman"/>
          <w:sz w:val="26"/>
          <w:szCs w:val="26"/>
        </w:rPr>
      </w:pPr>
      <m:oMathPara>
        <m:oMathParaPr>
          <m:jc m:val="center"/>
        </m:oMathParaPr>
        <m:oMath>
          <m:r>
            <w:ins w:id="1293" w:author="Melody Shellman" w:date="2022-01-05T16:36:00Z">
              <w:rPr>
                <w:rFonts w:ascii="Cambria Math" w:eastAsiaTheme="minorEastAsia" w:hAnsi="Cambria Math" w:cs="Times New Roman"/>
                <w:sz w:val="26"/>
                <w:szCs w:val="26"/>
              </w:rPr>
              <m:t xml:space="preserve">  </m:t>
            </w:ins>
          </m:r>
        </m:oMath>
      </m:oMathPara>
    </w:p>
    <w:p w14:paraId="7A73A489" w14:textId="77777777" w:rsidR="00607D5D" w:rsidRPr="008A488E" w:rsidRDefault="00607D5D" w:rsidP="00607D5D">
      <w:pPr>
        <w:rPr>
          <w:ins w:id="1294" w:author="Melody Shellman" w:date="2022-01-05T16:36:00Z"/>
          <w:rFonts w:ascii="Times New Roman" w:eastAsiaTheme="minorEastAsia" w:hAnsi="Times New Roman" w:cs="Times New Roman"/>
          <w:b/>
          <w:bCs/>
          <w:sz w:val="26"/>
          <w:szCs w:val="26"/>
        </w:rPr>
      </w:pPr>
      <m:oMathPara>
        <m:oMathParaPr>
          <m:jc m:val="center"/>
        </m:oMathParaPr>
        <m:oMath>
          <m:r>
            <w:ins w:id="1295" w:author="Melody Shellman" w:date="2022-01-05T16:36:00Z">
              <w:rPr>
                <w:rFonts w:ascii="Cambria Math" w:eastAsiaTheme="minorEastAsia" w:hAnsi="Cambria Math" w:cs="Times New Roman"/>
                <w:sz w:val="26"/>
                <w:szCs w:val="26"/>
              </w:rPr>
              <m:t xml:space="preserve">∀s∈S, w∈W,t∈T  </m:t>
            </w:ins>
          </m:r>
        </m:oMath>
      </m:oMathPara>
    </w:p>
    <w:p w14:paraId="417C21BE" w14:textId="77777777" w:rsidR="00607D5D" w:rsidRDefault="00607D5D" w:rsidP="00607D5D">
      <w:pPr>
        <w:ind w:left="2880" w:hanging="2880"/>
        <w:rPr>
          <w:ins w:id="1296" w:author="Melody Shellman" w:date="2022-01-05T16:36:00Z"/>
          <w:rFonts w:ascii="Times New Roman" w:eastAsiaTheme="minorEastAsia" w:hAnsi="Times New Roman" w:cs="Times New Roman"/>
          <w:b/>
          <w:bCs/>
          <w:sz w:val="26"/>
          <w:szCs w:val="26"/>
        </w:rPr>
      </w:pPr>
      <w:ins w:id="1297" w:author="Melody Shellman" w:date="2022-01-05T16:36:00Z">
        <w:r w:rsidRPr="008041EC">
          <w:rPr>
            <w:rFonts w:ascii="Times New Roman" w:eastAsiaTheme="minorEastAsia" w:hAnsi="Times New Roman" w:cs="Times New Roman"/>
            <w:b/>
            <w:bCs/>
            <w:sz w:val="26"/>
            <w:szCs w:val="26"/>
          </w:rPr>
          <w:lastRenderedPageBreak/>
          <w:t xml:space="preserve">Treatment </w:t>
        </w:r>
        <w:r>
          <w:rPr>
            <w:rFonts w:ascii="Times New Roman" w:eastAsiaTheme="minorEastAsia" w:hAnsi="Times New Roman" w:cs="Times New Roman"/>
            <w:b/>
            <w:bCs/>
            <w:sz w:val="26"/>
            <w:szCs w:val="26"/>
          </w:rPr>
          <w:t>Site Water Quality</w:t>
        </w:r>
        <w:commentRangeStart w:id="1298"/>
        <w:commentRangeEnd w:id="1298"/>
        <w:r>
          <w:rPr>
            <w:rStyle w:val="CommentReference"/>
          </w:rPr>
          <w:commentReference w:id="1298"/>
        </w:r>
      </w:ins>
    </w:p>
    <w:p w14:paraId="5227472C" w14:textId="77777777" w:rsidR="00607D5D" w:rsidRPr="005A4E14" w:rsidRDefault="00607D5D" w:rsidP="00607D5D">
      <w:pPr>
        <w:tabs>
          <w:tab w:val="left" w:pos="0"/>
        </w:tabs>
        <w:rPr>
          <w:ins w:id="1299" w:author="Melody Shellman" w:date="2022-01-05T16:36:00Z"/>
          <w:rFonts w:ascii="Times New Roman" w:eastAsiaTheme="minorEastAsia" w:hAnsi="Times New Roman" w:cs="Times New Roman"/>
          <w:sz w:val="26"/>
          <w:szCs w:val="26"/>
        </w:rPr>
      </w:pPr>
      <w:ins w:id="1300" w:author="Melody Shellman" w:date="2022-01-05T16:36:00Z">
        <w:r>
          <w:rPr>
            <w:rFonts w:ascii="Times New Roman" w:eastAsiaTheme="minorEastAsia" w:hAnsi="Times New Roman" w:cs="Times New Roman"/>
            <w:sz w:val="26"/>
            <w:szCs w:val="26"/>
          </w:rPr>
          <w:t xml:space="preserve">The water quality at treatment sites is dependent on the flow rates into the treatment site, the efficiency of treatment, and the water quality of the flows. Even mixing is assumed, so all outgoing flows have the same water quality. The treatment process does not affect water quality. </w:t>
        </w:r>
      </w:ins>
    </w:p>
    <w:p w14:paraId="47E231F5" w14:textId="77777777" w:rsidR="00607D5D" w:rsidRDefault="00607D5D" w:rsidP="00607D5D">
      <w:pPr>
        <w:ind w:left="2880" w:hanging="2880"/>
        <w:rPr>
          <w:ins w:id="1301" w:author="Melody Shellman" w:date="2022-01-05T16:36:00Z"/>
          <w:rFonts w:ascii="Times New Roman" w:eastAsiaTheme="minorEastAsia" w:hAnsi="Times New Roman" w:cs="Times New Roman"/>
          <w:b/>
          <w:sz w:val="26"/>
          <w:szCs w:val="26"/>
        </w:rPr>
      </w:pPr>
    </w:p>
    <w:p w14:paraId="4BA36F13" w14:textId="77777777" w:rsidR="00607D5D" w:rsidRPr="008041EC" w:rsidRDefault="00607D5D" w:rsidP="00607D5D">
      <w:pPr>
        <w:rPr>
          <w:ins w:id="1302" w:author="Melody Shellman" w:date="2022-01-05T16:36:00Z"/>
          <w:rFonts w:ascii="Times New Roman" w:eastAsiaTheme="minorEastAsia" w:hAnsi="Times New Roman" w:cs="Times New Roman"/>
          <w:sz w:val="26"/>
          <w:szCs w:val="26"/>
        </w:rPr>
      </w:pPr>
      <m:oMathPara>
        <m:oMath>
          <m:sSubSup>
            <m:sSubSupPr>
              <m:ctrlPr>
                <w:ins w:id="1303" w:author="Melody Shellman" w:date="2022-01-05T16:36:00Z">
                  <w:rPr>
                    <w:rFonts w:ascii="Cambria Math" w:eastAsiaTheme="minorEastAsia" w:hAnsi="Cambria Math"/>
                    <w:i/>
                    <w:color w:val="00B050"/>
                    <w:kern w:val="24"/>
                    <w:sz w:val="26"/>
                    <w:szCs w:val="26"/>
                  </w:rPr>
                </w:ins>
              </m:ctrlPr>
            </m:sSubSupPr>
            <m:e>
              <m:r>
                <w:ins w:id="1304" w:author="Melody Shellman" w:date="2022-01-05T16:36:00Z">
                  <w:rPr>
                    <w:rFonts w:ascii="Cambria Math" w:eastAsiaTheme="minorEastAsia" w:hAnsi="Cambria Math"/>
                    <w:color w:val="00B050"/>
                    <w:kern w:val="24"/>
                    <w:sz w:val="26"/>
                    <w:szCs w:val="26"/>
                  </w:rPr>
                  <m:t>ϵ</m:t>
                </w:ins>
              </m:r>
            </m:e>
            <m:sub>
              <m:r>
                <w:ins w:id="1305" w:author="Melody Shellman" w:date="2022-01-05T16:36:00Z">
                  <w:rPr>
                    <w:rFonts w:ascii="Cambria Math" w:eastAsiaTheme="minorEastAsia" w:hAnsi="Cambria Math"/>
                    <w:color w:val="00B050"/>
                    <w:kern w:val="24"/>
                    <w:sz w:val="26"/>
                    <w:szCs w:val="26"/>
                  </w:rPr>
                  <m:t>r,w</m:t>
                </w:ins>
              </m:r>
            </m:sub>
            <m:sup>
              <m:r>
                <w:ins w:id="1306" w:author="Melody Shellman" w:date="2022-01-05T16:36:00Z">
                  <w:rPr>
                    <w:rFonts w:ascii="Cambria Math" w:eastAsiaTheme="minorEastAsia" w:hAnsi="Cambria Math"/>
                    <w:color w:val="00B050"/>
                    <w:kern w:val="24"/>
                    <w:sz w:val="26"/>
                    <w:szCs w:val="26"/>
                  </w:rPr>
                  <m:t>Treatment</m:t>
                </w:ins>
              </m:r>
            </m:sup>
          </m:sSubSup>
          <m:r>
            <w:ins w:id="1307" w:author="Melody Shellman" w:date="2022-01-05T16:36:00Z">
              <w:rPr>
                <w:rFonts w:ascii="Cambria Math" w:hAnsi="Cambria Math" w:cs="Times New Roman"/>
                <w:sz w:val="26"/>
                <w:szCs w:val="26"/>
              </w:rPr>
              <m:t>⋅</m:t>
            </w:ins>
          </m:r>
          <m:d>
            <m:dPr>
              <m:ctrlPr>
                <w:ins w:id="1308" w:author="Melody Shellman" w:date="2022-01-05T16:36:00Z">
                  <w:rPr>
                    <w:rFonts w:ascii="Cambria Math" w:eastAsiaTheme="minorEastAsia" w:hAnsi="Cambria Math" w:cs="Times New Roman"/>
                    <w:i/>
                    <w:sz w:val="26"/>
                    <w:szCs w:val="26"/>
                  </w:rPr>
                </w:ins>
              </m:ctrlPr>
            </m:dPr>
            <m:e>
              <m:nary>
                <m:naryPr>
                  <m:chr m:val="∑"/>
                  <m:limLoc m:val="undOvr"/>
                  <m:supHide m:val="1"/>
                  <m:ctrlPr>
                    <w:ins w:id="1309" w:author="Melody Shellman" w:date="2022-01-05T16:36:00Z">
                      <w:rPr>
                        <w:rFonts w:ascii="Cambria Math" w:eastAsiaTheme="minorEastAsia" w:hAnsi="Cambria Math" w:cs="Times New Roman"/>
                        <w:i/>
                        <w:sz w:val="26"/>
                        <w:szCs w:val="26"/>
                      </w:rPr>
                    </w:ins>
                  </m:ctrlPr>
                </m:naryPr>
                <m:sub>
                  <m:d>
                    <m:dPr>
                      <m:ctrlPr>
                        <w:ins w:id="1310" w:author="Melody Shellman" w:date="2022-01-05T16:36:00Z">
                          <w:rPr>
                            <w:rFonts w:ascii="Cambria Math" w:eastAsiaTheme="minorEastAsia" w:hAnsi="Cambria Math" w:cs="Times New Roman"/>
                            <w:i/>
                            <w:sz w:val="26"/>
                            <w:szCs w:val="26"/>
                          </w:rPr>
                        </w:ins>
                      </m:ctrlPr>
                    </m:dPr>
                    <m:e>
                      <m:r>
                        <w:ins w:id="1311" w:author="Melody Shellman" w:date="2022-01-05T16:36:00Z">
                          <w:rPr>
                            <w:rFonts w:ascii="Cambria Math" w:eastAsiaTheme="minorEastAsia" w:hAnsi="Cambria Math" w:cs="Times New Roman"/>
                            <w:sz w:val="26"/>
                            <w:szCs w:val="26"/>
                          </w:rPr>
                          <m:t>n,r</m:t>
                        </w:ins>
                      </m:r>
                    </m:e>
                  </m:d>
                  <m:r>
                    <w:ins w:id="1312" w:author="Melody Shellman" w:date="2022-01-05T16:36:00Z">
                      <w:rPr>
                        <w:rFonts w:ascii="Cambria Math" w:eastAsiaTheme="minorEastAsia" w:hAnsi="Cambria Math" w:cs="Times New Roman"/>
                        <w:sz w:val="26"/>
                        <w:szCs w:val="26"/>
                      </w:rPr>
                      <m:t>∈NRA</m:t>
                    </w:ins>
                  </m:r>
                </m:sub>
                <m:sup/>
                <m:e>
                  <m:sSubSup>
                    <m:sSubSupPr>
                      <m:ctrlPr>
                        <w:ins w:id="1313" w:author="Melody Shellman" w:date="2022-01-05T16:36:00Z">
                          <w:rPr>
                            <w:rFonts w:ascii="Cambria Math" w:eastAsiaTheme="minorEastAsia" w:hAnsi="Cambria Math"/>
                            <w:i/>
                            <w:color w:val="7030A0"/>
                            <w:kern w:val="24"/>
                            <w:sz w:val="26"/>
                            <w:szCs w:val="26"/>
                          </w:rPr>
                        </w:ins>
                      </m:ctrlPr>
                    </m:sSubSupPr>
                    <m:e>
                      <m:r>
                        <w:ins w:id="1314" w:author="Melody Shellman" w:date="2022-01-05T16:36:00Z">
                          <w:rPr>
                            <w:rFonts w:ascii="Cambria Math" w:eastAsiaTheme="minorEastAsia" w:hAnsi="Cambria Math"/>
                            <w:color w:val="7030A0"/>
                            <w:kern w:val="24"/>
                            <w:sz w:val="26"/>
                            <w:szCs w:val="26"/>
                          </w:rPr>
                          <m:t>F</m:t>
                        </w:ins>
                      </m:r>
                    </m:e>
                    <m:sub>
                      <m:r>
                        <w:ins w:id="1315" w:author="Melody Shellman" w:date="2022-01-05T16:36:00Z">
                          <w:rPr>
                            <w:rFonts w:ascii="Cambria Math" w:eastAsiaTheme="minorEastAsia" w:hAnsi="Cambria Math"/>
                            <w:color w:val="7030A0"/>
                            <w:kern w:val="24"/>
                            <w:sz w:val="26"/>
                            <w:szCs w:val="26"/>
                          </w:rPr>
                          <m:t>l,l,t</m:t>
                        </w:ins>
                      </m:r>
                    </m:sub>
                    <m:sup>
                      <m:r>
                        <w:ins w:id="1316" w:author="Melody Shellman" w:date="2022-01-05T16:36:00Z">
                          <w:rPr>
                            <w:rFonts w:ascii="Cambria Math" w:eastAsiaTheme="minorEastAsia" w:hAnsi="Cambria Math"/>
                            <w:color w:val="7030A0"/>
                            <w:kern w:val="24"/>
                            <w:sz w:val="26"/>
                            <w:szCs w:val="26"/>
                          </w:rPr>
                          <m:t>Piped</m:t>
                        </w:ins>
                      </m:r>
                    </m:sup>
                  </m:sSubSup>
                  <m:r>
                    <w:ins w:id="1317" w:author="Melody Shellman" w:date="2022-01-05T16:36:00Z">
                      <w:rPr>
                        <w:rFonts w:ascii="Cambria Math" w:hAnsi="Cambria Math" w:cs="Times New Roman"/>
                        <w:sz w:val="26"/>
                        <w:szCs w:val="26"/>
                      </w:rPr>
                      <m:t>⋅</m:t>
                    </w:ins>
                  </m:r>
                  <m:sSub>
                    <m:sSubPr>
                      <m:ctrlPr>
                        <w:ins w:id="1318" w:author="Melody Shellman" w:date="2022-01-05T16:36:00Z">
                          <w:rPr>
                            <w:rFonts w:ascii="Cambria Math" w:eastAsiaTheme="minorEastAsia" w:hAnsi="Cambria Math"/>
                            <w:i/>
                            <w:color w:val="C00000"/>
                            <w:kern w:val="24"/>
                            <w:sz w:val="26"/>
                            <w:szCs w:val="26"/>
                          </w:rPr>
                        </w:ins>
                      </m:ctrlPr>
                    </m:sSubPr>
                    <m:e>
                      <m:r>
                        <w:ins w:id="1319" w:author="Melody Shellman" w:date="2022-01-05T16:36:00Z">
                          <w:rPr>
                            <w:rFonts w:ascii="Cambria Math" w:eastAsiaTheme="minorEastAsia" w:hAnsi="Cambria Math"/>
                            <w:color w:val="C00000"/>
                            <w:kern w:val="24"/>
                            <w:sz w:val="26"/>
                            <w:szCs w:val="26"/>
                          </w:rPr>
                          <m:t>Q</m:t>
                        </w:ins>
                      </m:r>
                    </m:e>
                    <m:sub>
                      <m:r>
                        <w:ins w:id="1320" w:author="Melody Shellman" w:date="2022-01-05T16:36:00Z">
                          <w:rPr>
                            <w:rFonts w:ascii="Cambria Math" w:eastAsiaTheme="minorEastAsia" w:hAnsi="Cambria Math"/>
                            <w:color w:val="C00000"/>
                            <w:kern w:val="24"/>
                            <w:sz w:val="26"/>
                            <w:szCs w:val="26"/>
                          </w:rPr>
                          <m:t>n,w,t</m:t>
                        </w:ins>
                      </m:r>
                    </m:sub>
                  </m:sSub>
                </m:e>
              </m:nary>
              <m:r>
                <w:ins w:id="1321" w:author="Melody Shellman" w:date="2022-01-05T16:36:00Z">
                  <w:rPr>
                    <w:rFonts w:ascii="Cambria Math" w:hAnsi="Cambria Math" w:cs="Times New Roman"/>
                    <w:sz w:val="26"/>
                    <w:szCs w:val="26"/>
                  </w:rPr>
                  <m:t>+</m:t>
                </w:ins>
              </m:r>
              <m:nary>
                <m:naryPr>
                  <m:chr m:val="∑"/>
                  <m:limLoc m:val="undOvr"/>
                  <m:supHide m:val="1"/>
                  <m:ctrlPr>
                    <w:ins w:id="1322" w:author="Melody Shellman" w:date="2022-01-05T16:36:00Z">
                      <w:rPr>
                        <w:rFonts w:ascii="Cambria Math" w:eastAsiaTheme="minorEastAsia" w:hAnsi="Cambria Math" w:cs="Times New Roman"/>
                        <w:i/>
                        <w:sz w:val="26"/>
                        <w:szCs w:val="26"/>
                      </w:rPr>
                    </w:ins>
                  </m:ctrlPr>
                </m:naryPr>
                <m:sub>
                  <m:d>
                    <m:dPr>
                      <m:ctrlPr>
                        <w:ins w:id="1323" w:author="Melody Shellman" w:date="2022-01-05T16:36:00Z">
                          <w:rPr>
                            <w:rFonts w:ascii="Cambria Math" w:eastAsiaTheme="minorEastAsia" w:hAnsi="Cambria Math" w:cs="Times New Roman"/>
                            <w:i/>
                            <w:sz w:val="26"/>
                            <w:szCs w:val="26"/>
                          </w:rPr>
                        </w:ins>
                      </m:ctrlPr>
                    </m:dPr>
                    <m:e>
                      <m:r>
                        <w:ins w:id="1324" w:author="Melody Shellman" w:date="2022-01-05T16:36:00Z">
                          <w:rPr>
                            <w:rFonts w:ascii="Cambria Math" w:eastAsiaTheme="minorEastAsia" w:hAnsi="Cambria Math" w:cs="Times New Roman"/>
                            <w:sz w:val="26"/>
                            <w:szCs w:val="26"/>
                          </w:rPr>
                          <m:t>s,r</m:t>
                        </w:ins>
                      </m:r>
                    </m:e>
                  </m:d>
                  <m:r>
                    <w:ins w:id="1325" w:author="Melody Shellman" w:date="2022-01-05T16:36:00Z">
                      <w:rPr>
                        <w:rFonts w:ascii="Cambria Math" w:eastAsiaTheme="minorEastAsia" w:hAnsi="Cambria Math" w:cs="Times New Roman"/>
                        <w:sz w:val="26"/>
                        <w:szCs w:val="26"/>
                      </w:rPr>
                      <m:t>∈SRA</m:t>
                    </w:ins>
                  </m:r>
                </m:sub>
                <m:sup/>
                <m:e>
                  <m:sSubSup>
                    <m:sSubSupPr>
                      <m:ctrlPr>
                        <w:ins w:id="1326" w:author="Melody Shellman" w:date="2022-01-05T16:36:00Z">
                          <w:rPr>
                            <w:rFonts w:ascii="Cambria Math" w:eastAsiaTheme="minorEastAsia" w:hAnsi="Cambria Math"/>
                            <w:i/>
                            <w:color w:val="7030A0"/>
                            <w:kern w:val="24"/>
                            <w:sz w:val="26"/>
                            <w:szCs w:val="26"/>
                          </w:rPr>
                        </w:ins>
                      </m:ctrlPr>
                    </m:sSubSupPr>
                    <m:e>
                      <m:r>
                        <w:ins w:id="1327" w:author="Melody Shellman" w:date="2022-01-05T16:36:00Z">
                          <w:rPr>
                            <w:rFonts w:ascii="Cambria Math" w:eastAsiaTheme="minorEastAsia" w:hAnsi="Cambria Math"/>
                            <w:color w:val="7030A0"/>
                            <w:kern w:val="24"/>
                            <w:sz w:val="26"/>
                            <w:szCs w:val="26"/>
                          </w:rPr>
                          <m:t>F</m:t>
                        </w:ins>
                      </m:r>
                    </m:e>
                    <m:sub>
                      <m:r>
                        <w:ins w:id="1328" w:author="Melody Shellman" w:date="2022-01-05T16:36:00Z">
                          <w:rPr>
                            <w:rFonts w:ascii="Cambria Math" w:eastAsiaTheme="minorEastAsia" w:hAnsi="Cambria Math"/>
                            <w:color w:val="7030A0"/>
                            <w:kern w:val="24"/>
                            <w:sz w:val="26"/>
                            <w:szCs w:val="26"/>
                          </w:rPr>
                          <m:t>l,l,t</m:t>
                        </w:ins>
                      </m:r>
                    </m:sub>
                    <m:sup>
                      <m:r>
                        <w:ins w:id="1329" w:author="Melody Shellman" w:date="2022-01-05T16:36:00Z">
                          <w:rPr>
                            <w:rFonts w:ascii="Cambria Math" w:eastAsiaTheme="minorEastAsia" w:hAnsi="Cambria Math"/>
                            <w:color w:val="7030A0"/>
                            <w:kern w:val="24"/>
                            <w:sz w:val="26"/>
                            <w:szCs w:val="26"/>
                          </w:rPr>
                          <m:t>Piped</m:t>
                        </w:ins>
                      </m:r>
                    </m:sup>
                  </m:sSubSup>
                  <m:r>
                    <w:ins w:id="1330" w:author="Melody Shellman" w:date="2022-01-05T16:36:00Z">
                      <w:rPr>
                        <w:rFonts w:ascii="Cambria Math" w:hAnsi="Cambria Math" w:cs="Times New Roman"/>
                        <w:sz w:val="26"/>
                        <w:szCs w:val="26"/>
                      </w:rPr>
                      <m:t>⋅</m:t>
                    </w:ins>
                  </m:r>
                  <m:sSub>
                    <m:sSubPr>
                      <m:ctrlPr>
                        <w:ins w:id="1331" w:author="Melody Shellman" w:date="2022-01-05T16:36:00Z">
                          <w:rPr>
                            <w:rFonts w:ascii="Cambria Math" w:eastAsiaTheme="minorEastAsia" w:hAnsi="Cambria Math"/>
                            <w:i/>
                            <w:color w:val="C00000"/>
                            <w:kern w:val="24"/>
                            <w:sz w:val="26"/>
                            <w:szCs w:val="26"/>
                          </w:rPr>
                        </w:ins>
                      </m:ctrlPr>
                    </m:sSubPr>
                    <m:e>
                      <m:r>
                        <w:ins w:id="1332" w:author="Melody Shellman" w:date="2022-01-05T16:36:00Z">
                          <w:rPr>
                            <w:rFonts w:ascii="Cambria Math" w:eastAsiaTheme="minorEastAsia" w:hAnsi="Cambria Math"/>
                            <w:color w:val="C00000"/>
                            <w:kern w:val="24"/>
                            <w:sz w:val="26"/>
                            <w:szCs w:val="26"/>
                          </w:rPr>
                          <m:t>Q</m:t>
                        </w:ins>
                      </m:r>
                    </m:e>
                    <m:sub>
                      <m:r>
                        <w:ins w:id="1333" w:author="Melody Shellman" w:date="2022-01-05T16:36:00Z">
                          <w:rPr>
                            <w:rFonts w:ascii="Cambria Math" w:eastAsiaTheme="minorEastAsia" w:hAnsi="Cambria Math"/>
                            <w:color w:val="C00000"/>
                            <w:kern w:val="24"/>
                            <w:sz w:val="26"/>
                            <w:szCs w:val="26"/>
                          </w:rPr>
                          <m:t>s,w,t</m:t>
                        </w:ins>
                      </m:r>
                    </m:sub>
                  </m:sSub>
                </m:e>
              </m:nary>
              <m:r>
                <w:ins w:id="1334" w:author="Melody Shellman" w:date="2022-01-05T16:36:00Z">
                  <w:rPr>
                    <w:rFonts w:ascii="Cambria Math" w:hAnsi="Cambria Math" w:cs="Times New Roman"/>
                    <w:sz w:val="26"/>
                    <w:szCs w:val="26"/>
                  </w:rPr>
                  <m:t>+</m:t>
                </w:ins>
              </m:r>
              <m:nary>
                <m:naryPr>
                  <m:chr m:val="∑"/>
                  <m:limLoc m:val="undOvr"/>
                  <m:supHide m:val="1"/>
                  <m:ctrlPr>
                    <w:ins w:id="1335" w:author="Melody Shellman" w:date="2022-01-05T16:36:00Z">
                      <w:rPr>
                        <w:rFonts w:ascii="Cambria Math" w:eastAsiaTheme="minorEastAsia" w:hAnsi="Cambria Math" w:cs="Times New Roman"/>
                        <w:i/>
                        <w:sz w:val="26"/>
                        <w:szCs w:val="26"/>
                      </w:rPr>
                    </w:ins>
                  </m:ctrlPr>
                </m:naryPr>
                <m:sub>
                  <m:d>
                    <m:dPr>
                      <m:ctrlPr>
                        <w:ins w:id="1336" w:author="Melody Shellman" w:date="2022-01-05T16:36:00Z">
                          <w:rPr>
                            <w:rFonts w:ascii="Cambria Math" w:eastAsiaTheme="minorEastAsia" w:hAnsi="Cambria Math" w:cs="Times New Roman"/>
                            <w:i/>
                            <w:sz w:val="26"/>
                            <w:szCs w:val="26"/>
                          </w:rPr>
                        </w:ins>
                      </m:ctrlPr>
                    </m:dPr>
                    <m:e>
                      <m:r>
                        <w:ins w:id="1337" w:author="Melody Shellman" w:date="2022-01-05T16:36:00Z">
                          <w:rPr>
                            <w:rFonts w:ascii="Cambria Math" w:eastAsiaTheme="minorEastAsia" w:hAnsi="Cambria Math" w:cs="Times New Roman"/>
                            <w:sz w:val="26"/>
                            <w:szCs w:val="26"/>
                          </w:rPr>
                          <m:t>p,r</m:t>
                        </w:ins>
                      </m:r>
                    </m:e>
                  </m:d>
                  <m:r>
                    <w:ins w:id="1338" w:author="Melody Shellman" w:date="2022-01-05T16:36:00Z">
                      <w:rPr>
                        <w:rFonts w:ascii="Cambria Math" w:eastAsiaTheme="minorEastAsia" w:hAnsi="Cambria Math" w:cs="Times New Roman"/>
                        <w:sz w:val="26"/>
                        <w:szCs w:val="26"/>
                      </w:rPr>
                      <m:t>∈PRT</m:t>
                    </w:ins>
                  </m:r>
                </m:sub>
                <m:sup/>
                <m:e>
                  <m:sSubSup>
                    <m:sSubSupPr>
                      <m:ctrlPr>
                        <w:ins w:id="1339" w:author="Melody Shellman" w:date="2022-01-05T16:36:00Z">
                          <w:rPr>
                            <w:rFonts w:ascii="Cambria Math" w:eastAsiaTheme="minorEastAsia" w:hAnsi="Cambria Math"/>
                            <w:i/>
                            <w:color w:val="7030A0"/>
                            <w:kern w:val="24"/>
                            <w:sz w:val="26"/>
                            <w:szCs w:val="26"/>
                          </w:rPr>
                        </w:ins>
                      </m:ctrlPr>
                    </m:sSubSupPr>
                    <m:e>
                      <m:r>
                        <w:ins w:id="1340" w:author="Melody Shellman" w:date="2022-01-05T16:36:00Z">
                          <w:rPr>
                            <w:rFonts w:ascii="Cambria Math" w:eastAsiaTheme="minorEastAsia" w:hAnsi="Cambria Math"/>
                            <w:color w:val="7030A0"/>
                            <w:kern w:val="24"/>
                            <w:sz w:val="26"/>
                            <w:szCs w:val="26"/>
                          </w:rPr>
                          <m:t>F</m:t>
                        </w:ins>
                      </m:r>
                    </m:e>
                    <m:sub>
                      <m:r>
                        <w:ins w:id="1341" w:author="Melody Shellman" w:date="2022-01-05T16:36:00Z">
                          <w:rPr>
                            <w:rFonts w:ascii="Cambria Math" w:eastAsiaTheme="minorEastAsia" w:hAnsi="Cambria Math"/>
                            <w:color w:val="7030A0"/>
                            <w:kern w:val="24"/>
                            <w:sz w:val="26"/>
                            <w:szCs w:val="26"/>
                          </w:rPr>
                          <m:t>l,l,t</m:t>
                        </w:ins>
                      </m:r>
                    </m:sub>
                    <m:sup>
                      <m:r>
                        <w:ins w:id="1342" w:author="Melody Shellman" w:date="2022-01-05T16:36:00Z">
                          <w:rPr>
                            <w:rFonts w:ascii="Cambria Math" w:eastAsiaTheme="minorEastAsia" w:hAnsi="Cambria Math"/>
                            <w:color w:val="7030A0"/>
                            <w:kern w:val="24"/>
                            <w:sz w:val="26"/>
                            <w:szCs w:val="26"/>
                          </w:rPr>
                          <m:t>Trucked</m:t>
                        </w:ins>
                      </m:r>
                    </m:sup>
                  </m:sSubSup>
                  <m:r>
                    <w:ins w:id="1343" w:author="Melody Shellman" w:date="2022-01-05T16:36:00Z">
                      <w:rPr>
                        <w:rFonts w:ascii="Cambria Math" w:hAnsi="Cambria Math" w:cs="Times New Roman"/>
                        <w:sz w:val="26"/>
                        <w:szCs w:val="26"/>
                      </w:rPr>
                      <m:t>⋅</m:t>
                    </w:ins>
                  </m:r>
                  <m:sSub>
                    <m:sSubPr>
                      <m:ctrlPr>
                        <w:ins w:id="1344" w:author="Melody Shellman" w:date="2022-01-05T16:36:00Z">
                          <w:rPr>
                            <w:rFonts w:ascii="Cambria Math" w:eastAsiaTheme="minorEastAsia" w:hAnsi="Cambria Math"/>
                            <w:i/>
                            <w:color w:val="C00000"/>
                            <w:kern w:val="24"/>
                            <w:sz w:val="26"/>
                            <w:szCs w:val="26"/>
                          </w:rPr>
                        </w:ins>
                      </m:ctrlPr>
                    </m:sSubPr>
                    <m:e>
                      <m:r>
                        <w:ins w:id="1345" w:author="Melody Shellman" w:date="2022-01-05T16:36:00Z">
                          <w:rPr>
                            <w:rFonts w:ascii="Cambria Math" w:eastAsiaTheme="minorEastAsia" w:hAnsi="Cambria Math"/>
                            <w:color w:val="C00000"/>
                            <w:kern w:val="24"/>
                            <w:sz w:val="26"/>
                            <w:szCs w:val="26"/>
                          </w:rPr>
                          <m:t>Q</m:t>
                        </w:ins>
                      </m:r>
                    </m:e>
                    <m:sub>
                      <m:r>
                        <w:ins w:id="1346" w:author="Melody Shellman" w:date="2022-01-05T16:36:00Z">
                          <w:rPr>
                            <w:rFonts w:ascii="Cambria Math" w:eastAsiaTheme="minorEastAsia" w:hAnsi="Cambria Math"/>
                            <w:color w:val="C00000"/>
                            <w:kern w:val="24"/>
                            <w:sz w:val="26"/>
                            <w:szCs w:val="26"/>
                          </w:rPr>
                          <m:t>p,w,t</m:t>
                        </w:ins>
                      </m:r>
                    </m:sub>
                  </m:sSub>
                </m:e>
              </m:nary>
              <m:r>
                <w:ins w:id="1347" w:author="Melody Shellman" w:date="2022-01-05T16:36:00Z">
                  <w:rPr>
                    <w:rFonts w:ascii="Cambria Math" w:eastAsiaTheme="minorEastAsia" w:hAnsi="Cambria Math" w:cs="Times New Roman"/>
                    <w:sz w:val="26"/>
                    <w:szCs w:val="26"/>
                  </w:rPr>
                  <m:t>+</m:t>
                </w:ins>
              </m:r>
              <m:nary>
                <m:naryPr>
                  <m:chr m:val="∑"/>
                  <m:limLoc m:val="undOvr"/>
                  <m:supHide m:val="1"/>
                  <m:ctrlPr>
                    <w:ins w:id="1348" w:author="Melody Shellman" w:date="2022-01-05T16:36:00Z">
                      <w:rPr>
                        <w:rFonts w:ascii="Cambria Math" w:eastAsiaTheme="minorEastAsia" w:hAnsi="Cambria Math" w:cs="Times New Roman"/>
                        <w:i/>
                        <w:sz w:val="26"/>
                        <w:szCs w:val="26"/>
                      </w:rPr>
                    </w:ins>
                  </m:ctrlPr>
                </m:naryPr>
                <m:sub>
                  <m:d>
                    <m:dPr>
                      <m:ctrlPr>
                        <w:ins w:id="1349" w:author="Melody Shellman" w:date="2022-01-05T16:36:00Z">
                          <w:rPr>
                            <w:rFonts w:ascii="Cambria Math" w:eastAsiaTheme="minorEastAsia" w:hAnsi="Cambria Math" w:cs="Times New Roman"/>
                            <w:i/>
                            <w:sz w:val="26"/>
                            <w:szCs w:val="26"/>
                          </w:rPr>
                        </w:ins>
                      </m:ctrlPr>
                    </m:dPr>
                    <m:e>
                      <m:r>
                        <w:ins w:id="1350" w:author="Melody Shellman" w:date="2022-01-05T16:36:00Z">
                          <w:rPr>
                            <w:rFonts w:ascii="Cambria Math" w:eastAsiaTheme="minorEastAsia" w:hAnsi="Cambria Math" w:cs="Times New Roman"/>
                            <w:sz w:val="26"/>
                            <w:szCs w:val="26"/>
                          </w:rPr>
                          <m:t>p,r</m:t>
                        </w:ins>
                      </m:r>
                    </m:e>
                  </m:d>
                  <m:r>
                    <w:ins w:id="1351" w:author="Melody Shellman" w:date="2022-01-05T16:36:00Z">
                      <w:rPr>
                        <w:rFonts w:ascii="Cambria Math" w:eastAsiaTheme="minorEastAsia" w:hAnsi="Cambria Math" w:cs="Times New Roman"/>
                        <w:sz w:val="26"/>
                        <w:szCs w:val="26"/>
                      </w:rPr>
                      <m:t>∈CRT</m:t>
                    </w:ins>
                  </m:r>
                </m:sub>
                <m:sup/>
                <m:e>
                  <m:sSubSup>
                    <m:sSubSupPr>
                      <m:ctrlPr>
                        <w:ins w:id="1352" w:author="Melody Shellman" w:date="2022-01-05T16:36:00Z">
                          <w:rPr>
                            <w:rFonts w:ascii="Cambria Math" w:eastAsiaTheme="minorEastAsia" w:hAnsi="Cambria Math"/>
                            <w:i/>
                            <w:color w:val="7030A0"/>
                            <w:kern w:val="24"/>
                            <w:sz w:val="26"/>
                            <w:szCs w:val="26"/>
                          </w:rPr>
                        </w:ins>
                      </m:ctrlPr>
                    </m:sSubSupPr>
                    <m:e>
                      <m:r>
                        <w:ins w:id="1353" w:author="Melody Shellman" w:date="2022-01-05T16:36:00Z">
                          <w:rPr>
                            <w:rFonts w:ascii="Cambria Math" w:eastAsiaTheme="minorEastAsia" w:hAnsi="Cambria Math"/>
                            <w:color w:val="7030A0"/>
                            <w:kern w:val="24"/>
                            <w:sz w:val="26"/>
                            <w:szCs w:val="26"/>
                          </w:rPr>
                          <m:t>F</m:t>
                        </w:ins>
                      </m:r>
                    </m:e>
                    <m:sub>
                      <m:r>
                        <w:ins w:id="1354" w:author="Melody Shellman" w:date="2022-01-05T16:36:00Z">
                          <w:rPr>
                            <w:rFonts w:ascii="Cambria Math" w:eastAsiaTheme="minorEastAsia" w:hAnsi="Cambria Math"/>
                            <w:color w:val="7030A0"/>
                            <w:kern w:val="24"/>
                            <w:sz w:val="26"/>
                            <w:szCs w:val="26"/>
                          </w:rPr>
                          <m:t>l,l,t</m:t>
                        </w:ins>
                      </m:r>
                    </m:sub>
                    <m:sup>
                      <m:r>
                        <w:ins w:id="1355" w:author="Melody Shellman" w:date="2022-01-05T16:36:00Z">
                          <w:rPr>
                            <w:rFonts w:ascii="Cambria Math" w:eastAsiaTheme="minorEastAsia" w:hAnsi="Cambria Math"/>
                            <w:color w:val="7030A0"/>
                            <w:kern w:val="24"/>
                            <w:sz w:val="26"/>
                            <w:szCs w:val="26"/>
                          </w:rPr>
                          <m:t>Trucked</m:t>
                        </w:ins>
                      </m:r>
                    </m:sup>
                  </m:sSubSup>
                  <m:r>
                    <w:ins w:id="1356" w:author="Melody Shellman" w:date="2022-01-05T16:36:00Z">
                      <w:rPr>
                        <w:rFonts w:ascii="Cambria Math" w:hAnsi="Cambria Math" w:cs="Times New Roman"/>
                        <w:sz w:val="26"/>
                        <w:szCs w:val="26"/>
                      </w:rPr>
                      <m:t>⋅</m:t>
                    </w:ins>
                  </m:r>
                  <m:sSub>
                    <m:sSubPr>
                      <m:ctrlPr>
                        <w:ins w:id="1357" w:author="Melody Shellman" w:date="2022-01-05T16:36:00Z">
                          <w:rPr>
                            <w:rFonts w:ascii="Cambria Math" w:eastAsiaTheme="minorEastAsia" w:hAnsi="Cambria Math"/>
                            <w:i/>
                            <w:color w:val="C00000"/>
                            <w:kern w:val="24"/>
                            <w:sz w:val="26"/>
                            <w:szCs w:val="26"/>
                          </w:rPr>
                        </w:ins>
                      </m:ctrlPr>
                    </m:sSubPr>
                    <m:e>
                      <m:r>
                        <w:ins w:id="1358" w:author="Melody Shellman" w:date="2022-01-05T16:36:00Z">
                          <w:rPr>
                            <w:rFonts w:ascii="Cambria Math" w:eastAsiaTheme="minorEastAsia" w:hAnsi="Cambria Math"/>
                            <w:color w:val="C00000"/>
                            <w:kern w:val="24"/>
                            <w:sz w:val="26"/>
                            <w:szCs w:val="26"/>
                          </w:rPr>
                          <m:t>Q</m:t>
                        </w:ins>
                      </m:r>
                    </m:e>
                    <m:sub>
                      <m:r>
                        <w:ins w:id="1359" w:author="Melody Shellman" w:date="2022-01-05T16:36:00Z">
                          <w:rPr>
                            <w:rFonts w:ascii="Cambria Math" w:eastAsiaTheme="minorEastAsia" w:hAnsi="Cambria Math"/>
                            <w:color w:val="C00000"/>
                            <w:kern w:val="24"/>
                            <w:sz w:val="26"/>
                            <w:szCs w:val="26"/>
                          </w:rPr>
                          <m:t>p,w,t</m:t>
                        </w:ins>
                      </m:r>
                    </m:sub>
                  </m:sSub>
                </m:e>
              </m:nary>
            </m:e>
          </m:d>
          <m:r>
            <w:ins w:id="1360" w:author="Melody Shellman" w:date="2022-01-05T16:36:00Z">
              <w:rPr>
                <w:rFonts w:ascii="Cambria Math" w:hAnsi="Cambria Math" w:cs="Times New Roman"/>
                <w:sz w:val="26"/>
                <w:szCs w:val="26"/>
              </w:rPr>
              <m:t>=</m:t>
            </w:ins>
          </m:r>
          <m:sSub>
            <m:sSubPr>
              <m:ctrlPr>
                <w:ins w:id="1361" w:author="Melody Shellman" w:date="2022-01-05T16:36:00Z">
                  <w:rPr>
                    <w:rFonts w:ascii="Cambria Math" w:eastAsiaTheme="minorEastAsia" w:hAnsi="Cambria Math"/>
                    <w:i/>
                    <w:color w:val="C00000"/>
                    <w:kern w:val="24"/>
                    <w:sz w:val="26"/>
                    <w:szCs w:val="26"/>
                  </w:rPr>
                </w:ins>
              </m:ctrlPr>
            </m:sSubPr>
            <m:e>
              <m:r>
                <w:ins w:id="1362" w:author="Melody Shellman" w:date="2022-01-05T16:36:00Z">
                  <w:rPr>
                    <w:rFonts w:ascii="Cambria Math" w:eastAsiaTheme="minorEastAsia" w:hAnsi="Cambria Math"/>
                    <w:color w:val="C00000"/>
                    <w:kern w:val="24"/>
                    <w:sz w:val="26"/>
                    <w:szCs w:val="26"/>
                  </w:rPr>
                  <m:t>Q</m:t>
                </w:ins>
              </m:r>
            </m:e>
            <m:sub>
              <m:r>
                <w:ins w:id="1363" w:author="Melody Shellman" w:date="2022-01-05T16:36:00Z">
                  <w:rPr>
                    <w:rFonts w:ascii="Cambria Math" w:eastAsiaTheme="minorEastAsia" w:hAnsi="Cambria Math"/>
                    <w:color w:val="C00000"/>
                    <w:kern w:val="24"/>
                    <w:sz w:val="26"/>
                    <w:szCs w:val="26"/>
                  </w:rPr>
                  <m:t>r,w,t</m:t>
                </w:ins>
              </m:r>
            </m:sub>
          </m:sSub>
          <m:r>
            <w:ins w:id="1364" w:author="Melody Shellman" w:date="2022-01-05T16:36:00Z">
              <w:rPr>
                <w:rFonts w:ascii="Cambria Math" w:hAnsi="Cambria Math" w:cs="Times New Roman"/>
                <w:sz w:val="26"/>
                <w:szCs w:val="26"/>
              </w:rPr>
              <m:t>⋅</m:t>
            </w:ins>
          </m:r>
          <m:d>
            <m:dPr>
              <m:ctrlPr>
                <w:ins w:id="1365" w:author="Melody Shellman" w:date="2022-01-05T16:36:00Z">
                  <w:rPr>
                    <w:rFonts w:ascii="Cambria Math" w:eastAsiaTheme="minorEastAsia" w:hAnsi="Cambria Math" w:cs="Times New Roman"/>
                    <w:i/>
                    <w:sz w:val="26"/>
                    <w:szCs w:val="26"/>
                  </w:rPr>
                </w:ins>
              </m:ctrlPr>
            </m:dPr>
            <m:e>
              <m:nary>
                <m:naryPr>
                  <m:chr m:val="∑"/>
                  <m:limLoc m:val="undOvr"/>
                  <m:supHide m:val="1"/>
                  <m:ctrlPr>
                    <w:ins w:id="1366" w:author="Melody Shellman" w:date="2022-01-05T16:36:00Z">
                      <w:rPr>
                        <w:rFonts w:ascii="Cambria Math" w:eastAsiaTheme="minorEastAsia" w:hAnsi="Cambria Math" w:cs="Times New Roman"/>
                        <w:i/>
                        <w:sz w:val="26"/>
                        <w:szCs w:val="26"/>
                      </w:rPr>
                    </w:ins>
                  </m:ctrlPr>
                </m:naryPr>
                <m:sub>
                  <m:d>
                    <m:dPr>
                      <m:ctrlPr>
                        <w:ins w:id="1367" w:author="Melody Shellman" w:date="2022-01-05T16:36:00Z">
                          <w:rPr>
                            <w:rFonts w:ascii="Cambria Math" w:eastAsiaTheme="minorEastAsia" w:hAnsi="Cambria Math" w:cs="Times New Roman"/>
                            <w:i/>
                            <w:sz w:val="26"/>
                            <w:szCs w:val="26"/>
                          </w:rPr>
                        </w:ins>
                      </m:ctrlPr>
                    </m:dPr>
                    <m:e>
                      <m:r>
                        <w:ins w:id="1368" w:author="Melody Shellman" w:date="2022-01-05T16:36:00Z">
                          <w:rPr>
                            <w:rFonts w:ascii="Cambria Math" w:eastAsiaTheme="minorEastAsia" w:hAnsi="Cambria Math" w:cs="Times New Roman"/>
                            <w:sz w:val="26"/>
                            <w:szCs w:val="26"/>
                          </w:rPr>
                          <m:t>r,p</m:t>
                        </w:ins>
                      </m:r>
                    </m:e>
                  </m:d>
                  <m:r>
                    <w:ins w:id="1369" w:author="Melody Shellman" w:date="2022-01-05T16:36:00Z">
                      <w:rPr>
                        <w:rFonts w:ascii="Cambria Math" w:eastAsiaTheme="minorEastAsia" w:hAnsi="Cambria Math" w:cs="Times New Roman"/>
                        <w:sz w:val="26"/>
                        <w:szCs w:val="26"/>
                      </w:rPr>
                      <m:t>∈RCA</m:t>
                    </w:ins>
                  </m:r>
                </m:sub>
                <m:sup/>
                <m:e>
                  <m:sSubSup>
                    <m:sSubSupPr>
                      <m:ctrlPr>
                        <w:ins w:id="1370" w:author="Melody Shellman" w:date="2022-01-05T16:36:00Z">
                          <w:rPr>
                            <w:rFonts w:ascii="Cambria Math" w:eastAsiaTheme="minorEastAsia" w:hAnsi="Cambria Math"/>
                            <w:i/>
                            <w:color w:val="7030A0"/>
                            <w:kern w:val="24"/>
                            <w:sz w:val="26"/>
                            <w:szCs w:val="26"/>
                          </w:rPr>
                        </w:ins>
                      </m:ctrlPr>
                    </m:sSubSupPr>
                    <m:e>
                      <m:r>
                        <w:ins w:id="1371" w:author="Melody Shellman" w:date="2022-01-05T16:36:00Z">
                          <w:rPr>
                            <w:rFonts w:ascii="Cambria Math" w:eastAsiaTheme="minorEastAsia" w:hAnsi="Cambria Math"/>
                            <w:color w:val="7030A0"/>
                            <w:kern w:val="24"/>
                            <w:sz w:val="26"/>
                            <w:szCs w:val="26"/>
                          </w:rPr>
                          <m:t>F</m:t>
                        </w:ins>
                      </m:r>
                    </m:e>
                    <m:sub>
                      <m:r>
                        <w:ins w:id="1372" w:author="Melody Shellman" w:date="2022-01-05T16:36:00Z">
                          <w:rPr>
                            <w:rFonts w:ascii="Cambria Math" w:eastAsiaTheme="minorEastAsia" w:hAnsi="Cambria Math"/>
                            <w:color w:val="7030A0"/>
                            <w:kern w:val="24"/>
                            <w:sz w:val="26"/>
                            <w:szCs w:val="26"/>
                          </w:rPr>
                          <m:t>l,l,t</m:t>
                        </w:ins>
                      </m:r>
                    </m:sub>
                    <m:sup>
                      <m:r>
                        <w:ins w:id="1373" w:author="Melody Shellman" w:date="2022-01-05T16:36:00Z">
                          <w:rPr>
                            <w:rFonts w:ascii="Cambria Math" w:eastAsiaTheme="minorEastAsia" w:hAnsi="Cambria Math"/>
                            <w:color w:val="7030A0"/>
                            <w:kern w:val="24"/>
                            <w:sz w:val="26"/>
                            <w:szCs w:val="26"/>
                          </w:rPr>
                          <m:t>Piped</m:t>
                        </w:ins>
                      </m:r>
                    </m:sup>
                  </m:sSubSup>
                </m:e>
              </m:nary>
              <m:r>
                <w:ins w:id="1374" w:author="Melody Shellman" w:date="2022-01-05T16:36:00Z">
                  <w:rPr>
                    <w:rFonts w:ascii="Cambria Math" w:eastAsiaTheme="minorEastAsia" w:hAnsi="Cambria Math" w:cs="Times New Roman"/>
                    <w:sz w:val="26"/>
                    <w:szCs w:val="26"/>
                  </w:rPr>
                  <m:t xml:space="preserve">+ </m:t>
                </w:ins>
              </m:r>
              <m:sSubSup>
                <m:sSubSupPr>
                  <m:ctrlPr>
                    <w:ins w:id="1375" w:author="Melody Shellman" w:date="2022-01-05T16:36:00Z">
                      <w:rPr>
                        <w:rFonts w:ascii="Cambria Math" w:eastAsiaTheme="minorEastAsia" w:hAnsi="Cambria Math"/>
                        <w:i/>
                        <w:color w:val="7030A0"/>
                        <w:kern w:val="24"/>
                        <w:sz w:val="26"/>
                        <w:szCs w:val="26"/>
                      </w:rPr>
                    </w:ins>
                  </m:ctrlPr>
                </m:sSubSupPr>
                <m:e>
                  <m:r>
                    <w:ins w:id="1376" w:author="Melody Shellman" w:date="2022-01-05T16:36:00Z">
                      <w:rPr>
                        <w:rFonts w:ascii="Cambria Math" w:eastAsiaTheme="minorEastAsia" w:hAnsi="Cambria Math"/>
                        <w:color w:val="7030A0"/>
                        <w:kern w:val="24"/>
                        <w:sz w:val="26"/>
                        <w:szCs w:val="26"/>
                      </w:rPr>
                      <m:t>F</m:t>
                    </w:ins>
                  </m:r>
                </m:e>
                <m:sub>
                  <m:r>
                    <w:ins w:id="1377" w:author="Melody Shellman" w:date="2022-01-05T16:36:00Z">
                      <w:rPr>
                        <w:rFonts w:ascii="Cambria Math" w:eastAsiaTheme="minorEastAsia" w:hAnsi="Cambria Math"/>
                        <w:color w:val="7030A0"/>
                        <w:kern w:val="24"/>
                        <w:sz w:val="26"/>
                        <w:szCs w:val="26"/>
                      </w:rPr>
                      <m:t>r,t</m:t>
                    </w:ins>
                  </m:r>
                </m:sub>
                <m:sup>
                  <m:r>
                    <w:ins w:id="1378" w:author="Melody Shellman" w:date="2022-01-05T16:36:00Z">
                      <w:rPr>
                        <w:rFonts w:ascii="Cambria Math" w:eastAsiaTheme="minorEastAsia" w:hAnsi="Cambria Math"/>
                        <w:color w:val="7030A0"/>
                        <w:kern w:val="24"/>
                        <w:sz w:val="26"/>
                        <w:szCs w:val="26"/>
                      </w:rPr>
                      <m:t>UnusedTreatedWater</m:t>
                    </w:ins>
                  </m:r>
                </m:sup>
              </m:sSubSup>
            </m:e>
          </m:d>
          <m:r>
            <w:ins w:id="1379" w:author="Melody Shellman" w:date="2022-01-05T16:36:00Z">
              <w:rPr>
                <w:rFonts w:ascii="Cambria Math" w:eastAsiaTheme="minorEastAsia" w:hAnsi="Cambria Math" w:cs="Times New Roman"/>
                <w:sz w:val="26"/>
                <w:szCs w:val="26"/>
              </w:rPr>
              <m:t xml:space="preserve"> </m:t>
            </w:ins>
          </m:r>
        </m:oMath>
      </m:oMathPara>
    </w:p>
    <w:p w14:paraId="57E91B65" w14:textId="77777777" w:rsidR="00607D5D" w:rsidRPr="008041EC" w:rsidRDefault="00607D5D" w:rsidP="00607D5D">
      <w:pPr>
        <w:rPr>
          <w:ins w:id="1380" w:author="Melody Shellman" w:date="2022-01-05T16:36:00Z"/>
          <w:rFonts w:ascii="Times New Roman" w:eastAsiaTheme="minorEastAsia" w:hAnsi="Times New Roman" w:cs="Times New Roman"/>
          <w:sz w:val="26"/>
          <w:szCs w:val="26"/>
        </w:rPr>
      </w:pPr>
      <w:ins w:id="1381" w:author="Melody Shellman" w:date="2022-01-05T16:36:00Z">
        <w:r w:rsidRPr="008041EC">
          <w:rPr>
            <w:rFonts w:ascii="Times New Roman" w:eastAsiaTheme="minorEastAsia" w:hAnsi="Times New Roman" w:cs="Times New Roman"/>
            <w:sz w:val="26"/>
            <w:szCs w:val="26"/>
          </w:rPr>
          <w:t xml:space="preserve">where </w:t>
        </w:r>
      </w:ins>
      <m:oMath>
        <m:r>
          <w:ins w:id="1382" w:author="Melody Shellman" w:date="2022-01-05T16:36:00Z">
            <w:rPr>
              <w:rFonts w:ascii="Cambria Math" w:eastAsiaTheme="minorEastAsia" w:hAnsi="Cambria Math" w:cs="Times New Roman"/>
              <w:sz w:val="26"/>
              <w:szCs w:val="26"/>
            </w:rPr>
            <m:t xml:space="preserve"> </m:t>
          </w:ins>
        </m:r>
        <m:sSubSup>
          <m:sSubSupPr>
            <m:ctrlPr>
              <w:ins w:id="1383" w:author="Melody Shellman" w:date="2022-01-05T16:36:00Z">
                <w:rPr>
                  <w:rFonts w:ascii="Cambria Math" w:eastAsiaTheme="minorEastAsia" w:hAnsi="Cambria Math"/>
                  <w:i/>
                  <w:color w:val="00B050"/>
                  <w:kern w:val="24"/>
                  <w:sz w:val="26"/>
                  <w:szCs w:val="26"/>
                </w:rPr>
              </w:ins>
            </m:ctrlPr>
          </m:sSubSupPr>
          <m:e>
            <m:r>
              <w:ins w:id="1384" w:author="Melody Shellman" w:date="2022-01-05T16:36:00Z">
                <w:rPr>
                  <w:rFonts w:ascii="Cambria Math" w:eastAsiaTheme="minorEastAsia" w:hAnsi="Cambria Math"/>
                  <w:color w:val="00B050"/>
                  <w:kern w:val="24"/>
                  <w:sz w:val="26"/>
                  <w:szCs w:val="26"/>
                </w:rPr>
                <m:t>ϵ</m:t>
              </w:ins>
            </m:r>
          </m:e>
          <m:sub>
            <m:r>
              <w:ins w:id="1385" w:author="Melody Shellman" w:date="2022-01-05T16:36:00Z">
                <w:rPr>
                  <w:rFonts w:ascii="Cambria Math" w:eastAsiaTheme="minorEastAsia" w:hAnsi="Cambria Math"/>
                  <w:color w:val="00B050"/>
                  <w:kern w:val="24"/>
                  <w:sz w:val="26"/>
                  <w:szCs w:val="26"/>
                </w:rPr>
                <m:t>r,w</m:t>
              </w:ins>
            </m:r>
          </m:sub>
          <m:sup>
            <m:r>
              <w:ins w:id="1386" w:author="Melody Shellman" w:date="2022-01-05T16:36:00Z">
                <w:rPr>
                  <w:rFonts w:ascii="Cambria Math" w:eastAsiaTheme="minorEastAsia" w:hAnsi="Cambria Math"/>
                  <w:color w:val="00B050"/>
                  <w:kern w:val="24"/>
                  <w:sz w:val="26"/>
                  <w:szCs w:val="26"/>
                </w:rPr>
                <m:t>Treatment</m:t>
              </w:ins>
            </m:r>
          </m:sup>
        </m:sSubSup>
        <m:r>
          <w:ins w:id="1387" w:author="Melody Shellman" w:date="2022-01-05T16:36:00Z">
            <w:rPr>
              <w:rFonts w:ascii="Cambria Math" w:eastAsiaTheme="minorEastAsia" w:hAnsi="Cambria Math" w:cs="Times New Roman"/>
              <w:sz w:val="26"/>
              <w:szCs w:val="26"/>
            </w:rPr>
            <m:t>&lt;1</m:t>
          </w:ins>
        </m:r>
      </m:oMath>
    </w:p>
    <w:p w14:paraId="24CCD652" w14:textId="28AF6339" w:rsidR="00607D5D" w:rsidRPr="00607D5D" w:rsidRDefault="00607D5D" w:rsidP="00607D5D">
      <w:pPr>
        <w:rPr>
          <w:ins w:id="1388" w:author="Melody Shellman" w:date="2022-01-05T16:37:00Z"/>
          <w:rFonts w:ascii="Times New Roman" w:eastAsiaTheme="minorEastAsia" w:hAnsi="Times New Roman" w:cs="Times New Roman"/>
          <w:sz w:val="26"/>
          <w:szCs w:val="26"/>
        </w:rPr>
      </w:pPr>
      <m:oMathPara>
        <m:oMathParaPr>
          <m:jc m:val="center"/>
        </m:oMathParaPr>
        <m:oMath>
          <m:r>
            <w:ins w:id="1389" w:author="Melody Shellman" w:date="2022-01-05T16:36:00Z">
              <w:rPr>
                <w:rFonts w:ascii="Cambria Math" w:eastAsiaTheme="minorEastAsia" w:hAnsi="Cambria Math" w:cs="Times New Roman"/>
                <w:sz w:val="26"/>
                <w:szCs w:val="26"/>
              </w:rPr>
              <m:t xml:space="preserve">∀r∈R, w∈W, t∈T    </m:t>
            </w:ins>
          </m:r>
        </m:oMath>
      </m:oMathPara>
    </w:p>
    <w:p w14:paraId="6B7E3914" w14:textId="77777777" w:rsidR="00607D5D" w:rsidRPr="00DA7158" w:rsidRDefault="00607D5D" w:rsidP="00607D5D">
      <w:pPr>
        <w:rPr>
          <w:ins w:id="1390" w:author="Melody Shellman" w:date="2022-01-05T16:36:00Z"/>
          <w:rFonts w:ascii="Times New Roman" w:eastAsiaTheme="minorEastAsia" w:hAnsi="Times New Roman" w:cs="Times New Roman"/>
          <w:sz w:val="26"/>
          <w:szCs w:val="26"/>
        </w:rPr>
      </w:pPr>
    </w:p>
    <w:p w14:paraId="6146DF74" w14:textId="77777777" w:rsidR="00607D5D" w:rsidRDefault="00607D5D" w:rsidP="00607D5D">
      <w:pPr>
        <w:ind w:left="2880" w:hanging="2880"/>
        <w:rPr>
          <w:ins w:id="1391" w:author="Melody Shellman" w:date="2022-01-05T16:36:00Z"/>
          <w:rFonts w:ascii="Times New Roman" w:eastAsiaTheme="minorEastAsia" w:hAnsi="Times New Roman" w:cs="Times New Roman"/>
          <w:b/>
          <w:bCs/>
          <w:sz w:val="26"/>
          <w:szCs w:val="26"/>
        </w:rPr>
      </w:pPr>
      <w:ins w:id="1392" w:author="Melody Shellman" w:date="2022-01-05T16:36:00Z">
        <w:r w:rsidRPr="00597614">
          <w:rPr>
            <w:rFonts w:ascii="Times New Roman" w:eastAsiaTheme="minorEastAsia" w:hAnsi="Times New Roman" w:cs="Times New Roman"/>
            <w:b/>
            <w:bCs/>
            <w:sz w:val="26"/>
            <w:szCs w:val="26"/>
          </w:rPr>
          <w:t>Network Node Water Quality</w:t>
        </w:r>
      </w:ins>
    </w:p>
    <w:p w14:paraId="76F752E8" w14:textId="77777777" w:rsidR="00607D5D" w:rsidRDefault="00607D5D" w:rsidP="00607D5D">
      <w:pPr>
        <w:tabs>
          <w:tab w:val="left" w:pos="0"/>
        </w:tabs>
        <w:rPr>
          <w:ins w:id="1393" w:author="Melody Shellman" w:date="2022-01-05T16:36:00Z"/>
          <w:rFonts w:ascii="Times New Roman" w:eastAsiaTheme="minorEastAsia" w:hAnsi="Times New Roman" w:cs="Times New Roman"/>
          <w:sz w:val="26"/>
          <w:szCs w:val="26"/>
        </w:rPr>
      </w:pPr>
      <w:ins w:id="1394" w:author="Melody Shellman" w:date="2022-01-05T16:36:00Z">
        <w:r>
          <w:rPr>
            <w:rFonts w:ascii="Times New Roman" w:eastAsiaTheme="minorEastAsia" w:hAnsi="Times New Roman" w:cs="Times New Roman"/>
            <w:sz w:val="26"/>
            <w:szCs w:val="26"/>
          </w:rPr>
          <w:t xml:space="preserve">The water quality at nodes is dependent on the flow rates into the node and the water quality of the flows. Even mixing is assumed, so all outgoing flows have the same water quality. </w:t>
        </w:r>
      </w:ins>
    </w:p>
    <w:p w14:paraId="09349275" w14:textId="77777777" w:rsidR="00607D5D" w:rsidRPr="005A7F98" w:rsidRDefault="00607D5D" w:rsidP="00607D5D">
      <w:pPr>
        <w:rPr>
          <w:ins w:id="1395" w:author="Melody Shellman" w:date="2022-01-05T16:36:00Z"/>
          <w:rFonts w:ascii="Times New Roman" w:eastAsiaTheme="minorEastAsia" w:hAnsi="Times New Roman" w:cs="Times New Roman"/>
          <w:sz w:val="26"/>
          <w:szCs w:val="26"/>
        </w:rPr>
      </w:pPr>
      <m:oMathPara>
        <m:oMathParaPr>
          <m:jc m:val="left"/>
        </m:oMathParaPr>
        <m:oMath>
          <m:nary>
            <m:naryPr>
              <m:chr m:val="∑"/>
              <m:limLoc m:val="undOvr"/>
              <m:supHide m:val="1"/>
              <m:ctrlPr>
                <w:ins w:id="1396" w:author="Melody Shellman" w:date="2022-01-05T16:36:00Z">
                  <w:rPr>
                    <w:rFonts w:ascii="Cambria Math" w:eastAsiaTheme="minorEastAsia" w:hAnsi="Cambria Math" w:cs="Times New Roman"/>
                    <w:i/>
                    <w:sz w:val="26"/>
                    <w:szCs w:val="26"/>
                  </w:rPr>
                </w:ins>
              </m:ctrlPr>
            </m:naryPr>
            <m:sub>
              <m:d>
                <m:dPr>
                  <m:ctrlPr>
                    <w:ins w:id="1397" w:author="Melody Shellman" w:date="2022-01-05T16:36:00Z">
                      <w:rPr>
                        <w:rFonts w:ascii="Cambria Math" w:eastAsiaTheme="minorEastAsia" w:hAnsi="Cambria Math" w:cs="Times New Roman"/>
                        <w:i/>
                        <w:sz w:val="26"/>
                        <w:szCs w:val="26"/>
                      </w:rPr>
                    </w:ins>
                  </m:ctrlPr>
                </m:dPr>
                <m:e>
                  <m:r>
                    <w:ins w:id="1398" w:author="Melody Shellman" w:date="2022-01-05T16:36:00Z">
                      <w:rPr>
                        <w:rFonts w:ascii="Cambria Math" w:eastAsiaTheme="minorEastAsia" w:hAnsi="Cambria Math" w:cs="Times New Roman"/>
                        <w:sz w:val="26"/>
                        <w:szCs w:val="26"/>
                      </w:rPr>
                      <m:t>p,n</m:t>
                    </w:ins>
                  </m:r>
                </m:e>
              </m:d>
              <m:r>
                <w:ins w:id="1399" w:author="Melody Shellman" w:date="2022-01-05T16:36:00Z">
                  <w:rPr>
                    <w:rFonts w:ascii="Cambria Math" w:eastAsiaTheme="minorEastAsia" w:hAnsi="Cambria Math" w:cs="Times New Roman"/>
                    <w:sz w:val="26"/>
                    <w:szCs w:val="26"/>
                  </w:rPr>
                  <m:t>∈PNA</m:t>
                </w:ins>
              </m:r>
            </m:sub>
            <m:sup/>
            <m:e>
              <m:sSubSup>
                <m:sSubSupPr>
                  <m:ctrlPr>
                    <w:ins w:id="1400" w:author="Melody Shellman" w:date="2022-01-05T16:36:00Z">
                      <w:rPr>
                        <w:rFonts w:ascii="Cambria Math" w:eastAsiaTheme="minorEastAsia" w:hAnsi="Cambria Math"/>
                        <w:i/>
                        <w:color w:val="7030A0"/>
                        <w:kern w:val="24"/>
                        <w:sz w:val="26"/>
                        <w:szCs w:val="26"/>
                      </w:rPr>
                    </w:ins>
                  </m:ctrlPr>
                </m:sSubSupPr>
                <m:e>
                  <m:r>
                    <w:ins w:id="1401" w:author="Melody Shellman" w:date="2022-01-05T16:36:00Z">
                      <w:rPr>
                        <w:rFonts w:ascii="Cambria Math" w:eastAsiaTheme="minorEastAsia" w:hAnsi="Cambria Math"/>
                        <w:color w:val="7030A0"/>
                        <w:kern w:val="24"/>
                        <w:sz w:val="26"/>
                        <w:szCs w:val="26"/>
                      </w:rPr>
                      <m:t>F</m:t>
                    </w:ins>
                  </m:r>
                </m:e>
                <m:sub>
                  <m:r>
                    <w:ins w:id="1402" w:author="Melody Shellman" w:date="2022-01-05T16:36:00Z">
                      <w:rPr>
                        <w:rFonts w:ascii="Cambria Math" w:eastAsiaTheme="minorEastAsia" w:hAnsi="Cambria Math"/>
                        <w:color w:val="7030A0"/>
                        <w:kern w:val="24"/>
                        <w:sz w:val="26"/>
                        <w:szCs w:val="26"/>
                      </w:rPr>
                      <m:t>l,l,t</m:t>
                    </w:ins>
                  </m:r>
                </m:sub>
                <m:sup>
                  <m:r>
                    <w:ins w:id="1403" w:author="Melody Shellman" w:date="2022-01-05T16:36:00Z">
                      <w:rPr>
                        <w:rFonts w:ascii="Cambria Math" w:eastAsiaTheme="minorEastAsia" w:hAnsi="Cambria Math"/>
                        <w:color w:val="7030A0"/>
                        <w:kern w:val="24"/>
                        <w:sz w:val="26"/>
                        <w:szCs w:val="26"/>
                      </w:rPr>
                      <m:t>Piped</m:t>
                    </w:ins>
                  </m:r>
                </m:sup>
              </m:sSubSup>
              <m:r>
                <w:ins w:id="1404" w:author="Melody Shellman" w:date="2022-01-05T16:36:00Z">
                  <w:rPr>
                    <w:rFonts w:ascii="Cambria Math" w:hAnsi="Cambria Math" w:cs="Times New Roman"/>
                    <w:sz w:val="26"/>
                    <w:szCs w:val="26"/>
                  </w:rPr>
                  <m:t>⋅</m:t>
                </w:ins>
              </m:r>
              <m:sSub>
                <m:sSubPr>
                  <m:ctrlPr>
                    <w:ins w:id="1405" w:author="Melody Shellman" w:date="2022-01-05T16:36:00Z">
                      <w:rPr>
                        <w:rFonts w:ascii="Cambria Math" w:eastAsiaTheme="minorEastAsia" w:hAnsi="Cambria Math"/>
                        <w:i/>
                        <w:color w:val="C00000"/>
                        <w:kern w:val="24"/>
                        <w:sz w:val="26"/>
                        <w:szCs w:val="26"/>
                      </w:rPr>
                    </w:ins>
                  </m:ctrlPr>
                </m:sSubPr>
                <m:e>
                  <m:r>
                    <w:ins w:id="1406" w:author="Melody Shellman" w:date="2022-01-05T16:36:00Z">
                      <w:rPr>
                        <w:rFonts w:ascii="Cambria Math" w:eastAsiaTheme="minorEastAsia" w:hAnsi="Cambria Math"/>
                        <w:color w:val="C00000"/>
                        <w:kern w:val="24"/>
                        <w:sz w:val="26"/>
                        <w:szCs w:val="26"/>
                      </w:rPr>
                      <m:t>Q</m:t>
                    </w:ins>
                  </m:r>
                </m:e>
                <m:sub>
                  <m:r>
                    <w:ins w:id="1407" w:author="Melody Shellman" w:date="2022-01-05T16:36:00Z">
                      <w:rPr>
                        <w:rFonts w:ascii="Cambria Math" w:eastAsiaTheme="minorEastAsia" w:hAnsi="Cambria Math"/>
                        <w:color w:val="C00000"/>
                        <w:kern w:val="24"/>
                        <w:sz w:val="26"/>
                        <w:szCs w:val="26"/>
                      </w:rPr>
                      <m:t>p,w,t</m:t>
                    </w:ins>
                  </m:r>
                </m:sub>
              </m:sSub>
            </m:e>
          </m:nary>
          <m:r>
            <w:ins w:id="1408" w:author="Melody Shellman" w:date="2022-01-05T16:36:00Z">
              <w:rPr>
                <w:rFonts w:ascii="Cambria Math" w:eastAsiaTheme="minorEastAsia" w:hAnsi="Cambria Math" w:cs="Times New Roman"/>
                <w:sz w:val="26"/>
                <w:szCs w:val="26"/>
              </w:rPr>
              <m:t>+</m:t>
            </w:ins>
          </m:r>
          <m:nary>
            <m:naryPr>
              <m:chr m:val="∑"/>
              <m:limLoc m:val="undOvr"/>
              <m:supHide m:val="1"/>
              <m:ctrlPr>
                <w:ins w:id="1409" w:author="Melody Shellman" w:date="2022-01-05T16:36:00Z">
                  <w:rPr>
                    <w:rFonts w:ascii="Cambria Math" w:eastAsiaTheme="minorEastAsia" w:hAnsi="Cambria Math" w:cs="Times New Roman"/>
                    <w:i/>
                    <w:sz w:val="26"/>
                    <w:szCs w:val="26"/>
                  </w:rPr>
                </w:ins>
              </m:ctrlPr>
            </m:naryPr>
            <m:sub>
              <m:d>
                <m:dPr>
                  <m:ctrlPr>
                    <w:ins w:id="1410" w:author="Melody Shellman" w:date="2022-01-05T16:36:00Z">
                      <w:rPr>
                        <w:rFonts w:ascii="Cambria Math" w:eastAsiaTheme="minorEastAsia" w:hAnsi="Cambria Math" w:cs="Times New Roman"/>
                        <w:i/>
                        <w:sz w:val="26"/>
                        <w:szCs w:val="26"/>
                      </w:rPr>
                    </w:ins>
                  </m:ctrlPr>
                </m:dPr>
                <m:e>
                  <m:r>
                    <w:ins w:id="1411" w:author="Melody Shellman" w:date="2022-01-05T16:36:00Z">
                      <w:rPr>
                        <w:rFonts w:ascii="Cambria Math" w:eastAsiaTheme="minorEastAsia" w:hAnsi="Cambria Math" w:cs="Times New Roman"/>
                        <w:sz w:val="26"/>
                        <w:szCs w:val="26"/>
                      </w:rPr>
                      <m:t>p,n</m:t>
                    </w:ins>
                  </m:r>
                </m:e>
              </m:d>
              <m:r>
                <w:ins w:id="1412" w:author="Melody Shellman" w:date="2022-01-05T16:36:00Z">
                  <w:rPr>
                    <w:rFonts w:ascii="Cambria Math" w:eastAsiaTheme="minorEastAsia" w:hAnsi="Cambria Math" w:cs="Times New Roman"/>
                    <w:sz w:val="26"/>
                    <w:szCs w:val="26"/>
                  </w:rPr>
                  <m:t>∈CNA</m:t>
                </w:ins>
              </m:r>
            </m:sub>
            <m:sup/>
            <m:e>
              <m:sSubSup>
                <m:sSubSupPr>
                  <m:ctrlPr>
                    <w:ins w:id="1413" w:author="Melody Shellman" w:date="2022-01-05T16:36:00Z">
                      <w:rPr>
                        <w:rFonts w:ascii="Cambria Math" w:eastAsiaTheme="minorEastAsia" w:hAnsi="Cambria Math"/>
                        <w:i/>
                        <w:color w:val="7030A0"/>
                        <w:kern w:val="24"/>
                        <w:sz w:val="26"/>
                        <w:szCs w:val="26"/>
                      </w:rPr>
                    </w:ins>
                  </m:ctrlPr>
                </m:sSubSupPr>
                <m:e>
                  <m:r>
                    <w:ins w:id="1414" w:author="Melody Shellman" w:date="2022-01-05T16:36:00Z">
                      <w:rPr>
                        <w:rFonts w:ascii="Cambria Math" w:eastAsiaTheme="minorEastAsia" w:hAnsi="Cambria Math"/>
                        <w:color w:val="7030A0"/>
                        <w:kern w:val="24"/>
                        <w:sz w:val="26"/>
                        <w:szCs w:val="26"/>
                      </w:rPr>
                      <m:t>F</m:t>
                    </w:ins>
                  </m:r>
                </m:e>
                <m:sub>
                  <m:r>
                    <w:ins w:id="1415" w:author="Melody Shellman" w:date="2022-01-05T16:36:00Z">
                      <w:rPr>
                        <w:rFonts w:ascii="Cambria Math" w:eastAsiaTheme="minorEastAsia" w:hAnsi="Cambria Math"/>
                        <w:color w:val="7030A0"/>
                        <w:kern w:val="24"/>
                        <w:sz w:val="26"/>
                        <w:szCs w:val="26"/>
                      </w:rPr>
                      <m:t>l,l,t</m:t>
                    </w:ins>
                  </m:r>
                </m:sub>
                <m:sup>
                  <m:r>
                    <w:ins w:id="1416" w:author="Melody Shellman" w:date="2022-01-05T16:36:00Z">
                      <w:rPr>
                        <w:rFonts w:ascii="Cambria Math" w:eastAsiaTheme="minorEastAsia" w:hAnsi="Cambria Math"/>
                        <w:color w:val="7030A0"/>
                        <w:kern w:val="24"/>
                        <w:sz w:val="26"/>
                        <w:szCs w:val="26"/>
                      </w:rPr>
                      <m:t>Piped</m:t>
                    </w:ins>
                  </m:r>
                </m:sup>
              </m:sSubSup>
              <m:r>
                <w:ins w:id="1417" w:author="Melody Shellman" w:date="2022-01-05T16:36:00Z">
                  <w:rPr>
                    <w:rFonts w:ascii="Cambria Math" w:hAnsi="Cambria Math" w:cs="Times New Roman"/>
                    <w:sz w:val="26"/>
                    <w:szCs w:val="26"/>
                  </w:rPr>
                  <m:t>⋅</m:t>
                </w:ins>
              </m:r>
              <m:sSub>
                <m:sSubPr>
                  <m:ctrlPr>
                    <w:ins w:id="1418" w:author="Melody Shellman" w:date="2022-01-05T16:36:00Z">
                      <w:rPr>
                        <w:rFonts w:ascii="Cambria Math" w:eastAsiaTheme="minorEastAsia" w:hAnsi="Cambria Math"/>
                        <w:i/>
                        <w:color w:val="C00000"/>
                        <w:kern w:val="24"/>
                        <w:sz w:val="26"/>
                        <w:szCs w:val="26"/>
                      </w:rPr>
                    </w:ins>
                  </m:ctrlPr>
                </m:sSubPr>
                <m:e>
                  <m:r>
                    <w:ins w:id="1419" w:author="Melody Shellman" w:date="2022-01-05T16:36:00Z">
                      <w:rPr>
                        <w:rFonts w:ascii="Cambria Math" w:eastAsiaTheme="minorEastAsia" w:hAnsi="Cambria Math"/>
                        <w:color w:val="C00000"/>
                        <w:kern w:val="24"/>
                        <w:sz w:val="26"/>
                        <w:szCs w:val="26"/>
                      </w:rPr>
                      <m:t>Q</m:t>
                    </w:ins>
                  </m:r>
                </m:e>
                <m:sub>
                  <m:r>
                    <w:ins w:id="1420" w:author="Melody Shellman" w:date="2022-01-05T16:36:00Z">
                      <w:rPr>
                        <w:rFonts w:ascii="Cambria Math" w:eastAsiaTheme="minorEastAsia" w:hAnsi="Cambria Math"/>
                        <w:color w:val="C00000"/>
                        <w:kern w:val="24"/>
                        <w:sz w:val="26"/>
                        <w:szCs w:val="26"/>
                      </w:rPr>
                      <m:t>p,w,t</m:t>
                    </w:ins>
                  </m:r>
                </m:sub>
              </m:sSub>
            </m:e>
          </m:nary>
          <m:r>
            <w:ins w:id="1421" w:author="Melody Shellman" w:date="2022-01-05T16:36:00Z">
              <w:rPr>
                <w:rFonts w:ascii="Cambria Math" w:eastAsiaTheme="minorEastAsia" w:hAnsi="Cambria Math" w:cs="Times New Roman"/>
                <w:sz w:val="26"/>
                <w:szCs w:val="26"/>
              </w:rPr>
              <m:t>+</m:t>
            </w:ins>
          </m:r>
          <m:nary>
            <m:naryPr>
              <m:chr m:val="∑"/>
              <m:limLoc m:val="undOvr"/>
              <m:supHide m:val="1"/>
              <m:ctrlPr>
                <w:ins w:id="1422" w:author="Melody Shellman" w:date="2022-01-05T16:36:00Z">
                  <w:rPr>
                    <w:rFonts w:ascii="Cambria Math" w:eastAsiaTheme="minorEastAsia" w:hAnsi="Cambria Math" w:cs="Times New Roman"/>
                    <w:i/>
                    <w:sz w:val="26"/>
                    <w:szCs w:val="26"/>
                  </w:rPr>
                </w:ins>
              </m:ctrlPr>
            </m:naryPr>
            <m:sub>
              <m:d>
                <m:dPr>
                  <m:ctrlPr>
                    <w:ins w:id="1423" w:author="Melody Shellman" w:date="2022-01-05T16:36:00Z">
                      <w:rPr>
                        <w:rFonts w:ascii="Cambria Math" w:eastAsiaTheme="minorEastAsia" w:hAnsi="Cambria Math" w:cs="Times New Roman"/>
                        <w:i/>
                        <w:sz w:val="26"/>
                        <w:szCs w:val="26"/>
                      </w:rPr>
                    </w:ins>
                  </m:ctrlPr>
                </m:dPr>
                <m:e>
                  <m:acc>
                    <m:accPr>
                      <m:chr m:val="̃"/>
                      <m:ctrlPr>
                        <w:ins w:id="1424" w:author="Melody Shellman" w:date="2022-01-05T16:36:00Z">
                          <w:rPr>
                            <w:rFonts w:ascii="Cambria Math" w:eastAsiaTheme="minorEastAsia" w:hAnsi="Cambria Math" w:cs="Times New Roman"/>
                            <w:i/>
                            <w:sz w:val="26"/>
                            <w:szCs w:val="26"/>
                          </w:rPr>
                        </w:ins>
                      </m:ctrlPr>
                    </m:accPr>
                    <m:e>
                      <m:r>
                        <w:ins w:id="1425" w:author="Melody Shellman" w:date="2022-01-05T16:36:00Z">
                          <w:rPr>
                            <w:rFonts w:ascii="Cambria Math" w:eastAsiaTheme="minorEastAsia" w:hAnsi="Cambria Math" w:cs="Times New Roman"/>
                            <w:sz w:val="26"/>
                            <w:szCs w:val="26"/>
                          </w:rPr>
                          <m:t>n</m:t>
                        </w:ins>
                      </m:r>
                    </m:e>
                  </m:acc>
                  <m:r>
                    <w:ins w:id="1426" w:author="Melody Shellman" w:date="2022-01-05T16:36:00Z">
                      <w:rPr>
                        <w:rFonts w:ascii="Cambria Math" w:eastAsiaTheme="minorEastAsia" w:hAnsi="Cambria Math" w:cs="Times New Roman"/>
                        <w:sz w:val="26"/>
                        <w:szCs w:val="26"/>
                      </w:rPr>
                      <m:t>,n</m:t>
                    </w:ins>
                  </m:r>
                </m:e>
              </m:d>
              <m:r>
                <w:ins w:id="1427" w:author="Melody Shellman" w:date="2022-01-05T16:36:00Z">
                  <w:rPr>
                    <w:rFonts w:ascii="Cambria Math" w:eastAsiaTheme="minorEastAsia" w:hAnsi="Cambria Math" w:cs="Times New Roman"/>
                    <w:sz w:val="26"/>
                    <w:szCs w:val="26"/>
                  </w:rPr>
                  <m:t>∈NNA</m:t>
                </w:ins>
              </m:r>
            </m:sub>
            <m:sup/>
            <m:e>
              <m:sSubSup>
                <m:sSubSupPr>
                  <m:ctrlPr>
                    <w:ins w:id="1428" w:author="Melody Shellman" w:date="2022-01-05T16:36:00Z">
                      <w:rPr>
                        <w:rFonts w:ascii="Cambria Math" w:eastAsiaTheme="minorEastAsia" w:hAnsi="Cambria Math"/>
                        <w:i/>
                        <w:color w:val="7030A0"/>
                        <w:kern w:val="24"/>
                        <w:sz w:val="26"/>
                        <w:szCs w:val="26"/>
                      </w:rPr>
                    </w:ins>
                  </m:ctrlPr>
                </m:sSubSupPr>
                <m:e>
                  <m:r>
                    <w:ins w:id="1429" w:author="Melody Shellman" w:date="2022-01-05T16:36:00Z">
                      <w:rPr>
                        <w:rFonts w:ascii="Cambria Math" w:eastAsiaTheme="minorEastAsia" w:hAnsi="Cambria Math"/>
                        <w:color w:val="7030A0"/>
                        <w:kern w:val="24"/>
                        <w:sz w:val="26"/>
                        <w:szCs w:val="26"/>
                      </w:rPr>
                      <m:t>F</m:t>
                    </w:ins>
                  </m:r>
                </m:e>
                <m:sub>
                  <m:r>
                    <w:ins w:id="1430" w:author="Melody Shellman" w:date="2022-01-05T16:36:00Z">
                      <w:rPr>
                        <w:rFonts w:ascii="Cambria Math" w:eastAsiaTheme="minorEastAsia" w:hAnsi="Cambria Math"/>
                        <w:color w:val="7030A0"/>
                        <w:kern w:val="24"/>
                        <w:sz w:val="26"/>
                        <w:szCs w:val="26"/>
                      </w:rPr>
                      <m:t>l,l,t</m:t>
                    </w:ins>
                  </m:r>
                </m:sub>
                <m:sup>
                  <m:r>
                    <w:ins w:id="1431" w:author="Melody Shellman" w:date="2022-01-05T16:36:00Z">
                      <w:rPr>
                        <w:rFonts w:ascii="Cambria Math" w:eastAsiaTheme="minorEastAsia" w:hAnsi="Cambria Math"/>
                        <w:color w:val="7030A0"/>
                        <w:kern w:val="24"/>
                        <w:sz w:val="26"/>
                        <w:szCs w:val="26"/>
                      </w:rPr>
                      <m:t>Piped</m:t>
                    </w:ins>
                  </m:r>
                </m:sup>
              </m:sSubSup>
              <m:r>
                <w:ins w:id="1432" w:author="Melody Shellman" w:date="2022-01-05T16:36:00Z">
                  <w:rPr>
                    <w:rFonts w:ascii="Cambria Math" w:hAnsi="Cambria Math" w:cs="Times New Roman"/>
                    <w:sz w:val="26"/>
                    <w:szCs w:val="26"/>
                  </w:rPr>
                  <m:t>⋅</m:t>
                </w:ins>
              </m:r>
              <m:sSub>
                <m:sSubPr>
                  <m:ctrlPr>
                    <w:ins w:id="1433" w:author="Melody Shellman" w:date="2022-01-05T16:36:00Z">
                      <w:rPr>
                        <w:rFonts w:ascii="Cambria Math" w:eastAsiaTheme="minorEastAsia" w:hAnsi="Cambria Math"/>
                        <w:i/>
                        <w:color w:val="C00000"/>
                        <w:kern w:val="24"/>
                        <w:sz w:val="26"/>
                        <w:szCs w:val="26"/>
                      </w:rPr>
                    </w:ins>
                  </m:ctrlPr>
                </m:sSubPr>
                <m:e>
                  <m:r>
                    <w:ins w:id="1434" w:author="Melody Shellman" w:date="2022-01-05T16:36:00Z">
                      <w:rPr>
                        <w:rFonts w:ascii="Cambria Math" w:eastAsiaTheme="minorEastAsia" w:hAnsi="Cambria Math"/>
                        <w:color w:val="C00000"/>
                        <w:kern w:val="24"/>
                        <w:sz w:val="26"/>
                        <w:szCs w:val="26"/>
                      </w:rPr>
                      <m:t>Q</m:t>
                    </w:ins>
                  </m:r>
                </m:e>
                <m:sub>
                  <m:r>
                    <w:ins w:id="1435" w:author="Melody Shellman" w:date="2022-01-05T16:36:00Z">
                      <w:rPr>
                        <w:rFonts w:ascii="Cambria Math" w:eastAsiaTheme="minorEastAsia" w:hAnsi="Cambria Math"/>
                        <w:color w:val="C00000"/>
                        <w:kern w:val="24"/>
                        <w:sz w:val="26"/>
                        <w:szCs w:val="26"/>
                      </w:rPr>
                      <m:t>p,w,t</m:t>
                    </w:ins>
                  </m:r>
                </m:sub>
              </m:sSub>
            </m:e>
          </m:nary>
          <m:r>
            <w:ins w:id="1436" w:author="Melody Shellman" w:date="2022-01-05T16:36:00Z">
              <w:rPr>
                <w:rFonts w:ascii="Cambria Math" w:eastAsiaTheme="minorEastAsia" w:hAnsi="Cambria Math" w:cs="Times New Roman"/>
                <w:sz w:val="26"/>
                <w:szCs w:val="26"/>
              </w:rPr>
              <m:t>+</m:t>
            </w:ins>
          </m:r>
          <m:nary>
            <m:naryPr>
              <m:chr m:val="∑"/>
              <m:limLoc m:val="undOvr"/>
              <m:supHide m:val="1"/>
              <m:ctrlPr>
                <w:ins w:id="1437" w:author="Melody Shellman" w:date="2022-01-05T16:36:00Z">
                  <w:rPr>
                    <w:rFonts w:ascii="Cambria Math" w:eastAsiaTheme="minorEastAsia" w:hAnsi="Cambria Math" w:cs="Times New Roman"/>
                    <w:i/>
                    <w:sz w:val="26"/>
                    <w:szCs w:val="26"/>
                  </w:rPr>
                </w:ins>
              </m:ctrlPr>
            </m:naryPr>
            <m:sub>
              <m:d>
                <m:dPr>
                  <m:ctrlPr>
                    <w:ins w:id="1438" w:author="Melody Shellman" w:date="2022-01-05T16:36:00Z">
                      <w:rPr>
                        <w:rFonts w:ascii="Cambria Math" w:eastAsiaTheme="minorEastAsia" w:hAnsi="Cambria Math" w:cs="Times New Roman"/>
                        <w:i/>
                        <w:sz w:val="26"/>
                        <w:szCs w:val="26"/>
                      </w:rPr>
                    </w:ins>
                  </m:ctrlPr>
                </m:dPr>
                <m:e>
                  <m:r>
                    <w:ins w:id="1439" w:author="Melody Shellman" w:date="2022-01-05T16:36:00Z">
                      <w:rPr>
                        <w:rFonts w:ascii="Cambria Math" w:eastAsiaTheme="minorEastAsia" w:hAnsi="Cambria Math" w:cs="Times New Roman"/>
                        <w:sz w:val="26"/>
                        <w:szCs w:val="26"/>
                      </w:rPr>
                      <m:t>s,n</m:t>
                    </w:ins>
                  </m:r>
                </m:e>
              </m:d>
              <m:r>
                <w:ins w:id="1440" w:author="Melody Shellman" w:date="2022-01-05T16:36:00Z">
                  <w:rPr>
                    <w:rFonts w:ascii="Cambria Math" w:eastAsiaTheme="minorEastAsia" w:hAnsi="Cambria Math" w:cs="Times New Roman"/>
                    <w:sz w:val="26"/>
                    <w:szCs w:val="26"/>
                  </w:rPr>
                  <m:t>∈SNA</m:t>
                </w:ins>
              </m:r>
            </m:sub>
            <m:sup/>
            <m:e>
              <m:sSubSup>
                <m:sSubSupPr>
                  <m:ctrlPr>
                    <w:ins w:id="1441" w:author="Melody Shellman" w:date="2022-01-05T16:36:00Z">
                      <w:rPr>
                        <w:rFonts w:ascii="Cambria Math" w:eastAsiaTheme="minorEastAsia" w:hAnsi="Cambria Math"/>
                        <w:i/>
                        <w:color w:val="7030A0"/>
                        <w:kern w:val="24"/>
                        <w:sz w:val="26"/>
                        <w:szCs w:val="26"/>
                      </w:rPr>
                    </w:ins>
                  </m:ctrlPr>
                </m:sSubSupPr>
                <m:e>
                  <m:r>
                    <w:ins w:id="1442" w:author="Melody Shellman" w:date="2022-01-05T16:36:00Z">
                      <w:rPr>
                        <w:rFonts w:ascii="Cambria Math" w:eastAsiaTheme="minorEastAsia" w:hAnsi="Cambria Math"/>
                        <w:color w:val="7030A0"/>
                        <w:kern w:val="24"/>
                        <w:sz w:val="26"/>
                        <w:szCs w:val="26"/>
                      </w:rPr>
                      <m:t>F</m:t>
                    </w:ins>
                  </m:r>
                </m:e>
                <m:sub>
                  <m:r>
                    <w:ins w:id="1443" w:author="Melody Shellman" w:date="2022-01-05T16:36:00Z">
                      <w:rPr>
                        <w:rFonts w:ascii="Cambria Math" w:eastAsiaTheme="minorEastAsia" w:hAnsi="Cambria Math"/>
                        <w:color w:val="7030A0"/>
                        <w:kern w:val="24"/>
                        <w:sz w:val="26"/>
                        <w:szCs w:val="26"/>
                      </w:rPr>
                      <m:t>l,l,t</m:t>
                    </w:ins>
                  </m:r>
                </m:sub>
                <m:sup>
                  <m:r>
                    <w:ins w:id="1444" w:author="Melody Shellman" w:date="2022-01-05T16:36:00Z">
                      <w:rPr>
                        <w:rFonts w:ascii="Cambria Math" w:eastAsiaTheme="minorEastAsia" w:hAnsi="Cambria Math"/>
                        <w:color w:val="7030A0"/>
                        <w:kern w:val="24"/>
                        <w:sz w:val="26"/>
                        <w:szCs w:val="26"/>
                      </w:rPr>
                      <m:t>Piped</m:t>
                    </w:ins>
                  </m:r>
                </m:sup>
              </m:sSubSup>
              <m:r>
                <w:ins w:id="1445" w:author="Melody Shellman" w:date="2022-01-05T16:36:00Z">
                  <w:rPr>
                    <w:rFonts w:ascii="Cambria Math" w:hAnsi="Cambria Math" w:cs="Times New Roman"/>
                    <w:sz w:val="26"/>
                    <w:szCs w:val="26"/>
                  </w:rPr>
                  <m:t>⋅</m:t>
                </w:ins>
              </m:r>
              <m:sSub>
                <m:sSubPr>
                  <m:ctrlPr>
                    <w:ins w:id="1446" w:author="Melody Shellman" w:date="2022-01-05T16:36:00Z">
                      <w:rPr>
                        <w:rFonts w:ascii="Cambria Math" w:eastAsiaTheme="minorEastAsia" w:hAnsi="Cambria Math"/>
                        <w:i/>
                        <w:color w:val="C00000"/>
                        <w:kern w:val="24"/>
                        <w:sz w:val="26"/>
                        <w:szCs w:val="26"/>
                      </w:rPr>
                    </w:ins>
                  </m:ctrlPr>
                </m:sSubPr>
                <m:e>
                  <m:r>
                    <w:ins w:id="1447" w:author="Melody Shellman" w:date="2022-01-05T16:36:00Z">
                      <w:rPr>
                        <w:rFonts w:ascii="Cambria Math" w:eastAsiaTheme="minorEastAsia" w:hAnsi="Cambria Math"/>
                        <w:color w:val="C00000"/>
                        <w:kern w:val="24"/>
                        <w:sz w:val="26"/>
                        <w:szCs w:val="26"/>
                      </w:rPr>
                      <m:t>Q</m:t>
                    </w:ins>
                  </m:r>
                </m:e>
                <m:sub>
                  <m:r>
                    <w:ins w:id="1448" w:author="Melody Shellman" w:date="2022-01-05T16:36:00Z">
                      <w:rPr>
                        <w:rFonts w:ascii="Cambria Math" w:eastAsiaTheme="minorEastAsia" w:hAnsi="Cambria Math"/>
                        <w:color w:val="C00000"/>
                        <w:kern w:val="24"/>
                        <w:sz w:val="26"/>
                        <w:szCs w:val="26"/>
                      </w:rPr>
                      <m:t>s,w,t</m:t>
                    </w:ins>
                  </m:r>
                </m:sub>
              </m:sSub>
            </m:e>
          </m:nary>
          <m:r>
            <w:ins w:id="1449" w:author="Melody Shellman" w:date="2022-01-05T16:36:00Z">
              <w:rPr>
                <w:rFonts w:ascii="Cambria Math" w:eastAsiaTheme="minorEastAsia" w:hAnsi="Cambria Math" w:cs="Times New Roman"/>
                <w:sz w:val="26"/>
                <w:szCs w:val="26"/>
              </w:rPr>
              <m:t>=</m:t>
            </w:ins>
          </m:r>
          <m:sSub>
            <m:sSubPr>
              <m:ctrlPr>
                <w:ins w:id="1450" w:author="Melody Shellman" w:date="2022-01-05T16:36:00Z">
                  <w:rPr>
                    <w:rFonts w:ascii="Cambria Math" w:eastAsiaTheme="minorEastAsia" w:hAnsi="Cambria Math"/>
                    <w:i/>
                    <w:color w:val="C00000"/>
                    <w:kern w:val="24"/>
                    <w:sz w:val="26"/>
                    <w:szCs w:val="26"/>
                  </w:rPr>
                </w:ins>
              </m:ctrlPr>
            </m:sSubPr>
            <m:e>
              <m:r>
                <w:ins w:id="1451" w:author="Melody Shellman" w:date="2022-01-05T16:36:00Z">
                  <w:rPr>
                    <w:rFonts w:ascii="Cambria Math" w:eastAsiaTheme="minorEastAsia" w:hAnsi="Cambria Math"/>
                    <w:color w:val="C00000"/>
                    <w:kern w:val="24"/>
                    <w:sz w:val="26"/>
                    <w:szCs w:val="26"/>
                  </w:rPr>
                  <m:t>Q</m:t>
                </w:ins>
              </m:r>
            </m:e>
            <m:sub>
              <m:r>
                <w:ins w:id="1452" w:author="Melody Shellman" w:date="2022-01-05T16:36:00Z">
                  <w:rPr>
                    <w:rFonts w:ascii="Cambria Math" w:eastAsiaTheme="minorEastAsia" w:hAnsi="Cambria Math"/>
                    <w:color w:val="C00000"/>
                    <w:kern w:val="24"/>
                    <w:sz w:val="26"/>
                    <w:szCs w:val="26"/>
                  </w:rPr>
                  <m:t>n,w,t</m:t>
                </w:ins>
              </m:r>
            </m:sub>
          </m:sSub>
          <m:r>
            <w:ins w:id="1453" w:author="Melody Shellman" w:date="2022-01-05T16:36:00Z">
              <w:rPr>
                <w:rFonts w:ascii="Cambria Math" w:hAnsi="Cambria Math" w:cs="Times New Roman"/>
                <w:sz w:val="26"/>
                <w:szCs w:val="26"/>
              </w:rPr>
              <m:t>⋅</m:t>
            </w:ins>
          </m:r>
          <m:d>
            <m:dPr>
              <m:ctrlPr>
                <w:ins w:id="1454" w:author="Melody Shellman" w:date="2022-01-05T16:36:00Z">
                  <w:rPr>
                    <w:rFonts w:ascii="Cambria Math" w:eastAsiaTheme="minorEastAsia" w:hAnsi="Cambria Math" w:cs="Times New Roman"/>
                    <w:i/>
                    <w:sz w:val="26"/>
                    <w:szCs w:val="26"/>
                  </w:rPr>
                </w:ins>
              </m:ctrlPr>
            </m:dPr>
            <m:e>
              <m:nary>
                <m:naryPr>
                  <m:chr m:val="∑"/>
                  <m:limLoc m:val="undOvr"/>
                  <m:supHide m:val="1"/>
                  <m:ctrlPr>
                    <w:ins w:id="1455" w:author="Melody Shellman" w:date="2022-01-05T16:36:00Z">
                      <w:rPr>
                        <w:rFonts w:ascii="Cambria Math" w:eastAsiaTheme="minorEastAsia" w:hAnsi="Cambria Math" w:cs="Times New Roman"/>
                        <w:i/>
                        <w:sz w:val="26"/>
                        <w:szCs w:val="26"/>
                      </w:rPr>
                    </w:ins>
                  </m:ctrlPr>
                </m:naryPr>
                <m:sub>
                  <m:d>
                    <m:dPr>
                      <m:ctrlPr>
                        <w:ins w:id="1456" w:author="Melody Shellman" w:date="2022-01-05T16:36:00Z">
                          <w:rPr>
                            <w:rFonts w:ascii="Cambria Math" w:eastAsiaTheme="minorEastAsia" w:hAnsi="Cambria Math" w:cs="Times New Roman"/>
                            <w:i/>
                            <w:sz w:val="26"/>
                            <w:szCs w:val="26"/>
                          </w:rPr>
                        </w:ins>
                      </m:ctrlPr>
                    </m:dPr>
                    <m:e>
                      <m:r>
                        <w:ins w:id="1457" w:author="Melody Shellman" w:date="2022-01-05T16:36:00Z">
                          <w:rPr>
                            <w:rFonts w:ascii="Cambria Math" w:eastAsiaTheme="minorEastAsia" w:hAnsi="Cambria Math" w:cs="Times New Roman"/>
                            <w:sz w:val="26"/>
                            <w:szCs w:val="26"/>
                          </w:rPr>
                          <m:t>n,</m:t>
                        </w:ins>
                      </m:r>
                      <m:acc>
                        <m:accPr>
                          <m:chr m:val="̃"/>
                          <m:ctrlPr>
                            <w:ins w:id="1458" w:author="Melody Shellman" w:date="2022-01-05T16:36:00Z">
                              <w:rPr>
                                <w:rFonts w:ascii="Cambria Math" w:eastAsiaTheme="minorEastAsia" w:hAnsi="Cambria Math" w:cs="Times New Roman"/>
                                <w:i/>
                                <w:sz w:val="26"/>
                                <w:szCs w:val="26"/>
                              </w:rPr>
                            </w:ins>
                          </m:ctrlPr>
                        </m:accPr>
                        <m:e>
                          <m:r>
                            <w:ins w:id="1459" w:author="Melody Shellman" w:date="2022-01-05T16:36:00Z">
                              <w:rPr>
                                <w:rFonts w:ascii="Cambria Math" w:eastAsiaTheme="minorEastAsia" w:hAnsi="Cambria Math" w:cs="Times New Roman"/>
                                <w:sz w:val="26"/>
                                <w:szCs w:val="26"/>
                              </w:rPr>
                              <m:t>n</m:t>
                            </w:ins>
                          </m:r>
                        </m:e>
                      </m:acc>
                    </m:e>
                  </m:d>
                  <m:r>
                    <w:ins w:id="1460" w:author="Melody Shellman" w:date="2022-01-05T16:36:00Z">
                      <w:rPr>
                        <w:rFonts w:ascii="Cambria Math" w:eastAsiaTheme="minorEastAsia" w:hAnsi="Cambria Math" w:cs="Times New Roman"/>
                        <w:sz w:val="26"/>
                        <w:szCs w:val="26"/>
                      </w:rPr>
                      <m:t>∈NNA</m:t>
                    </w:ins>
                  </m:r>
                </m:sub>
                <m:sup/>
                <m:e>
                  <m:sSubSup>
                    <m:sSubSupPr>
                      <m:ctrlPr>
                        <w:ins w:id="1461" w:author="Melody Shellman" w:date="2022-01-05T16:36:00Z">
                          <w:rPr>
                            <w:rFonts w:ascii="Cambria Math" w:eastAsiaTheme="minorEastAsia" w:hAnsi="Cambria Math"/>
                            <w:i/>
                            <w:color w:val="7030A0"/>
                            <w:kern w:val="24"/>
                            <w:sz w:val="26"/>
                            <w:szCs w:val="26"/>
                          </w:rPr>
                        </w:ins>
                      </m:ctrlPr>
                    </m:sSubSupPr>
                    <m:e>
                      <m:r>
                        <w:ins w:id="1462" w:author="Melody Shellman" w:date="2022-01-05T16:36:00Z">
                          <w:rPr>
                            <w:rFonts w:ascii="Cambria Math" w:eastAsiaTheme="minorEastAsia" w:hAnsi="Cambria Math"/>
                            <w:color w:val="7030A0"/>
                            <w:kern w:val="24"/>
                            <w:sz w:val="26"/>
                            <w:szCs w:val="26"/>
                          </w:rPr>
                          <m:t>F</m:t>
                        </w:ins>
                      </m:r>
                    </m:e>
                    <m:sub>
                      <m:r>
                        <w:ins w:id="1463" w:author="Melody Shellman" w:date="2022-01-05T16:36:00Z">
                          <w:rPr>
                            <w:rFonts w:ascii="Cambria Math" w:eastAsiaTheme="minorEastAsia" w:hAnsi="Cambria Math"/>
                            <w:color w:val="7030A0"/>
                            <w:kern w:val="24"/>
                            <w:sz w:val="26"/>
                            <w:szCs w:val="26"/>
                          </w:rPr>
                          <m:t>l,l,t</m:t>
                        </w:ins>
                      </m:r>
                    </m:sub>
                    <m:sup>
                      <m:r>
                        <w:ins w:id="1464" w:author="Melody Shellman" w:date="2022-01-05T16:36:00Z">
                          <w:rPr>
                            <w:rFonts w:ascii="Cambria Math" w:eastAsiaTheme="minorEastAsia" w:hAnsi="Cambria Math"/>
                            <w:color w:val="7030A0"/>
                            <w:kern w:val="24"/>
                            <w:sz w:val="26"/>
                            <w:szCs w:val="26"/>
                          </w:rPr>
                          <m:t>Piped</m:t>
                        </w:ins>
                      </m:r>
                    </m:sup>
                  </m:sSubSup>
                </m:e>
              </m:nary>
              <m:r>
                <w:ins w:id="1465" w:author="Melody Shellman" w:date="2022-01-05T16:36:00Z">
                  <w:rPr>
                    <w:rFonts w:ascii="Cambria Math" w:eastAsiaTheme="minorEastAsia" w:hAnsi="Cambria Math" w:cs="Times New Roman"/>
                    <w:sz w:val="26"/>
                    <w:szCs w:val="26"/>
                  </w:rPr>
                  <m:t>+</m:t>
                </w:ins>
              </m:r>
              <m:nary>
                <m:naryPr>
                  <m:chr m:val="∑"/>
                  <m:limLoc m:val="undOvr"/>
                  <m:supHide m:val="1"/>
                  <m:ctrlPr>
                    <w:ins w:id="1466" w:author="Melody Shellman" w:date="2022-01-05T16:36:00Z">
                      <w:rPr>
                        <w:rFonts w:ascii="Cambria Math" w:eastAsiaTheme="minorEastAsia" w:hAnsi="Cambria Math" w:cs="Times New Roman"/>
                        <w:i/>
                        <w:sz w:val="26"/>
                        <w:szCs w:val="26"/>
                      </w:rPr>
                    </w:ins>
                  </m:ctrlPr>
                </m:naryPr>
                <m:sub>
                  <m:d>
                    <m:dPr>
                      <m:ctrlPr>
                        <w:ins w:id="1467" w:author="Melody Shellman" w:date="2022-01-05T16:36:00Z">
                          <w:rPr>
                            <w:rFonts w:ascii="Cambria Math" w:eastAsiaTheme="minorEastAsia" w:hAnsi="Cambria Math" w:cs="Times New Roman"/>
                            <w:i/>
                            <w:sz w:val="26"/>
                            <w:szCs w:val="26"/>
                          </w:rPr>
                        </w:ins>
                      </m:ctrlPr>
                    </m:dPr>
                    <m:e>
                      <m:r>
                        <w:ins w:id="1468" w:author="Melody Shellman" w:date="2022-01-05T16:36:00Z">
                          <w:rPr>
                            <w:rFonts w:ascii="Cambria Math" w:eastAsiaTheme="minorEastAsia" w:hAnsi="Cambria Math" w:cs="Times New Roman"/>
                            <w:sz w:val="26"/>
                            <w:szCs w:val="26"/>
                          </w:rPr>
                          <m:t>n,p</m:t>
                        </w:ins>
                      </m:r>
                    </m:e>
                  </m:d>
                  <m:r>
                    <w:ins w:id="1469" w:author="Melody Shellman" w:date="2022-01-05T16:36:00Z">
                      <w:rPr>
                        <w:rFonts w:ascii="Cambria Math" w:eastAsiaTheme="minorEastAsia" w:hAnsi="Cambria Math" w:cs="Times New Roman"/>
                        <w:sz w:val="26"/>
                        <w:szCs w:val="26"/>
                      </w:rPr>
                      <m:t>∈NCA</m:t>
                    </w:ins>
                  </m:r>
                </m:sub>
                <m:sup/>
                <m:e>
                  <m:sSubSup>
                    <m:sSubSupPr>
                      <m:ctrlPr>
                        <w:ins w:id="1470" w:author="Melody Shellman" w:date="2022-01-05T16:36:00Z">
                          <w:rPr>
                            <w:rFonts w:ascii="Cambria Math" w:eastAsiaTheme="minorEastAsia" w:hAnsi="Cambria Math"/>
                            <w:i/>
                            <w:color w:val="7030A0"/>
                            <w:kern w:val="24"/>
                            <w:sz w:val="26"/>
                            <w:szCs w:val="26"/>
                          </w:rPr>
                        </w:ins>
                      </m:ctrlPr>
                    </m:sSubSupPr>
                    <m:e>
                      <m:r>
                        <w:ins w:id="1471" w:author="Melody Shellman" w:date="2022-01-05T16:36:00Z">
                          <w:rPr>
                            <w:rFonts w:ascii="Cambria Math" w:eastAsiaTheme="minorEastAsia" w:hAnsi="Cambria Math"/>
                            <w:color w:val="7030A0"/>
                            <w:kern w:val="24"/>
                            <w:sz w:val="26"/>
                            <w:szCs w:val="26"/>
                          </w:rPr>
                          <m:t>F</m:t>
                        </w:ins>
                      </m:r>
                    </m:e>
                    <m:sub>
                      <m:r>
                        <w:ins w:id="1472" w:author="Melody Shellman" w:date="2022-01-05T16:36:00Z">
                          <w:rPr>
                            <w:rFonts w:ascii="Cambria Math" w:eastAsiaTheme="minorEastAsia" w:hAnsi="Cambria Math"/>
                            <w:color w:val="7030A0"/>
                            <w:kern w:val="24"/>
                            <w:sz w:val="26"/>
                            <w:szCs w:val="26"/>
                          </w:rPr>
                          <m:t>l,l,t</m:t>
                        </w:ins>
                      </m:r>
                    </m:sub>
                    <m:sup>
                      <m:r>
                        <w:ins w:id="1473" w:author="Melody Shellman" w:date="2022-01-05T16:36:00Z">
                          <w:rPr>
                            <w:rFonts w:ascii="Cambria Math" w:eastAsiaTheme="minorEastAsia" w:hAnsi="Cambria Math"/>
                            <w:color w:val="7030A0"/>
                            <w:kern w:val="24"/>
                            <w:sz w:val="26"/>
                            <w:szCs w:val="26"/>
                          </w:rPr>
                          <m:t>Piped</m:t>
                        </w:ins>
                      </m:r>
                    </m:sup>
                  </m:sSubSup>
                </m:e>
              </m:nary>
              <m:r>
                <w:ins w:id="1474" w:author="Melody Shellman" w:date="2022-01-05T16:36:00Z">
                  <w:rPr>
                    <w:rFonts w:ascii="Cambria Math" w:eastAsiaTheme="minorEastAsia" w:hAnsi="Cambria Math" w:cs="Times New Roman"/>
                    <w:sz w:val="26"/>
                    <w:szCs w:val="26"/>
                  </w:rPr>
                  <m:t>+</m:t>
                </w:ins>
              </m:r>
              <m:nary>
                <m:naryPr>
                  <m:chr m:val="∑"/>
                  <m:limLoc m:val="undOvr"/>
                  <m:supHide m:val="1"/>
                  <m:ctrlPr>
                    <w:ins w:id="1475" w:author="Melody Shellman" w:date="2022-01-05T16:36:00Z">
                      <w:rPr>
                        <w:rFonts w:ascii="Cambria Math" w:eastAsiaTheme="minorEastAsia" w:hAnsi="Cambria Math" w:cs="Times New Roman"/>
                        <w:i/>
                        <w:sz w:val="26"/>
                        <w:szCs w:val="26"/>
                      </w:rPr>
                    </w:ins>
                  </m:ctrlPr>
                </m:naryPr>
                <m:sub>
                  <m:d>
                    <m:dPr>
                      <m:ctrlPr>
                        <w:ins w:id="1476" w:author="Melody Shellman" w:date="2022-01-05T16:36:00Z">
                          <w:rPr>
                            <w:rFonts w:ascii="Cambria Math" w:eastAsiaTheme="minorEastAsia" w:hAnsi="Cambria Math" w:cs="Times New Roman"/>
                            <w:i/>
                            <w:sz w:val="26"/>
                            <w:szCs w:val="26"/>
                          </w:rPr>
                        </w:ins>
                      </m:ctrlPr>
                    </m:dPr>
                    <m:e>
                      <m:r>
                        <w:ins w:id="1477" w:author="Melody Shellman" w:date="2022-01-05T16:36:00Z">
                          <w:rPr>
                            <w:rFonts w:ascii="Cambria Math" w:eastAsiaTheme="minorEastAsia" w:hAnsi="Cambria Math" w:cs="Times New Roman"/>
                            <w:sz w:val="26"/>
                            <w:szCs w:val="26"/>
                          </w:rPr>
                          <m:t>n,k</m:t>
                        </w:ins>
                      </m:r>
                    </m:e>
                  </m:d>
                  <m:r>
                    <w:ins w:id="1478" w:author="Melody Shellman" w:date="2022-01-05T16:36:00Z">
                      <w:rPr>
                        <w:rFonts w:ascii="Cambria Math" w:eastAsiaTheme="minorEastAsia" w:hAnsi="Cambria Math" w:cs="Times New Roman"/>
                        <w:sz w:val="26"/>
                        <w:szCs w:val="26"/>
                      </w:rPr>
                      <m:t>∈NKA</m:t>
                    </w:ins>
                  </m:r>
                </m:sub>
                <m:sup/>
                <m:e>
                  <m:sSubSup>
                    <m:sSubSupPr>
                      <m:ctrlPr>
                        <w:ins w:id="1479" w:author="Melody Shellman" w:date="2022-01-05T16:36:00Z">
                          <w:rPr>
                            <w:rFonts w:ascii="Cambria Math" w:eastAsiaTheme="minorEastAsia" w:hAnsi="Cambria Math"/>
                            <w:i/>
                            <w:color w:val="7030A0"/>
                            <w:kern w:val="24"/>
                            <w:sz w:val="26"/>
                            <w:szCs w:val="26"/>
                          </w:rPr>
                        </w:ins>
                      </m:ctrlPr>
                    </m:sSubSupPr>
                    <m:e>
                      <m:r>
                        <w:ins w:id="1480" w:author="Melody Shellman" w:date="2022-01-05T16:36:00Z">
                          <w:rPr>
                            <w:rFonts w:ascii="Cambria Math" w:eastAsiaTheme="minorEastAsia" w:hAnsi="Cambria Math"/>
                            <w:color w:val="7030A0"/>
                            <w:kern w:val="24"/>
                            <w:sz w:val="26"/>
                            <w:szCs w:val="26"/>
                          </w:rPr>
                          <m:t>F</m:t>
                        </w:ins>
                      </m:r>
                    </m:e>
                    <m:sub>
                      <m:r>
                        <w:ins w:id="1481" w:author="Melody Shellman" w:date="2022-01-05T16:36:00Z">
                          <w:rPr>
                            <w:rFonts w:ascii="Cambria Math" w:eastAsiaTheme="minorEastAsia" w:hAnsi="Cambria Math"/>
                            <w:color w:val="7030A0"/>
                            <w:kern w:val="24"/>
                            <w:sz w:val="26"/>
                            <w:szCs w:val="26"/>
                          </w:rPr>
                          <m:t>l,l,t</m:t>
                        </w:ins>
                      </m:r>
                    </m:sub>
                    <m:sup>
                      <m:r>
                        <w:ins w:id="1482" w:author="Melody Shellman" w:date="2022-01-05T16:36:00Z">
                          <w:rPr>
                            <w:rFonts w:ascii="Cambria Math" w:eastAsiaTheme="minorEastAsia" w:hAnsi="Cambria Math"/>
                            <w:color w:val="7030A0"/>
                            <w:kern w:val="24"/>
                            <w:sz w:val="26"/>
                            <w:szCs w:val="26"/>
                          </w:rPr>
                          <m:t>Piped</m:t>
                        </w:ins>
                      </m:r>
                    </m:sup>
                  </m:sSubSup>
                </m:e>
              </m:nary>
              <m:r>
                <w:ins w:id="1483" w:author="Melody Shellman" w:date="2022-01-05T16:36:00Z">
                  <w:rPr>
                    <w:rFonts w:ascii="Cambria Math" w:eastAsiaTheme="minorEastAsia" w:hAnsi="Cambria Math" w:cs="Times New Roman"/>
                    <w:sz w:val="26"/>
                    <w:szCs w:val="26"/>
                  </w:rPr>
                  <m:t>+</m:t>
                </w:ins>
              </m:r>
              <m:nary>
                <m:naryPr>
                  <m:chr m:val="∑"/>
                  <m:limLoc m:val="undOvr"/>
                  <m:supHide m:val="1"/>
                  <m:ctrlPr>
                    <w:ins w:id="1484" w:author="Melody Shellman" w:date="2022-01-05T16:36:00Z">
                      <w:rPr>
                        <w:rFonts w:ascii="Cambria Math" w:eastAsiaTheme="minorEastAsia" w:hAnsi="Cambria Math" w:cs="Times New Roman"/>
                        <w:i/>
                        <w:sz w:val="26"/>
                        <w:szCs w:val="26"/>
                      </w:rPr>
                    </w:ins>
                  </m:ctrlPr>
                </m:naryPr>
                <m:sub>
                  <m:d>
                    <m:dPr>
                      <m:ctrlPr>
                        <w:ins w:id="1485" w:author="Melody Shellman" w:date="2022-01-05T16:36:00Z">
                          <w:rPr>
                            <w:rFonts w:ascii="Cambria Math" w:eastAsiaTheme="minorEastAsia" w:hAnsi="Cambria Math" w:cs="Times New Roman"/>
                            <w:i/>
                            <w:sz w:val="26"/>
                            <w:szCs w:val="26"/>
                          </w:rPr>
                        </w:ins>
                      </m:ctrlPr>
                    </m:dPr>
                    <m:e>
                      <m:r>
                        <w:ins w:id="1486" w:author="Melody Shellman" w:date="2022-01-05T16:36:00Z">
                          <w:rPr>
                            <w:rFonts w:ascii="Cambria Math" w:eastAsiaTheme="minorEastAsia" w:hAnsi="Cambria Math" w:cs="Times New Roman"/>
                            <w:sz w:val="26"/>
                            <w:szCs w:val="26"/>
                          </w:rPr>
                          <m:t>n,r</m:t>
                        </w:ins>
                      </m:r>
                    </m:e>
                  </m:d>
                  <m:r>
                    <w:ins w:id="1487" w:author="Melody Shellman" w:date="2022-01-05T16:36:00Z">
                      <w:rPr>
                        <w:rFonts w:ascii="Cambria Math" w:eastAsiaTheme="minorEastAsia" w:hAnsi="Cambria Math" w:cs="Times New Roman"/>
                        <w:sz w:val="26"/>
                        <w:szCs w:val="26"/>
                      </w:rPr>
                      <m:t>∈NRA</m:t>
                    </w:ins>
                  </m:r>
                </m:sub>
                <m:sup/>
                <m:e>
                  <m:sSubSup>
                    <m:sSubSupPr>
                      <m:ctrlPr>
                        <w:ins w:id="1488" w:author="Melody Shellman" w:date="2022-01-05T16:36:00Z">
                          <w:rPr>
                            <w:rFonts w:ascii="Cambria Math" w:eastAsiaTheme="minorEastAsia" w:hAnsi="Cambria Math"/>
                            <w:i/>
                            <w:color w:val="7030A0"/>
                            <w:kern w:val="24"/>
                            <w:sz w:val="26"/>
                            <w:szCs w:val="26"/>
                          </w:rPr>
                        </w:ins>
                      </m:ctrlPr>
                    </m:sSubSupPr>
                    <m:e>
                      <m:r>
                        <w:ins w:id="1489" w:author="Melody Shellman" w:date="2022-01-05T16:36:00Z">
                          <w:rPr>
                            <w:rFonts w:ascii="Cambria Math" w:eastAsiaTheme="minorEastAsia" w:hAnsi="Cambria Math"/>
                            <w:color w:val="7030A0"/>
                            <w:kern w:val="24"/>
                            <w:sz w:val="26"/>
                            <w:szCs w:val="26"/>
                          </w:rPr>
                          <m:t>F</m:t>
                        </w:ins>
                      </m:r>
                    </m:e>
                    <m:sub>
                      <m:r>
                        <w:ins w:id="1490" w:author="Melody Shellman" w:date="2022-01-05T16:36:00Z">
                          <w:rPr>
                            <w:rFonts w:ascii="Cambria Math" w:eastAsiaTheme="minorEastAsia" w:hAnsi="Cambria Math"/>
                            <w:color w:val="7030A0"/>
                            <w:kern w:val="24"/>
                            <w:sz w:val="26"/>
                            <w:szCs w:val="26"/>
                          </w:rPr>
                          <m:t>l,l,t</m:t>
                        </w:ins>
                      </m:r>
                    </m:sub>
                    <m:sup>
                      <m:r>
                        <w:ins w:id="1491" w:author="Melody Shellman" w:date="2022-01-05T16:36:00Z">
                          <w:rPr>
                            <w:rFonts w:ascii="Cambria Math" w:eastAsiaTheme="minorEastAsia" w:hAnsi="Cambria Math"/>
                            <w:color w:val="7030A0"/>
                            <w:kern w:val="24"/>
                            <w:sz w:val="26"/>
                            <w:szCs w:val="26"/>
                          </w:rPr>
                          <m:t>Piped</m:t>
                        </w:ins>
                      </m:r>
                    </m:sup>
                  </m:sSubSup>
                </m:e>
              </m:nary>
              <m:r>
                <w:ins w:id="1492" w:author="Melody Shellman" w:date="2022-01-05T16:36:00Z">
                  <w:rPr>
                    <w:rFonts w:ascii="Cambria Math" w:eastAsiaTheme="minorEastAsia" w:hAnsi="Cambria Math" w:cs="Times New Roman"/>
                    <w:sz w:val="26"/>
                    <w:szCs w:val="26"/>
                  </w:rPr>
                  <m:t>+</m:t>
                </w:ins>
              </m:r>
              <m:nary>
                <m:naryPr>
                  <m:chr m:val="∑"/>
                  <m:limLoc m:val="undOvr"/>
                  <m:supHide m:val="1"/>
                  <m:ctrlPr>
                    <w:ins w:id="1493" w:author="Melody Shellman" w:date="2022-01-05T16:36:00Z">
                      <w:rPr>
                        <w:rFonts w:ascii="Cambria Math" w:eastAsiaTheme="minorEastAsia" w:hAnsi="Cambria Math" w:cs="Times New Roman"/>
                        <w:i/>
                        <w:sz w:val="26"/>
                        <w:szCs w:val="26"/>
                      </w:rPr>
                    </w:ins>
                  </m:ctrlPr>
                </m:naryPr>
                <m:sub>
                  <m:d>
                    <m:dPr>
                      <m:ctrlPr>
                        <w:ins w:id="1494" w:author="Melody Shellman" w:date="2022-01-05T16:36:00Z">
                          <w:rPr>
                            <w:rFonts w:ascii="Cambria Math" w:eastAsiaTheme="minorEastAsia" w:hAnsi="Cambria Math" w:cs="Times New Roman"/>
                            <w:i/>
                            <w:sz w:val="26"/>
                            <w:szCs w:val="26"/>
                          </w:rPr>
                        </w:ins>
                      </m:ctrlPr>
                    </m:dPr>
                    <m:e>
                      <m:r>
                        <w:ins w:id="1495" w:author="Melody Shellman" w:date="2022-01-05T16:36:00Z">
                          <w:rPr>
                            <w:rFonts w:ascii="Cambria Math" w:eastAsiaTheme="minorEastAsia" w:hAnsi="Cambria Math" w:cs="Times New Roman"/>
                            <w:sz w:val="26"/>
                            <w:szCs w:val="26"/>
                          </w:rPr>
                          <m:t>n,s</m:t>
                        </w:ins>
                      </m:r>
                    </m:e>
                  </m:d>
                  <m:r>
                    <w:ins w:id="1496" w:author="Melody Shellman" w:date="2022-01-05T16:36:00Z">
                      <w:rPr>
                        <w:rFonts w:ascii="Cambria Math" w:eastAsiaTheme="minorEastAsia" w:hAnsi="Cambria Math" w:cs="Times New Roman"/>
                        <w:sz w:val="26"/>
                        <w:szCs w:val="26"/>
                      </w:rPr>
                      <m:t>∈NSA</m:t>
                    </w:ins>
                  </m:r>
                </m:sub>
                <m:sup/>
                <m:e>
                  <m:sSubSup>
                    <m:sSubSupPr>
                      <m:ctrlPr>
                        <w:ins w:id="1497" w:author="Melody Shellman" w:date="2022-01-05T16:36:00Z">
                          <w:rPr>
                            <w:rFonts w:ascii="Cambria Math" w:eastAsiaTheme="minorEastAsia" w:hAnsi="Cambria Math"/>
                            <w:i/>
                            <w:color w:val="7030A0"/>
                            <w:kern w:val="24"/>
                            <w:sz w:val="26"/>
                            <w:szCs w:val="26"/>
                          </w:rPr>
                        </w:ins>
                      </m:ctrlPr>
                    </m:sSubSupPr>
                    <m:e>
                      <m:r>
                        <w:ins w:id="1498" w:author="Melody Shellman" w:date="2022-01-05T16:36:00Z">
                          <w:rPr>
                            <w:rFonts w:ascii="Cambria Math" w:eastAsiaTheme="minorEastAsia" w:hAnsi="Cambria Math"/>
                            <w:color w:val="7030A0"/>
                            <w:kern w:val="24"/>
                            <w:sz w:val="26"/>
                            <w:szCs w:val="26"/>
                          </w:rPr>
                          <m:t>F</m:t>
                        </w:ins>
                      </m:r>
                    </m:e>
                    <m:sub>
                      <m:r>
                        <w:ins w:id="1499" w:author="Melody Shellman" w:date="2022-01-05T16:36:00Z">
                          <w:rPr>
                            <w:rFonts w:ascii="Cambria Math" w:eastAsiaTheme="minorEastAsia" w:hAnsi="Cambria Math"/>
                            <w:color w:val="7030A0"/>
                            <w:kern w:val="24"/>
                            <w:sz w:val="26"/>
                            <w:szCs w:val="26"/>
                          </w:rPr>
                          <m:t>l,l,t</m:t>
                        </w:ins>
                      </m:r>
                    </m:sub>
                    <m:sup>
                      <m:r>
                        <w:ins w:id="1500" w:author="Melody Shellman" w:date="2022-01-05T16:36:00Z">
                          <w:rPr>
                            <w:rFonts w:ascii="Cambria Math" w:eastAsiaTheme="minorEastAsia" w:hAnsi="Cambria Math"/>
                            <w:color w:val="7030A0"/>
                            <w:kern w:val="24"/>
                            <w:sz w:val="26"/>
                            <w:szCs w:val="26"/>
                          </w:rPr>
                          <m:t>Piped</m:t>
                        </w:ins>
                      </m:r>
                    </m:sup>
                  </m:sSubSup>
                </m:e>
              </m:nary>
              <m:r>
                <w:ins w:id="1501" w:author="Melody Shellman" w:date="2022-01-05T16:36:00Z">
                  <w:rPr>
                    <w:rFonts w:ascii="Cambria Math" w:eastAsiaTheme="minorEastAsia" w:hAnsi="Cambria Math" w:cs="Times New Roman"/>
                    <w:sz w:val="26"/>
                    <w:szCs w:val="26"/>
                  </w:rPr>
                  <m:t>+</m:t>
                </w:ins>
              </m:r>
              <m:nary>
                <m:naryPr>
                  <m:chr m:val="∑"/>
                  <m:limLoc m:val="undOvr"/>
                  <m:supHide m:val="1"/>
                  <m:ctrlPr>
                    <w:ins w:id="1502" w:author="Melody Shellman" w:date="2022-01-05T16:36:00Z">
                      <w:rPr>
                        <w:rFonts w:ascii="Cambria Math" w:eastAsiaTheme="minorEastAsia" w:hAnsi="Cambria Math" w:cs="Times New Roman"/>
                        <w:i/>
                        <w:sz w:val="26"/>
                        <w:szCs w:val="26"/>
                      </w:rPr>
                    </w:ins>
                  </m:ctrlPr>
                </m:naryPr>
                <m:sub>
                  <m:d>
                    <m:dPr>
                      <m:ctrlPr>
                        <w:ins w:id="1503" w:author="Melody Shellman" w:date="2022-01-05T16:36:00Z">
                          <w:rPr>
                            <w:rFonts w:ascii="Cambria Math" w:eastAsiaTheme="minorEastAsia" w:hAnsi="Cambria Math" w:cs="Times New Roman"/>
                            <w:i/>
                            <w:sz w:val="26"/>
                            <w:szCs w:val="26"/>
                          </w:rPr>
                        </w:ins>
                      </m:ctrlPr>
                    </m:dPr>
                    <m:e>
                      <m:r>
                        <w:ins w:id="1504" w:author="Melody Shellman" w:date="2022-01-05T16:36:00Z">
                          <w:rPr>
                            <w:rFonts w:ascii="Cambria Math" w:eastAsiaTheme="minorEastAsia" w:hAnsi="Cambria Math" w:cs="Times New Roman"/>
                            <w:sz w:val="26"/>
                            <w:szCs w:val="26"/>
                          </w:rPr>
                          <m:t>n,o</m:t>
                        </w:ins>
                      </m:r>
                    </m:e>
                  </m:d>
                  <m:r>
                    <w:ins w:id="1505" w:author="Melody Shellman" w:date="2022-01-05T16:36:00Z">
                      <w:rPr>
                        <w:rFonts w:ascii="Cambria Math" w:eastAsiaTheme="minorEastAsia" w:hAnsi="Cambria Math" w:cs="Times New Roman"/>
                        <w:sz w:val="26"/>
                        <w:szCs w:val="26"/>
                      </w:rPr>
                      <m:t>∈NOA</m:t>
                    </w:ins>
                  </m:r>
                </m:sub>
                <m:sup/>
                <m:e>
                  <m:sSubSup>
                    <m:sSubSupPr>
                      <m:ctrlPr>
                        <w:ins w:id="1506" w:author="Melody Shellman" w:date="2022-01-05T16:36:00Z">
                          <w:rPr>
                            <w:rFonts w:ascii="Cambria Math" w:eastAsiaTheme="minorEastAsia" w:hAnsi="Cambria Math"/>
                            <w:i/>
                            <w:color w:val="7030A0"/>
                            <w:kern w:val="24"/>
                            <w:sz w:val="26"/>
                            <w:szCs w:val="26"/>
                          </w:rPr>
                        </w:ins>
                      </m:ctrlPr>
                    </m:sSubSupPr>
                    <m:e>
                      <m:r>
                        <w:ins w:id="1507" w:author="Melody Shellman" w:date="2022-01-05T16:36:00Z">
                          <w:rPr>
                            <w:rFonts w:ascii="Cambria Math" w:eastAsiaTheme="minorEastAsia" w:hAnsi="Cambria Math"/>
                            <w:color w:val="7030A0"/>
                            <w:kern w:val="24"/>
                            <w:sz w:val="26"/>
                            <w:szCs w:val="26"/>
                          </w:rPr>
                          <m:t>F</m:t>
                        </w:ins>
                      </m:r>
                    </m:e>
                    <m:sub>
                      <m:r>
                        <w:ins w:id="1508" w:author="Melody Shellman" w:date="2022-01-05T16:36:00Z">
                          <w:rPr>
                            <w:rFonts w:ascii="Cambria Math" w:eastAsiaTheme="minorEastAsia" w:hAnsi="Cambria Math"/>
                            <w:color w:val="7030A0"/>
                            <w:kern w:val="24"/>
                            <w:sz w:val="26"/>
                            <w:szCs w:val="26"/>
                          </w:rPr>
                          <m:t>l,l,t</m:t>
                        </w:ins>
                      </m:r>
                    </m:sub>
                    <m:sup>
                      <m:r>
                        <w:ins w:id="1509" w:author="Melody Shellman" w:date="2022-01-05T16:36:00Z">
                          <w:rPr>
                            <w:rFonts w:ascii="Cambria Math" w:eastAsiaTheme="minorEastAsia" w:hAnsi="Cambria Math"/>
                            <w:color w:val="7030A0"/>
                            <w:kern w:val="24"/>
                            <w:sz w:val="26"/>
                            <w:szCs w:val="26"/>
                          </w:rPr>
                          <m:t>Piped</m:t>
                        </w:ins>
                      </m:r>
                    </m:sup>
                  </m:sSubSup>
                </m:e>
              </m:nary>
            </m:e>
          </m:d>
        </m:oMath>
      </m:oMathPara>
    </w:p>
    <w:p w14:paraId="40E355DD" w14:textId="77777777" w:rsidR="00607D5D" w:rsidRPr="005A7F98" w:rsidRDefault="00607D5D" w:rsidP="00607D5D">
      <w:pPr>
        <w:rPr>
          <w:ins w:id="1510" w:author="Melody Shellman" w:date="2022-01-05T16:36:00Z"/>
          <w:rFonts w:ascii="Times New Roman" w:eastAsiaTheme="minorEastAsia" w:hAnsi="Times New Roman" w:cs="Times New Roman"/>
          <w:sz w:val="26"/>
          <w:szCs w:val="26"/>
        </w:rPr>
      </w:pPr>
      <m:oMathPara>
        <m:oMathParaPr>
          <m:jc m:val="center"/>
        </m:oMathParaPr>
        <m:oMath>
          <m:r>
            <w:ins w:id="1511" w:author="Melody Shellman" w:date="2022-01-05T16:36:00Z">
              <w:rPr>
                <w:rFonts w:ascii="Cambria Math" w:eastAsiaTheme="minorEastAsia" w:hAnsi="Cambria Math" w:cs="Times New Roman"/>
                <w:sz w:val="26"/>
                <w:szCs w:val="26"/>
              </w:rPr>
              <w:lastRenderedPageBreak/>
              <m:t xml:space="preserve">  </m:t>
            </w:ins>
          </m:r>
        </m:oMath>
      </m:oMathPara>
    </w:p>
    <w:p w14:paraId="6C61E470" w14:textId="77777777" w:rsidR="00607D5D" w:rsidRPr="005A7F98" w:rsidRDefault="00607D5D" w:rsidP="00607D5D">
      <w:pPr>
        <w:rPr>
          <w:ins w:id="1512" w:author="Melody Shellman" w:date="2022-01-05T16:36:00Z"/>
          <w:rFonts w:ascii="Times New Roman" w:eastAsiaTheme="minorEastAsia" w:hAnsi="Times New Roman" w:cs="Times New Roman"/>
          <w:sz w:val="26"/>
          <w:szCs w:val="26"/>
        </w:rPr>
      </w:pPr>
      <m:oMathPara>
        <m:oMathParaPr>
          <m:jc m:val="center"/>
        </m:oMathParaPr>
        <m:oMath>
          <m:r>
            <w:ins w:id="1513" w:author="Melody Shellman" w:date="2022-01-05T16:36:00Z">
              <w:rPr>
                <w:rFonts w:ascii="Cambria Math" w:eastAsiaTheme="minorEastAsia" w:hAnsi="Cambria Math" w:cs="Times New Roman"/>
                <w:sz w:val="26"/>
                <w:szCs w:val="26"/>
              </w:rPr>
              <m:t xml:space="preserve">∀n∈N, w∈W, t∈T    </m:t>
            </w:ins>
          </m:r>
        </m:oMath>
      </m:oMathPara>
    </w:p>
    <w:p w14:paraId="565D1C90" w14:textId="205CCAD7" w:rsidR="00607D5D" w:rsidRDefault="00607D5D" w:rsidP="00607D5D">
      <w:pPr>
        <w:rPr>
          <w:ins w:id="1514" w:author="Melody Shellman" w:date="2022-01-05T16:36:00Z"/>
          <w:rFonts w:ascii="Times New Roman" w:eastAsiaTheme="minorEastAsia" w:hAnsi="Times New Roman" w:cs="Times New Roman"/>
          <w:b/>
          <w:bCs/>
          <w:sz w:val="26"/>
          <w:szCs w:val="26"/>
        </w:rPr>
        <w:pPrChange w:id="1515" w:author="Melody Shellman" w:date="2022-01-05T16:37:00Z">
          <w:pPr>
            <w:ind w:left="2880" w:hanging="2880"/>
          </w:pPr>
        </w:pPrChange>
      </w:pPr>
    </w:p>
    <w:p w14:paraId="4D1DA7B7" w14:textId="77777777" w:rsidR="00607D5D" w:rsidRPr="00E87B67" w:rsidRDefault="00607D5D" w:rsidP="00607D5D">
      <w:pPr>
        <w:ind w:left="2880" w:hanging="2880"/>
        <w:rPr>
          <w:ins w:id="1516" w:author="Melody Shellman" w:date="2022-01-05T16:36:00Z"/>
          <w:rFonts w:ascii="Times New Roman" w:eastAsiaTheme="minorEastAsia" w:hAnsi="Times New Roman" w:cs="Times New Roman"/>
          <w:b/>
          <w:bCs/>
          <w:sz w:val="26"/>
          <w:szCs w:val="26"/>
        </w:rPr>
      </w:pPr>
      <w:ins w:id="1517" w:author="Melody Shellman" w:date="2022-01-05T16:36:00Z">
        <w:r w:rsidRPr="00597614">
          <w:rPr>
            <w:rFonts w:ascii="Times New Roman" w:eastAsiaTheme="minorEastAsia" w:hAnsi="Times New Roman" w:cs="Times New Roman"/>
            <w:b/>
            <w:bCs/>
            <w:sz w:val="26"/>
            <w:szCs w:val="26"/>
          </w:rPr>
          <w:t>Beneficial Reuse Water Quality</w:t>
        </w:r>
      </w:ins>
    </w:p>
    <w:p w14:paraId="05B7FB70" w14:textId="77777777" w:rsidR="00607D5D" w:rsidRPr="005A4E14" w:rsidRDefault="00607D5D" w:rsidP="00607D5D">
      <w:pPr>
        <w:tabs>
          <w:tab w:val="left" w:pos="0"/>
        </w:tabs>
        <w:rPr>
          <w:ins w:id="1518" w:author="Melody Shellman" w:date="2022-01-05T16:36:00Z"/>
          <w:rFonts w:ascii="Times New Roman" w:eastAsiaTheme="minorEastAsia" w:hAnsi="Times New Roman" w:cs="Times New Roman"/>
          <w:sz w:val="26"/>
          <w:szCs w:val="26"/>
        </w:rPr>
      </w:pPr>
      <w:ins w:id="1519" w:author="Melody Shellman" w:date="2022-01-05T16:36:00Z">
        <w:r>
          <w:rPr>
            <w:rFonts w:ascii="Times New Roman" w:eastAsiaTheme="minorEastAsia" w:hAnsi="Times New Roman" w:cs="Times New Roman"/>
            <w:sz w:val="26"/>
            <w:szCs w:val="26"/>
          </w:rPr>
          <w:t xml:space="preserve">The water quality at beneficial reuse sites is dependent on the flow rates into the site and the water quality of the flows. </w:t>
        </w:r>
      </w:ins>
    </w:p>
    <w:p w14:paraId="7E35B700" w14:textId="77777777" w:rsidR="00607D5D" w:rsidRPr="00597614" w:rsidRDefault="00607D5D" w:rsidP="00607D5D">
      <w:pPr>
        <w:rPr>
          <w:ins w:id="1520" w:author="Melody Shellman" w:date="2022-01-05T16:36:00Z"/>
          <w:rFonts w:ascii="Times New Roman" w:eastAsiaTheme="minorEastAsia" w:hAnsi="Times New Roman" w:cs="Times New Roman"/>
          <w:sz w:val="26"/>
          <w:szCs w:val="26"/>
        </w:rPr>
      </w:pPr>
      <m:oMathPara>
        <m:oMath>
          <m:nary>
            <m:naryPr>
              <m:chr m:val="∑"/>
              <m:limLoc m:val="undOvr"/>
              <m:supHide m:val="1"/>
              <m:ctrlPr>
                <w:ins w:id="1521" w:author="Melody Shellman" w:date="2022-01-05T16:36:00Z">
                  <w:rPr>
                    <w:rFonts w:ascii="Cambria Math" w:eastAsiaTheme="minorEastAsia" w:hAnsi="Cambria Math" w:cs="Times New Roman"/>
                    <w:i/>
                    <w:sz w:val="26"/>
                    <w:szCs w:val="26"/>
                  </w:rPr>
                </w:ins>
              </m:ctrlPr>
            </m:naryPr>
            <m:sub>
              <m:d>
                <m:dPr>
                  <m:ctrlPr>
                    <w:ins w:id="1522" w:author="Melody Shellman" w:date="2022-01-05T16:36:00Z">
                      <w:rPr>
                        <w:rFonts w:ascii="Cambria Math" w:eastAsiaTheme="minorEastAsia" w:hAnsi="Cambria Math" w:cs="Times New Roman"/>
                        <w:i/>
                        <w:sz w:val="26"/>
                        <w:szCs w:val="26"/>
                      </w:rPr>
                    </w:ins>
                  </m:ctrlPr>
                </m:dPr>
                <m:e>
                  <m:r>
                    <w:ins w:id="1523" w:author="Melody Shellman" w:date="2022-01-05T16:36:00Z">
                      <w:rPr>
                        <w:rFonts w:ascii="Cambria Math" w:eastAsiaTheme="minorEastAsia" w:hAnsi="Cambria Math" w:cs="Times New Roman"/>
                        <w:sz w:val="26"/>
                        <w:szCs w:val="26"/>
                      </w:rPr>
                      <m:t>n,o</m:t>
                    </w:ins>
                  </m:r>
                </m:e>
              </m:d>
              <m:r>
                <w:ins w:id="1524" w:author="Melody Shellman" w:date="2022-01-05T16:36:00Z">
                  <w:rPr>
                    <w:rFonts w:ascii="Cambria Math" w:eastAsiaTheme="minorEastAsia" w:hAnsi="Cambria Math" w:cs="Times New Roman"/>
                    <w:sz w:val="26"/>
                    <w:szCs w:val="26"/>
                  </w:rPr>
                  <m:t>∈NOA</m:t>
                </w:ins>
              </m:r>
            </m:sub>
            <m:sup/>
            <m:e>
              <m:sSubSup>
                <m:sSubSupPr>
                  <m:ctrlPr>
                    <w:ins w:id="1525" w:author="Melody Shellman" w:date="2022-01-05T16:36:00Z">
                      <w:rPr>
                        <w:rFonts w:ascii="Cambria Math" w:eastAsiaTheme="minorEastAsia" w:hAnsi="Cambria Math"/>
                        <w:i/>
                        <w:color w:val="7030A0"/>
                        <w:kern w:val="24"/>
                        <w:sz w:val="26"/>
                        <w:szCs w:val="26"/>
                      </w:rPr>
                    </w:ins>
                  </m:ctrlPr>
                </m:sSubSupPr>
                <m:e>
                  <m:r>
                    <w:ins w:id="1526" w:author="Melody Shellman" w:date="2022-01-05T16:36:00Z">
                      <w:rPr>
                        <w:rFonts w:ascii="Cambria Math" w:eastAsiaTheme="minorEastAsia" w:hAnsi="Cambria Math"/>
                        <w:color w:val="7030A0"/>
                        <w:kern w:val="24"/>
                        <w:sz w:val="26"/>
                        <w:szCs w:val="26"/>
                      </w:rPr>
                      <m:t>F</m:t>
                    </w:ins>
                  </m:r>
                </m:e>
                <m:sub>
                  <m:r>
                    <w:ins w:id="1527" w:author="Melody Shellman" w:date="2022-01-05T16:36:00Z">
                      <w:rPr>
                        <w:rFonts w:ascii="Cambria Math" w:eastAsiaTheme="minorEastAsia" w:hAnsi="Cambria Math"/>
                        <w:color w:val="7030A0"/>
                        <w:kern w:val="24"/>
                        <w:sz w:val="26"/>
                        <w:szCs w:val="26"/>
                      </w:rPr>
                      <m:t>l,l,t</m:t>
                    </w:ins>
                  </m:r>
                </m:sub>
                <m:sup>
                  <m:r>
                    <w:ins w:id="1528" w:author="Melody Shellman" w:date="2022-01-05T16:36:00Z">
                      <w:rPr>
                        <w:rFonts w:ascii="Cambria Math" w:eastAsiaTheme="minorEastAsia" w:hAnsi="Cambria Math"/>
                        <w:color w:val="7030A0"/>
                        <w:kern w:val="24"/>
                        <w:sz w:val="26"/>
                        <w:szCs w:val="26"/>
                      </w:rPr>
                      <m:t>Piped</m:t>
                    </w:ins>
                  </m:r>
                </m:sup>
              </m:sSubSup>
            </m:e>
          </m:nary>
          <m:r>
            <w:ins w:id="1529" w:author="Melody Shellman" w:date="2022-01-05T16:36:00Z">
              <w:rPr>
                <w:rFonts w:ascii="Cambria Math" w:hAnsi="Cambria Math" w:cs="Times New Roman"/>
                <w:sz w:val="26"/>
                <w:szCs w:val="26"/>
              </w:rPr>
              <m:t>⋅</m:t>
            </w:ins>
          </m:r>
          <m:sSub>
            <m:sSubPr>
              <m:ctrlPr>
                <w:ins w:id="1530" w:author="Melody Shellman" w:date="2022-01-05T16:36:00Z">
                  <w:rPr>
                    <w:rFonts w:ascii="Cambria Math" w:eastAsiaTheme="minorEastAsia" w:hAnsi="Cambria Math"/>
                    <w:i/>
                    <w:color w:val="C00000"/>
                    <w:kern w:val="24"/>
                    <w:sz w:val="26"/>
                    <w:szCs w:val="26"/>
                  </w:rPr>
                </w:ins>
              </m:ctrlPr>
            </m:sSubPr>
            <m:e>
              <m:r>
                <w:ins w:id="1531" w:author="Melody Shellman" w:date="2022-01-05T16:36:00Z">
                  <w:rPr>
                    <w:rFonts w:ascii="Cambria Math" w:eastAsiaTheme="minorEastAsia" w:hAnsi="Cambria Math"/>
                    <w:color w:val="C00000"/>
                    <w:kern w:val="24"/>
                    <w:sz w:val="26"/>
                    <w:szCs w:val="26"/>
                  </w:rPr>
                  <m:t>Q</m:t>
                </w:ins>
              </m:r>
            </m:e>
            <m:sub>
              <m:r>
                <w:ins w:id="1532" w:author="Melody Shellman" w:date="2022-01-05T16:36:00Z">
                  <w:rPr>
                    <w:rFonts w:ascii="Cambria Math" w:eastAsiaTheme="minorEastAsia" w:hAnsi="Cambria Math"/>
                    <w:color w:val="C00000"/>
                    <w:kern w:val="24"/>
                    <w:sz w:val="26"/>
                    <w:szCs w:val="26"/>
                  </w:rPr>
                  <m:t>n,w,t</m:t>
                </w:ins>
              </m:r>
            </m:sub>
          </m:sSub>
          <m:r>
            <w:ins w:id="1533" w:author="Melody Shellman" w:date="2022-01-05T16:36:00Z">
              <w:rPr>
                <w:rFonts w:ascii="Cambria Math" w:hAnsi="Cambria Math" w:cs="Times New Roman"/>
                <w:sz w:val="26"/>
                <w:szCs w:val="26"/>
              </w:rPr>
              <m:t>+</m:t>
            </w:ins>
          </m:r>
          <m:nary>
            <m:naryPr>
              <m:chr m:val="∑"/>
              <m:limLoc m:val="undOvr"/>
              <m:supHide m:val="1"/>
              <m:ctrlPr>
                <w:ins w:id="1534" w:author="Melody Shellman" w:date="2022-01-05T16:36:00Z">
                  <w:rPr>
                    <w:rFonts w:ascii="Cambria Math" w:eastAsiaTheme="minorEastAsia" w:hAnsi="Cambria Math" w:cs="Times New Roman"/>
                    <w:i/>
                    <w:sz w:val="26"/>
                    <w:szCs w:val="26"/>
                  </w:rPr>
                </w:ins>
              </m:ctrlPr>
            </m:naryPr>
            <m:sub>
              <m:d>
                <m:dPr>
                  <m:ctrlPr>
                    <w:ins w:id="1535" w:author="Melody Shellman" w:date="2022-01-05T16:36:00Z">
                      <w:rPr>
                        <w:rFonts w:ascii="Cambria Math" w:eastAsiaTheme="minorEastAsia" w:hAnsi="Cambria Math" w:cs="Times New Roman"/>
                        <w:i/>
                        <w:sz w:val="26"/>
                        <w:szCs w:val="26"/>
                      </w:rPr>
                    </w:ins>
                  </m:ctrlPr>
                </m:dPr>
                <m:e>
                  <m:r>
                    <w:ins w:id="1536" w:author="Melody Shellman" w:date="2022-01-05T16:36:00Z">
                      <w:rPr>
                        <w:rFonts w:ascii="Cambria Math" w:eastAsiaTheme="minorEastAsia" w:hAnsi="Cambria Math" w:cs="Times New Roman"/>
                        <w:sz w:val="26"/>
                        <w:szCs w:val="26"/>
                      </w:rPr>
                      <m:t>s,o</m:t>
                    </w:ins>
                  </m:r>
                </m:e>
              </m:d>
              <m:r>
                <w:ins w:id="1537" w:author="Melody Shellman" w:date="2022-01-05T16:36:00Z">
                  <w:rPr>
                    <w:rFonts w:ascii="Cambria Math" w:eastAsiaTheme="minorEastAsia" w:hAnsi="Cambria Math" w:cs="Times New Roman"/>
                    <w:sz w:val="26"/>
                    <w:szCs w:val="26"/>
                  </w:rPr>
                  <m:t>∈SOA</m:t>
                </w:ins>
              </m:r>
            </m:sub>
            <m:sup/>
            <m:e>
              <m:sSubSup>
                <m:sSubSupPr>
                  <m:ctrlPr>
                    <w:ins w:id="1538" w:author="Melody Shellman" w:date="2022-01-05T16:36:00Z">
                      <w:rPr>
                        <w:rFonts w:ascii="Cambria Math" w:eastAsiaTheme="minorEastAsia" w:hAnsi="Cambria Math"/>
                        <w:i/>
                        <w:color w:val="7030A0"/>
                        <w:kern w:val="24"/>
                        <w:sz w:val="26"/>
                        <w:szCs w:val="26"/>
                      </w:rPr>
                    </w:ins>
                  </m:ctrlPr>
                </m:sSubSupPr>
                <m:e>
                  <m:r>
                    <w:ins w:id="1539" w:author="Melody Shellman" w:date="2022-01-05T16:36:00Z">
                      <w:rPr>
                        <w:rFonts w:ascii="Cambria Math" w:eastAsiaTheme="minorEastAsia" w:hAnsi="Cambria Math"/>
                        <w:color w:val="7030A0"/>
                        <w:kern w:val="24"/>
                        <w:sz w:val="26"/>
                        <w:szCs w:val="26"/>
                      </w:rPr>
                      <m:t>F</m:t>
                    </w:ins>
                  </m:r>
                </m:e>
                <m:sub>
                  <m:r>
                    <w:ins w:id="1540" w:author="Melody Shellman" w:date="2022-01-05T16:36:00Z">
                      <w:rPr>
                        <w:rFonts w:ascii="Cambria Math" w:eastAsiaTheme="minorEastAsia" w:hAnsi="Cambria Math"/>
                        <w:color w:val="7030A0"/>
                        <w:kern w:val="24"/>
                        <w:sz w:val="26"/>
                        <w:szCs w:val="26"/>
                      </w:rPr>
                      <m:t>l,l,t</m:t>
                    </w:ins>
                  </m:r>
                </m:sub>
                <m:sup>
                  <m:r>
                    <w:ins w:id="1541" w:author="Melody Shellman" w:date="2022-01-05T16:36:00Z">
                      <w:rPr>
                        <w:rFonts w:ascii="Cambria Math" w:eastAsiaTheme="minorEastAsia" w:hAnsi="Cambria Math"/>
                        <w:color w:val="7030A0"/>
                        <w:kern w:val="24"/>
                        <w:sz w:val="26"/>
                        <w:szCs w:val="26"/>
                      </w:rPr>
                      <m:t>Piped</m:t>
                    </w:ins>
                  </m:r>
                </m:sup>
              </m:sSubSup>
              <m:r>
                <w:ins w:id="1542" w:author="Melody Shellman" w:date="2022-01-05T16:36:00Z">
                  <w:rPr>
                    <w:rFonts w:ascii="Cambria Math" w:hAnsi="Cambria Math" w:cs="Times New Roman"/>
                    <w:sz w:val="26"/>
                    <w:szCs w:val="26"/>
                  </w:rPr>
                  <m:t>⋅</m:t>
                </w:ins>
              </m:r>
              <m:sSub>
                <m:sSubPr>
                  <m:ctrlPr>
                    <w:ins w:id="1543" w:author="Melody Shellman" w:date="2022-01-05T16:36:00Z">
                      <w:rPr>
                        <w:rFonts w:ascii="Cambria Math" w:eastAsiaTheme="minorEastAsia" w:hAnsi="Cambria Math"/>
                        <w:i/>
                        <w:color w:val="C00000"/>
                        <w:kern w:val="24"/>
                        <w:sz w:val="26"/>
                        <w:szCs w:val="26"/>
                      </w:rPr>
                    </w:ins>
                  </m:ctrlPr>
                </m:sSubPr>
                <m:e>
                  <m:r>
                    <w:ins w:id="1544" w:author="Melody Shellman" w:date="2022-01-05T16:36:00Z">
                      <w:rPr>
                        <w:rFonts w:ascii="Cambria Math" w:eastAsiaTheme="minorEastAsia" w:hAnsi="Cambria Math"/>
                        <w:color w:val="C00000"/>
                        <w:kern w:val="24"/>
                        <w:sz w:val="26"/>
                        <w:szCs w:val="26"/>
                      </w:rPr>
                      <m:t>Q</m:t>
                    </w:ins>
                  </m:r>
                </m:e>
                <m:sub>
                  <m:r>
                    <w:ins w:id="1545" w:author="Melody Shellman" w:date="2022-01-05T16:36:00Z">
                      <w:rPr>
                        <w:rFonts w:ascii="Cambria Math" w:eastAsiaTheme="minorEastAsia" w:hAnsi="Cambria Math"/>
                        <w:color w:val="C00000"/>
                        <w:kern w:val="24"/>
                        <w:sz w:val="26"/>
                        <w:szCs w:val="26"/>
                      </w:rPr>
                      <m:t>s,w,t</m:t>
                    </w:ins>
                  </m:r>
                </m:sub>
              </m:sSub>
            </m:e>
          </m:nary>
          <m:r>
            <w:ins w:id="1546" w:author="Melody Shellman" w:date="2022-01-05T16:36:00Z">
              <w:rPr>
                <w:rFonts w:ascii="Cambria Math" w:hAnsi="Cambria Math" w:cs="Times New Roman"/>
                <w:sz w:val="26"/>
                <w:szCs w:val="26"/>
              </w:rPr>
              <m:t>+</m:t>
            </w:ins>
          </m:r>
          <m:nary>
            <m:naryPr>
              <m:chr m:val="∑"/>
              <m:limLoc m:val="undOvr"/>
              <m:supHide m:val="1"/>
              <m:ctrlPr>
                <w:ins w:id="1547" w:author="Melody Shellman" w:date="2022-01-05T16:36:00Z">
                  <w:rPr>
                    <w:rFonts w:ascii="Cambria Math" w:eastAsiaTheme="minorEastAsia" w:hAnsi="Cambria Math" w:cs="Times New Roman"/>
                    <w:i/>
                    <w:sz w:val="26"/>
                    <w:szCs w:val="26"/>
                  </w:rPr>
                </w:ins>
              </m:ctrlPr>
            </m:naryPr>
            <m:sub>
              <m:d>
                <m:dPr>
                  <m:ctrlPr>
                    <w:ins w:id="1548" w:author="Melody Shellman" w:date="2022-01-05T16:36:00Z">
                      <w:rPr>
                        <w:rFonts w:ascii="Cambria Math" w:eastAsiaTheme="minorEastAsia" w:hAnsi="Cambria Math" w:cs="Times New Roman"/>
                        <w:i/>
                        <w:sz w:val="26"/>
                        <w:szCs w:val="26"/>
                      </w:rPr>
                    </w:ins>
                  </m:ctrlPr>
                </m:dPr>
                <m:e>
                  <m:r>
                    <w:ins w:id="1549" w:author="Melody Shellman" w:date="2022-01-05T16:36:00Z">
                      <w:rPr>
                        <w:rFonts w:ascii="Cambria Math" w:eastAsiaTheme="minorEastAsia" w:hAnsi="Cambria Math" w:cs="Times New Roman"/>
                        <w:sz w:val="26"/>
                        <w:szCs w:val="26"/>
                      </w:rPr>
                      <m:t>p,o</m:t>
                    </w:ins>
                  </m:r>
                </m:e>
              </m:d>
              <m:r>
                <w:ins w:id="1550" w:author="Melody Shellman" w:date="2022-01-05T16:36:00Z">
                  <w:rPr>
                    <w:rFonts w:ascii="Cambria Math" w:eastAsiaTheme="minorEastAsia" w:hAnsi="Cambria Math" w:cs="Times New Roman"/>
                    <w:sz w:val="26"/>
                    <w:szCs w:val="26"/>
                  </w:rPr>
                  <m:t>∈POT</m:t>
                </w:ins>
              </m:r>
            </m:sub>
            <m:sup/>
            <m:e>
              <m:sSubSup>
                <m:sSubSupPr>
                  <m:ctrlPr>
                    <w:ins w:id="1551" w:author="Melody Shellman" w:date="2022-01-05T16:36:00Z">
                      <w:rPr>
                        <w:rFonts w:ascii="Cambria Math" w:eastAsiaTheme="minorEastAsia" w:hAnsi="Cambria Math"/>
                        <w:i/>
                        <w:color w:val="7030A0"/>
                        <w:kern w:val="24"/>
                        <w:sz w:val="26"/>
                        <w:szCs w:val="26"/>
                      </w:rPr>
                    </w:ins>
                  </m:ctrlPr>
                </m:sSubSupPr>
                <m:e>
                  <m:r>
                    <w:ins w:id="1552" w:author="Melody Shellman" w:date="2022-01-05T16:36:00Z">
                      <w:rPr>
                        <w:rFonts w:ascii="Cambria Math" w:eastAsiaTheme="minorEastAsia" w:hAnsi="Cambria Math"/>
                        <w:color w:val="7030A0"/>
                        <w:kern w:val="24"/>
                        <w:sz w:val="26"/>
                        <w:szCs w:val="26"/>
                      </w:rPr>
                      <m:t>F</m:t>
                    </w:ins>
                  </m:r>
                </m:e>
                <m:sub>
                  <m:r>
                    <w:ins w:id="1553" w:author="Melody Shellman" w:date="2022-01-05T16:36:00Z">
                      <w:rPr>
                        <w:rFonts w:ascii="Cambria Math" w:eastAsiaTheme="minorEastAsia" w:hAnsi="Cambria Math"/>
                        <w:color w:val="7030A0"/>
                        <w:kern w:val="24"/>
                        <w:sz w:val="26"/>
                        <w:szCs w:val="26"/>
                      </w:rPr>
                      <m:t>l,l,t</m:t>
                    </w:ins>
                  </m:r>
                </m:sub>
                <m:sup>
                  <m:r>
                    <w:ins w:id="1554" w:author="Melody Shellman" w:date="2022-01-05T16:36:00Z">
                      <w:rPr>
                        <w:rFonts w:ascii="Cambria Math" w:eastAsiaTheme="minorEastAsia" w:hAnsi="Cambria Math"/>
                        <w:color w:val="7030A0"/>
                        <w:kern w:val="24"/>
                        <w:sz w:val="26"/>
                        <w:szCs w:val="26"/>
                      </w:rPr>
                      <m:t>Trucked</m:t>
                    </w:ins>
                  </m:r>
                </m:sup>
              </m:sSubSup>
              <m:r>
                <w:ins w:id="1555" w:author="Melody Shellman" w:date="2022-01-05T16:36:00Z">
                  <w:rPr>
                    <w:rFonts w:ascii="Cambria Math" w:hAnsi="Cambria Math" w:cs="Times New Roman"/>
                    <w:sz w:val="26"/>
                    <w:szCs w:val="26"/>
                  </w:rPr>
                  <m:t>⋅</m:t>
                </w:ins>
              </m:r>
              <m:sSub>
                <m:sSubPr>
                  <m:ctrlPr>
                    <w:ins w:id="1556" w:author="Melody Shellman" w:date="2022-01-05T16:36:00Z">
                      <w:rPr>
                        <w:rFonts w:ascii="Cambria Math" w:eastAsiaTheme="minorEastAsia" w:hAnsi="Cambria Math"/>
                        <w:i/>
                        <w:color w:val="C00000"/>
                        <w:kern w:val="24"/>
                        <w:sz w:val="26"/>
                        <w:szCs w:val="26"/>
                      </w:rPr>
                    </w:ins>
                  </m:ctrlPr>
                </m:sSubPr>
                <m:e>
                  <m:r>
                    <w:ins w:id="1557" w:author="Melody Shellman" w:date="2022-01-05T16:36:00Z">
                      <w:rPr>
                        <w:rFonts w:ascii="Cambria Math" w:eastAsiaTheme="minorEastAsia" w:hAnsi="Cambria Math"/>
                        <w:color w:val="C00000"/>
                        <w:kern w:val="24"/>
                        <w:sz w:val="26"/>
                        <w:szCs w:val="26"/>
                      </w:rPr>
                      <m:t>Q</m:t>
                    </w:ins>
                  </m:r>
                </m:e>
                <m:sub>
                  <m:r>
                    <w:ins w:id="1558" w:author="Melody Shellman" w:date="2022-01-05T16:36:00Z">
                      <w:rPr>
                        <w:rFonts w:ascii="Cambria Math" w:eastAsiaTheme="minorEastAsia" w:hAnsi="Cambria Math"/>
                        <w:color w:val="C00000"/>
                        <w:kern w:val="24"/>
                        <w:sz w:val="26"/>
                        <w:szCs w:val="26"/>
                      </w:rPr>
                      <m:t>p,w,t</m:t>
                    </w:ins>
                  </m:r>
                </m:sub>
              </m:sSub>
            </m:e>
          </m:nary>
          <m:r>
            <w:ins w:id="1559" w:author="Melody Shellman" w:date="2022-01-05T16:36:00Z">
              <w:rPr>
                <w:rFonts w:ascii="Cambria Math" w:hAnsi="Cambria Math" w:cs="Times New Roman"/>
                <w:sz w:val="26"/>
                <w:szCs w:val="26"/>
              </w:rPr>
              <m:t>=</m:t>
            </w:ins>
          </m:r>
          <m:sSub>
            <m:sSubPr>
              <m:ctrlPr>
                <w:ins w:id="1560" w:author="Melody Shellman" w:date="2022-01-05T16:36:00Z">
                  <w:rPr>
                    <w:rFonts w:ascii="Cambria Math" w:eastAsiaTheme="minorEastAsia" w:hAnsi="Cambria Math"/>
                    <w:i/>
                    <w:color w:val="C00000"/>
                    <w:kern w:val="24"/>
                    <w:sz w:val="26"/>
                    <w:szCs w:val="26"/>
                  </w:rPr>
                </w:ins>
              </m:ctrlPr>
            </m:sSubPr>
            <m:e>
              <m:r>
                <w:ins w:id="1561" w:author="Melody Shellman" w:date="2022-01-05T16:36:00Z">
                  <w:rPr>
                    <w:rFonts w:ascii="Cambria Math" w:eastAsiaTheme="minorEastAsia" w:hAnsi="Cambria Math"/>
                    <w:color w:val="C00000"/>
                    <w:kern w:val="24"/>
                    <w:sz w:val="26"/>
                    <w:szCs w:val="26"/>
                  </w:rPr>
                  <m:t>Q</m:t>
                </w:ins>
              </m:r>
            </m:e>
            <m:sub>
              <m:r>
                <w:ins w:id="1562" w:author="Melody Shellman" w:date="2022-01-05T16:36:00Z">
                  <w:rPr>
                    <w:rFonts w:ascii="Cambria Math" w:eastAsiaTheme="minorEastAsia" w:hAnsi="Cambria Math"/>
                    <w:color w:val="C00000"/>
                    <w:kern w:val="24"/>
                    <w:sz w:val="26"/>
                    <w:szCs w:val="26"/>
                  </w:rPr>
                  <m:t>o,w,t</m:t>
                </w:ins>
              </m:r>
            </m:sub>
          </m:sSub>
          <m:r>
            <w:ins w:id="1563" w:author="Melody Shellman" w:date="2022-01-05T16:36:00Z">
              <w:rPr>
                <w:rFonts w:ascii="Cambria Math" w:hAnsi="Cambria Math" w:cs="Times New Roman"/>
                <w:sz w:val="26"/>
                <w:szCs w:val="26"/>
              </w:rPr>
              <m:t>⋅</m:t>
            </w:ins>
          </m:r>
          <m:sSubSup>
            <m:sSubSupPr>
              <m:ctrlPr>
                <w:ins w:id="1564" w:author="Melody Shellman" w:date="2022-01-05T16:36:00Z">
                  <w:rPr>
                    <w:rFonts w:ascii="Cambria Math" w:eastAsiaTheme="minorEastAsia" w:hAnsi="Cambria Math"/>
                    <w:i/>
                    <w:color w:val="7030A0"/>
                    <w:kern w:val="24"/>
                    <w:sz w:val="26"/>
                    <w:szCs w:val="26"/>
                  </w:rPr>
                </w:ins>
              </m:ctrlPr>
            </m:sSubSupPr>
            <m:e>
              <m:r>
                <w:ins w:id="1565" w:author="Melody Shellman" w:date="2022-01-05T16:36:00Z">
                  <w:rPr>
                    <w:rFonts w:ascii="Cambria Math" w:eastAsiaTheme="minorEastAsia" w:hAnsi="Cambria Math"/>
                    <w:color w:val="7030A0"/>
                    <w:kern w:val="24"/>
                    <w:sz w:val="26"/>
                    <w:szCs w:val="26"/>
                  </w:rPr>
                  <m:t>F</m:t>
                </w:ins>
              </m:r>
            </m:e>
            <m:sub>
              <m:r>
                <w:ins w:id="1566" w:author="Melody Shellman" w:date="2022-01-05T16:36:00Z">
                  <w:rPr>
                    <w:rFonts w:ascii="Cambria Math" w:eastAsiaTheme="minorEastAsia" w:hAnsi="Cambria Math"/>
                    <w:color w:val="7030A0"/>
                    <w:kern w:val="24"/>
                    <w:sz w:val="26"/>
                    <w:szCs w:val="26"/>
                  </w:rPr>
                  <m:t>o,t</m:t>
                </w:ins>
              </m:r>
            </m:sub>
            <m:sup>
              <m:r>
                <w:ins w:id="1567" w:author="Melody Shellman" w:date="2022-01-05T16:36:00Z">
                  <w:rPr>
                    <w:rFonts w:ascii="Cambria Math" w:eastAsiaTheme="minorEastAsia" w:hAnsi="Cambria Math"/>
                    <w:color w:val="7030A0"/>
                    <w:kern w:val="24"/>
                    <w:sz w:val="26"/>
                    <w:szCs w:val="26"/>
                  </w:rPr>
                  <m:t>BeneficialReuseDestination</m:t>
                </w:ins>
              </m:r>
            </m:sup>
          </m:sSubSup>
        </m:oMath>
      </m:oMathPara>
    </w:p>
    <w:p w14:paraId="6DBA677E" w14:textId="77777777" w:rsidR="00607D5D" w:rsidRPr="005A7F98" w:rsidRDefault="00607D5D" w:rsidP="00607D5D">
      <w:pPr>
        <w:rPr>
          <w:ins w:id="1568" w:author="Melody Shellman" w:date="2022-01-05T16:36:00Z"/>
          <w:rFonts w:ascii="Times New Roman" w:eastAsiaTheme="minorEastAsia" w:hAnsi="Times New Roman" w:cs="Times New Roman"/>
          <w:sz w:val="26"/>
          <w:szCs w:val="26"/>
        </w:rPr>
      </w:pPr>
      <m:oMathPara>
        <m:oMath>
          <m:r>
            <w:ins w:id="1569" w:author="Melody Shellman" w:date="2022-01-05T16:36:00Z">
              <w:rPr>
                <w:rFonts w:ascii="Cambria Math" w:eastAsiaTheme="minorEastAsia" w:hAnsi="Cambria Math" w:cs="Times New Roman"/>
                <w:sz w:val="26"/>
                <w:szCs w:val="26"/>
              </w:rPr>
              <m:t>∀o∈O, w∈W, t∈T</m:t>
            </w:ins>
          </m:r>
        </m:oMath>
      </m:oMathPara>
    </w:p>
    <w:p w14:paraId="46D8A669" w14:textId="6DD6BC2E" w:rsidR="00607D5D" w:rsidRDefault="00607D5D">
      <w:pPr>
        <w:rPr>
          <w:ins w:id="1570" w:author="Melody Shellman" w:date="2022-01-05T16:36:00Z"/>
          <w:rFonts w:ascii="Times New Roman" w:eastAsiaTheme="minorEastAsia" w:hAnsi="Times New Roman" w:cs="Times New Roman"/>
          <w:sz w:val="26"/>
          <w:szCs w:val="26"/>
        </w:rPr>
      </w:pPr>
      <w:ins w:id="1571" w:author="Melody Shellman" w:date="2022-01-05T16:36:00Z">
        <w:r>
          <w:rPr>
            <w:rFonts w:ascii="Times New Roman" w:eastAsiaTheme="minorEastAsia" w:hAnsi="Times New Roman" w:cs="Times New Roman"/>
            <w:sz w:val="26"/>
            <w:szCs w:val="26"/>
          </w:rPr>
          <w:br w:type="page"/>
        </w:r>
      </w:ins>
    </w:p>
    <w:p w14:paraId="61FE2453" w14:textId="3B7AB7E0" w:rsidR="006066B1" w:rsidRPr="005A7F98" w:rsidDel="002E1F91" w:rsidRDefault="006066B1" w:rsidP="00607D5D">
      <w:pPr>
        <w:rPr>
          <w:del w:id="1572" w:author="Melody Shellman" w:date="2022-01-05T16:37:00Z"/>
          <w:rFonts w:ascii="Times New Roman" w:eastAsiaTheme="minorEastAsia" w:hAnsi="Times New Roman" w:cs="Times New Roman"/>
          <w:sz w:val="26"/>
          <w:szCs w:val="26"/>
        </w:rPr>
        <w:pPrChange w:id="1573" w:author="Melody Shellman" w:date="2022-01-05T16:36:00Z">
          <w:pPr>
            <w:jc w:val="center"/>
          </w:pPr>
        </w:pPrChange>
      </w:pPr>
    </w:p>
    <w:p w14:paraId="3D8E0ED2" w14:textId="77777777" w:rsidR="00B325BD" w:rsidRPr="00B325BD" w:rsidRDefault="00B325BD">
      <w:pPr>
        <w:rPr>
          <w:ins w:id="1574" w:author="Melody Shellman" w:date="2021-10-26T14:46:00Z"/>
          <w:rFonts w:ascii="Times New Roman" w:hAnsi="Times New Roman" w:cs="Times New Roman"/>
          <w:bCs/>
          <w:sz w:val="26"/>
          <w:szCs w:val="26"/>
          <w:u w:val="single"/>
          <w:rPrChange w:id="1575" w:author="Melody Shellman" w:date="2021-10-26T14:46:00Z">
            <w:rPr>
              <w:ins w:id="1576" w:author="Melody Shellman" w:date="2021-10-26T14:46:00Z"/>
            </w:rPr>
          </w:rPrChange>
        </w:rPr>
        <w:pPrChange w:id="1577" w:author="Melody Shellman" w:date="2021-10-26T14:46:00Z">
          <w:pPr>
            <w:pStyle w:val="ListParagraph"/>
            <w:numPr>
              <w:numId w:val="3"/>
            </w:numPr>
            <w:ind w:left="360" w:hanging="360"/>
          </w:pPr>
        </w:pPrChange>
      </w:pPr>
      <w:ins w:id="1578" w:author="Melody Shellman" w:date="2021-10-26T14:46:00Z">
        <w:r w:rsidRPr="00B325BD">
          <w:rPr>
            <w:rFonts w:ascii="Times New Roman" w:hAnsi="Times New Roman" w:cs="Times New Roman"/>
            <w:bCs/>
            <w:sz w:val="26"/>
            <w:szCs w:val="26"/>
            <w:u w:val="single"/>
            <w:rPrChange w:id="1579" w:author="Melody Shellman" w:date="2021-10-26T14:46:00Z">
              <w:rPr/>
            </w:rPrChange>
          </w:rPr>
          <w:t>Terminology</w:t>
        </w:r>
      </w:ins>
    </w:p>
    <w:p w14:paraId="0DDB70C0" w14:textId="77777777" w:rsidR="00B325BD" w:rsidRPr="00B325BD" w:rsidRDefault="00B325BD">
      <w:pPr>
        <w:rPr>
          <w:ins w:id="1580" w:author="Melody Shellman" w:date="2021-10-26T14:46:00Z"/>
          <w:rFonts w:ascii="Times New Roman" w:hAnsi="Times New Roman" w:cs="Times New Roman"/>
          <w:b/>
          <w:bCs/>
          <w:sz w:val="26"/>
          <w:szCs w:val="26"/>
          <w:rPrChange w:id="1581" w:author="Melody Shellman" w:date="2021-10-26T14:46:00Z">
            <w:rPr>
              <w:ins w:id="1582" w:author="Melody Shellman" w:date="2021-10-26T14:46:00Z"/>
              <w:b/>
            </w:rPr>
          </w:rPrChange>
        </w:rPr>
        <w:pPrChange w:id="1583" w:author="Melody Shellman" w:date="2021-10-26T14:46:00Z">
          <w:pPr>
            <w:pStyle w:val="ListParagraph"/>
            <w:numPr>
              <w:numId w:val="3"/>
            </w:numPr>
            <w:ind w:left="360" w:hanging="360"/>
          </w:pPr>
        </w:pPrChange>
      </w:pPr>
      <w:ins w:id="1584" w:author="Melody Shellman" w:date="2021-10-26T14:46:00Z">
        <w:r w:rsidRPr="00B325BD">
          <w:rPr>
            <w:rFonts w:ascii="Times New Roman" w:hAnsi="Times New Roman" w:cs="Times New Roman"/>
            <w:b/>
            <w:sz w:val="26"/>
            <w:szCs w:val="26"/>
            <w:rPrChange w:id="1585" w:author="Melody Shellman" w:date="2021-10-26T14:46:00Z">
              <w:rPr>
                <w:b/>
              </w:rPr>
            </w:rPrChange>
          </w:rPr>
          <w:t>Beneficial Reuse Options:</w:t>
        </w:r>
        <w:r w:rsidRPr="00B325BD">
          <w:rPr>
            <w:rFonts w:ascii="Times New Roman" w:hAnsi="Times New Roman" w:cs="Times New Roman"/>
            <w:bCs/>
            <w:sz w:val="26"/>
            <w:szCs w:val="26"/>
            <w:rPrChange w:id="1586" w:author="Melody Shellman" w:date="2021-10-26T14:46:00Z">
              <w:rPr/>
            </w:rPrChange>
          </w:rPr>
          <w:t xml:space="preserve"> This term refers to the reuse of water at mining facilities, farms, etc.</w:t>
        </w:r>
        <w:r w:rsidRPr="00B325BD">
          <w:rPr>
            <w:rFonts w:ascii="Times New Roman" w:hAnsi="Times New Roman" w:cs="Times New Roman"/>
            <w:b/>
            <w:bCs/>
            <w:sz w:val="26"/>
            <w:szCs w:val="26"/>
            <w:rPrChange w:id="1587" w:author="Melody Shellman" w:date="2021-10-26T14:46:00Z">
              <w:rPr>
                <w:b/>
              </w:rPr>
            </w:rPrChange>
          </w:rPr>
          <w:tab/>
        </w:r>
      </w:ins>
    </w:p>
    <w:p w14:paraId="36811CCA" w14:textId="6B9A9ED6" w:rsidR="00B325BD" w:rsidRDefault="00B325BD">
      <w:pPr>
        <w:pStyle w:val="CommentText"/>
        <w:rPr>
          <w:ins w:id="1588" w:author="Melody Shellman" w:date="2021-10-26T14:46:00Z"/>
          <w:rFonts w:ascii="Times New Roman" w:hAnsi="Times New Roman" w:cs="Times New Roman"/>
          <w:bCs/>
          <w:sz w:val="26"/>
          <w:szCs w:val="26"/>
        </w:rPr>
        <w:pPrChange w:id="1589" w:author="Melody Shellman" w:date="2021-10-26T14:46:00Z">
          <w:pPr>
            <w:pStyle w:val="CommentText"/>
            <w:numPr>
              <w:numId w:val="3"/>
            </w:numPr>
            <w:ind w:left="360" w:hanging="360"/>
          </w:pPr>
        </w:pPrChange>
      </w:pPr>
      <w:ins w:id="1590" w:author="Melody Shellman" w:date="2021-10-26T14:46:00Z">
        <w:r w:rsidRPr="0045776A">
          <w:rPr>
            <w:rFonts w:ascii="Times New Roman" w:hAnsi="Times New Roman" w:cs="Times New Roman"/>
            <w:b/>
            <w:sz w:val="26"/>
            <w:szCs w:val="26"/>
          </w:rPr>
          <w:t xml:space="preserve">Completions </w:t>
        </w:r>
        <w:r>
          <w:rPr>
            <w:rFonts w:ascii="Times New Roman" w:hAnsi="Times New Roman" w:cs="Times New Roman"/>
            <w:b/>
            <w:sz w:val="26"/>
            <w:szCs w:val="26"/>
          </w:rPr>
          <w:t>D</w:t>
        </w:r>
        <w:r w:rsidRPr="0045776A">
          <w:rPr>
            <w:rFonts w:ascii="Times New Roman" w:hAnsi="Times New Roman" w:cs="Times New Roman"/>
            <w:b/>
            <w:sz w:val="26"/>
            <w:szCs w:val="26"/>
          </w:rPr>
          <w:t>emand:</w:t>
        </w:r>
        <w:r w:rsidRPr="00CE5E0B">
          <w:rPr>
            <w:rFonts w:ascii="Times New Roman" w:hAnsi="Times New Roman" w:cs="Times New Roman"/>
            <w:bCs/>
            <w:sz w:val="26"/>
            <w:szCs w:val="26"/>
          </w:rPr>
          <w:t xml:space="preserve"> </w:t>
        </w:r>
        <w:r>
          <w:rPr>
            <w:rFonts w:ascii="Times New Roman" w:hAnsi="Times New Roman" w:cs="Times New Roman"/>
            <w:bCs/>
            <w:sz w:val="26"/>
            <w:szCs w:val="26"/>
          </w:rPr>
          <w:t xml:space="preserve">Demand set by </w:t>
        </w:r>
      </w:ins>
      <w:r w:rsidR="004B05FD">
        <w:rPr>
          <w:rFonts w:ascii="Times New Roman" w:hAnsi="Times New Roman" w:cs="Times New Roman"/>
          <w:bCs/>
          <w:sz w:val="26"/>
          <w:szCs w:val="26"/>
        </w:rPr>
        <w:t>completions</w:t>
      </w:r>
      <w:ins w:id="1591" w:author="Melody Shellman" w:date="2021-10-26T14:46:00Z">
        <w:r>
          <w:rPr>
            <w:rFonts w:ascii="Times New Roman" w:hAnsi="Times New Roman" w:cs="Times New Roman"/>
            <w:bCs/>
            <w:sz w:val="26"/>
            <w:szCs w:val="26"/>
          </w:rPr>
          <w:t xml:space="preserve"> pads. </w:t>
        </w:r>
        <w:r w:rsidRPr="00CE5E0B">
          <w:rPr>
            <w:rFonts w:ascii="Times New Roman" w:hAnsi="Times New Roman" w:cs="Times New Roman"/>
            <w:bCs/>
            <w:sz w:val="26"/>
            <w:szCs w:val="26"/>
          </w:rPr>
          <w:t xml:space="preserve"> </w:t>
        </w:r>
        <w:r>
          <w:rPr>
            <w:rFonts w:ascii="Times New Roman" w:hAnsi="Times New Roman" w:cs="Times New Roman"/>
            <w:bCs/>
            <w:sz w:val="26"/>
            <w:szCs w:val="26"/>
          </w:rPr>
          <w:t xml:space="preserve">This demand </w:t>
        </w:r>
        <w:r w:rsidRPr="00CE5E0B">
          <w:rPr>
            <w:rFonts w:ascii="Times New Roman" w:hAnsi="Times New Roman" w:cs="Times New Roman"/>
            <w:bCs/>
            <w:sz w:val="26"/>
            <w:szCs w:val="26"/>
          </w:rPr>
          <w:t xml:space="preserve">can be met by produced water, treated water, or freshwater. </w:t>
        </w:r>
      </w:ins>
    </w:p>
    <w:p w14:paraId="5F4B1390" w14:textId="16379AD4" w:rsidR="00B325BD" w:rsidRDefault="00B325BD">
      <w:pPr>
        <w:rPr>
          <w:ins w:id="1592" w:author="Melody Shellman" w:date="2021-10-26T14:46:00Z"/>
          <w:rFonts w:ascii="Times New Roman" w:hAnsi="Times New Roman" w:cs="Times New Roman"/>
          <w:bCs/>
          <w:sz w:val="26"/>
          <w:szCs w:val="26"/>
        </w:rPr>
        <w:pPrChange w:id="1593" w:author="Melody Shellman" w:date="2021-10-26T14:46:00Z">
          <w:pPr>
            <w:pStyle w:val="CommentText"/>
            <w:numPr>
              <w:numId w:val="3"/>
            </w:numPr>
            <w:ind w:left="360" w:hanging="360"/>
          </w:pPr>
        </w:pPrChange>
      </w:pPr>
      <w:ins w:id="1594" w:author="Melody Shellman" w:date="2021-10-26T14:46:00Z">
        <w:r w:rsidRPr="00B325BD">
          <w:rPr>
            <w:rFonts w:ascii="Times New Roman" w:hAnsi="Times New Roman" w:cs="Times New Roman"/>
            <w:b/>
            <w:bCs/>
            <w:sz w:val="26"/>
            <w:szCs w:val="26"/>
            <w:rPrChange w:id="1595" w:author="Melody Shellman" w:date="2021-10-26T14:46:00Z">
              <w:rPr>
                <w:b/>
                <w:bCs/>
              </w:rPr>
            </w:rPrChange>
          </w:rPr>
          <w:t xml:space="preserve">Completions Reuse Water: </w:t>
        </w:r>
        <w:r w:rsidRPr="00B325BD">
          <w:rPr>
            <w:rFonts w:ascii="Times New Roman" w:hAnsi="Times New Roman" w:cs="Times New Roman"/>
            <w:sz w:val="26"/>
            <w:szCs w:val="26"/>
            <w:rPrChange w:id="1596" w:author="Melody Shellman" w:date="2021-10-26T14:46:00Z">
              <w:rPr/>
            </w:rPrChange>
          </w:rPr>
          <w:t xml:space="preserve">Water that meets demand at a </w:t>
        </w:r>
      </w:ins>
      <w:r w:rsidR="004B05FD">
        <w:rPr>
          <w:rFonts w:ascii="Times New Roman" w:hAnsi="Times New Roman" w:cs="Times New Roman"/>
          <w:sz w:val="26"/>
          <w:szCs w:val="26"/>
        </w:rPr>
        <w:t>completions</w:t>
      </w:r>
      <w:ins w:id="1597" w:author="Melody Shellman" w:date="2021-10-26T14:46:00Z">
        <w:r w:rsidRPr="00B325BD">
          <w:rPr>
            <w:rFonts w:ascii="Times New Roman" w:hAnsi="Times New Roman" w:cs="Times New Roman"/>
            <w:sz w:val="26"/>
            <w:szCs w:val="26"/>
            <w:rPrChange w:id="1598" w:author="Melody Shellman" w:date="2021-10-26T14:46:00Z">
              <w:rPr/>
            </w:rPrChange>
          </w:rPr>
          <w:t xml:space="preserve"> site. This does not include freshwater or water for beneficial reuse. </w:t>
        </w:r>
      </w:ins>
    </w:p>
    <w:p w14:paraId="5E3A5812" w14:textId="77777777" w:rsidR="00B325BD" w:rsidRPr="00B325BD" w:rsidRDefault="00B325BD">
      <w:pPr>
        <w:rPr>
          <w:ins w:id="1599" w:author="Melody Shellman" w:date="2021-10-26T14:46:00Z"/>
          <w:rFonts w:ascii="Times New Roman" w:hAnsi="Times New Roman" w:cs="Times New Roman"/>
          <w:bCs/>
          <w:sz w:val="26"/>
          <w:szCs w:val="26"/>
          <w:rPrChange w:id="1600" w:author="Melody Shellman" w:date="2021-10-26T14:46:00Z">
            <w:rPr>
              <w:ins w:id="1601" w:author="Melody Shellman" w:date="2021-10-26T14:46:00Z"/>
            </w:rPr>
          </w:rPrChange>
        </w:rPr>
        <w:pPrChange w:id="1602" w:author="Melody Shellman" w:date="2021-10-26T14:46:00Z">
          <w:pPr>
            <w:pStyle w:val="ListParagraph"/>
            <w:numPr>
              <w:numId w:val="3"/>
            </w:numPr>
            <w:ind w:left="360" w:hanging="360"/>
          </w:pPr>
        </w:pPrChange>
      </w:pPr>
      <w:ins w:id="1603" w:author="Melody Shellman" w:date="2021-10-26T14:46:00Z">
        <w:r w:rsidRPr="00B325BD">
          <w:rPr>
            <w:rFonts w:ascii="Times New Roman" w:hAnsi="Times New Roman" w:cs="Times New Roman"/>
            <w:b/>
            <w:sz w:val="26"/>
            <w:szCs w:val="26"/>
            <w:rPrChange w:id="1604" w:author="Melody Shellman" w:date="2021-10-26T14:46:00Z">
              <w:rPr>
                <w:b/>
              </w:rPr>
            </w:rPrChange>
          </w:rPr>
          <w:t>Network Nodes:</w:t>
        </w:r>
        <w:r w:rsidRPr="00B325BD">
          <w:rPr>
            <w:rFonts w:ascii="Times New Roman" w:hAnsi="Times New Roman" w:cs="Times New Roman"/>
            <w:bCs/>
            <w:sz w:val="26"/>
            <w:szCs w:val="26"/>
            <w:rPrChange w:id="1605" w:author="Melody Shellman" w:date="2021-10-26T14:46:00Z">
              <w:rPr/>
            </w:rPrChange>
          </w:rPr>
          <w:t xml:space="preserve"> These are branch points for pipelines only. Note: well pads are not a subset of network nodes.</w:t>
        </w:r>
      </w:ins>
    </w:p>
    <w:p w14:paraId="7F51A5CB" w14:textId="77777777" w:rsidR="00B325BD" w:rsidRDefault="00B325BD">
      <w:pPr>
        <w:pStyle w:val="CommentText"/>
        <w:rPr>
          <w:ins w:id="1606" w:author="Melody Shellman" w:date="2021-10-26T14:46:00Z"/>
          <w:rFonts w:ascii="Times New Roman" w:hAnsi="Times New Roman" w:cs="Times New Roman"/>
          <w:b/>
          <w:sz w:val="26"/>
          <w:szCs w:val="26"/>
        </w:rPr>
        <w:pPrChange w:id="1607" w:author="Melody Shellman" w:date="2021-10-26T14:46:00Z">
          <w:pPr>
            <w:pStyle w:val="CommentText"/>
            <w:numPr>
              <w:numId w:val="3"/>
            </w:numPr>
            <w:ind w:left="360" w:hanging="360"/>
          </w:pPr>
        </w:pPrChange>
      </w:pPr>
      <w:ins w:id="1608" w:author="Melody Shellman" w:date="2021-10-26T14:46:00Z">
        <w:r w:rsidRPr="00021B8B">
          <w:rPr>
            <w:rFonts w:ascii="Times New Roman" w:hAnsi="Times New Roman" w:cs="Times New Roman"/>
            <w:b/>
            <w:sz w:val="26"/>
            <w:szCs w:val="26"/>
          </w:rPr>
          <w:t>[t]:</w:t>
        </w:r>
        <w:r>
          <w:rPr>
            <w:rFonts w:ascii="Times New Roman" w:hAnsi="Times New Roman" w:cs="Times New Roman"/>
            <w:bCs/>
            <w:sz w:val="26"/>
            <w:szCs w:val="26"/>
          </w:rPr>
          <w:t xml:space="preserve"> </w:t>
        </w:r>
        <w:r w:rsidRPr="00CE5E0B">
          <w:rPr>
            <w:rFonts w:ascii="Times New Roman" w:hAnsi="Times New Roman" w:cs="Times New Roman"/>
            <w:sz w:val="26"/>
            <w:szCs w:val="26"/>
          </w:rPr>
          <w:t xml:space="preserve">This </w:t>
        </w:r>
        <w:r>
          <w:rPr>
            <w:rFonts w:ascii="Times New Roman" w:hAnsi="Times New Roman" w:cs="Times New Roman"/>
            <w:bCs/>
            <w:sz w:val="26"/>
            <w:szCs w:val="26"/>
          </w:rPr>
          <w:t xml:space="preserve">notation </w:t>
        </w:r>
        <w:r w:rsidRPr="00CE5E0B">
          <w:rPr>
            <w:rFonts w:ascii="Times New Roman" w:hAnsi="Times New Roman" w:cs="Times New Roman"/>
            <w:sz w:val="26"/>
            <w:szCs w:val="26"/>
          </w:rPr>
          <w:t>indicates that timing of capacity expansion has not yet been implemented.</w:t>
        </w:r>
        <w:r w:rsidRPr="00593799">
          <w:rPr>
            <w:rFonts w:ascii="Times New Roman" w:hAnsi="Times New Roman" w:cs="Times New Roman"/>
            <w:b/>
            <w:sz w:val="26"/>
            <w:szCs w:val="26"/>
          </w:rPr>
          <w:t xml:space="preserve"> </w:t>
        </w:r>
      </w:ins>
    </w:p>
    <w:p w14:paraId="7A52553A" w14:textId="77777777" w:rsidR="00B325BD" w:rsidRPr="00172721" w:rsidRDefault="00B325BD">
      <w:pPr>
        <w:pStyle w:val="CommentText"/>
        <w:rPr>
          <w:ins w:id="1609" w:author="Melody Shellman" w:date="2021-10-26T14:46:00Z"/>
          <w:rFonts w:ascii="Times New Roman" w:hAnsi="Times New Roman" w:cs="Times New Roman"/>
          <w:bCs/>
          <w:sz w:val="26"/>
          <w:szCs w:val="26"/>
        </w:rPr>
        <w:pPrChange w:id="1610" w:author="Melody Shellman" w:date="2021-10-26T14:46:00Z">
          <w:pPr>
            <w:pStyle w:val="CommentText"/>
            <w:numPr>
              <w:numId w:val="3"/>
            </w:numPr>
            <w:ind w:left="360" w:hanging="360"/>
          </w:pPr>
        </w:pPrChange>
      </w:pPr>
      <w:ins w:id="1611" w:author="Melody Shellman" w:date="2021-10-26T14:46:00Z">
        <w:r>
          <w:rPr>
            <w:rFonts w:ascii="Times New Roman" w:hAnsi="Times New Roman" w:cs="Times New Roman"/>
            <w:b/>
            <w:sz w:val="26"/>
            <w:szCs w:val="26"/>
          </w:rPr>
          <w:t xml:space="preserve">Terminal Storage Level: </w:t>
        </w:r>
        <w:r>
          <w:rPr>
            <w:rFonts w:ascii="Times New Roman" w:hAnsi="Times New Roman" w:cs="Times New Roman"/>
            <w:bCs/>
            <w:sz w:val="26"/>
            <w:szCs w:val="26"/>
          </w:rPr>
          <w:t xml:space="preserve">These are goal storage levels for the final time period. </w:t>
        </w:r>
        <w:r w:rsidRPr="00692A84">
          <w:rPr>
            <w:rFonts w:ascii="Times New Roman" w:hAnsi="Times New Roman" w:cs="Times New Roman"/>
            <w:bCs/>
            <w:sz w:val="26"/>
            <w:szCs w:val="26"/>
          </w:rPr>
          <w:t>Without this, the storage levels w</w:t>
        </w:r>
        <w:r>
          <w:rPr>
            <w:rFonts w:ascii="Times New Roman" w:hAnsi="Times New Roman" w:cs="Times New Roman"/>
            <w:bCs/>
            <w:sz w:val="26"/>
            <w:szCs w:val="26"/>
          </w:rPr>
          <w:t>ould</w:t>
        </w:r>
        <w:r w:rsidRPr="00692A84">
          <w:rPr>
            <w:rFonts w:ascii="Times New Roman" w:hAnsi="Times New Roman" w:cs="Times New Roman"/>
            <w:bCs/>
            <w:sz w:val="26"/>
            <w:szCs w:val="26"/>
          </w:rPr>
          <w:t xml:space="preserve"> </w:t>
        </w:r>
        <w:r>
          <w:rPr>
            <w:rFonts w:ascii="Times New Roman" w:hAnsi="Times New Roman" w:cs="Times New Roman"/>
            <w:bCs/>
            <w:sz w:val="26"/>
            <w:szCs w:val="26"/>
          </w:rPr>
          <w:t xml:space="preserve">likely </w:t>
        </w:r>
        <w:r w:rsidRPr="00692A84">
          <w:rPr>
            <w:rFonts w:ascii="Times New Roman" w:hAnsi="Times New Roman" w:cs="Times New Roman"/>
            <w:bCs/>
            <w:sz w:val="26"/>
            <w:szCs w:val="26"/>
          </w:rPr>
          <w:t xml:space="preserve">be depleted in the last time period.  </w:t>
        </w:r>
      </w:ins>
    </w:p>
    <w:p w14:paraId="1FED6259" w14:textId="77777777" w:rsidR="00B325BD" w:rsidRPr="00B325BD" w:rsidRDefault="00B325BD" w:rsidP="00B325BD">
      <w:pPr>
        <w:rPr>
          <w:rFonts w:ascii="Times New Roman" w:eastAsiaTheme="minorEastAsia" w:hAnsi="Times New Roman" w:cs="Times New Roman"/>
          <w:strike/>
          <w:sz w:val="26"/>
          <w:szCs w:val="26"/>
          <w:rPrChange w:id="1612" w:author="Melody Shellman" w:date="2021-10-26T14:45:00Z">
            <w:rPr/>
          </w:rPrChange>
        </w:rPr>
      </w:pPr>
    </w:p>
    <w:sectPr w:rsidR="00B325BD" w:rsidRPr="00B325BD">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elody Shellman" w:date="2021-10-26T14:48:00Z" w:initials="MS">
    <w:p w14:paraId="5590897F" w14:textId="243F1DDD" w:rsidR="00132A86" w:rsidRDefault="00132A86">
      <w:pPr>
        <w:pStyle w:val="CommentText"/>
      </w:pPr>
      <w:r>
        <w:rPr>
          <w:rStyle w:val="CommentReference"/>
        </w:rPr>
        <w:annotationRef/>
      </w:r>
      <w:r>
        <w:t xml:space="preserve">Note: these were already marked for removal with strike throughs. Removed them with track changes to clean up. </w:t>
      </w:r>
    </w:p>
  </w:comment>
  <w:comment w:id="53" w:author="Drouven, Markus G." w:date="2021-11-03T14:56:00Z" w:initials="DMG">
    <w:p w14:paraId="4C27B3AC" w14:textId="02689B5B" w:rsidR="00850038" w:rsidRDefault="00850038">
      <w:pPr>
        <w:pStyle w:val="CommentText"/>
      </w:pPr>
      <w:r>
        <w:rPr>
          <w:rStyle w:val="CommentReference"/>
        </w:rPr>
        <w:annotationRef/>
      </w:r>
      <w:r w:rsidR="004D160D">
        <w:rPr>
          <w:noProof/>
        </w:rPr>
        <w:t>Can we make this less "cody" for the documentation?</w:t>
      </w:r>
    </w:p>
  </w:comment>
  <w:comment w:id="54" w:author="Melody Shellman" w:date="2021-11-05T13:48:00Z" w:initials="MS">
    <w:p w14:paraId="47AC8109" w14:textId="1D4D0B4E" w:rsidR="00471808" w:rsidRDefault="00471808">
      <w:pPr>
        <w:pStyle w:val="CommentText"/>
      </w:pPr>
      <w:r>
        <w:rPr>
          <w:rStyle w:val="CommentReference"/>
        </w:rPr>
        <w:annotationRef/>
      </w:r>
      <w:r>
        <w:t>See edits</w:t>
      </w:r>
    </w:p>
  </w:comment>
  <w:comment w:id="284" w:author="Melody Shellman" w:date="2021-10-26T13:52:00Z" w:initials="MS">
    <w:p w14:paraId="0BBA60FF" w14:textId="77777777" w:rsidR="00C221C2" w:rsidRDefault="00C221C2">
      <w:pPr>
        <w:pStyle w:val="CommentText"/>
        <w:rPr>
          <w:rStyle w:val="CommentReference"/>
        </w:rPr>
      </w:pPr>
      <w:r>
        <w:rPr>
          <w:rStyle w:val="CommentReference"/>
        </w:rPr>
        <w:annotationRef/>
      </w:r>
      <w:r w:rsidR="008A0692">
        <w:rPr>
          <w:rStyle w:val="CommentReference"/>
        </w:rPr>
        <w:t xml:space="preserve">The RCA arc is also not in the code. </w:t>
      </w:r>
    </w:p>
    <w:p w14:paraId="7B85038B" w14:textId="77777777" w:rsidR="00267C2C" w:rsidRDefault="00267C2C">
      <w:pPr>
        <w:pStyle w:val="CommentText"/>
        <w:rPr>
          <w:rStyle w:val="CommentReference"/>
        </w:rPr>
      </w:pPr>
    </w:p>
    <w:p w14:paraId="438D1956" w14:textId="2D50C85E" w:rsidR="00267C2C" w:rsidRDefault="00267C2C">
      <w:pPr>
        <w:pStyle w:val="CommentText"/>
      </w:pPr>
      <w:r>
        <w:rPr>
          <w:rStyle w:val="CommentReference"/>
        </w:rPr>
        <w:t>Conclusion: Should add to code</w:t>
      </w:r>
      <w:r w:rsidR="004040E8">
        <w:rPr>
          <w:rStyle w:val="CommentReference"/>
        </w:rPr>
        <w:t>. Added.</w:t>
      </w:r>
    </w:p>
  </w:comment>
  <w:comment w:id="324" w:author="Melody Shellman" w:date="2021-10-26T13:19:00Z" w:initials="MS">
    <w:p w14:paraId="1DFFE558" w14:textId="344ED29A" w:rsidR="00CC3148" w:rsidRDefault="000F5BF7">
      <w:pPr>
        <w:pStyle w:val="CommentText"/>
      </w:pPr>
      <w:r>
        <w:rPr>
          <w:rStyle w:val="CommentReference"/>
        </w:rPr>
        <w:annotationRef/>
      </w:r>
      <w:r w:rsidR="000A64BA">
        <w:t xml:space="preserve">The strategic model excludes freshwater, this does not. </w:t>
      </w:r>
      <w:r w:rsidR="00CC3148">
        <w:t>For consistency should this also exclude freshwater?</w:t>
      </w:r>
    </w:p>
    <w:p w14:paraId="4EF22CB2" w14:textId="3BA97ED5" w:rsidR="00267C2C" w:rsidRDefault="00267C2C">
      <w:pPr>
        <w:pStyle w:val="CommentText"/>
      </w:pPr>
    </w:p>
    <w:p w14:paraId="707386DF" w14:textId="59AE1977" w:rsidR="00267C2C" w:rsidRDefault="00267C2C">
      <w:pPr>
        <w:pStyle w:val="CommentText"/>
      </w:pPr>
      <w:r>
        <w:t>Conclusion: Yes, let’s maintain consistency between the two models. Do not include freshwater.</w:t>
      </w:r>
      <w:r w:rsidR="004040E8">
        <w:t xml:space="preserve"> No code changes yet. Not yet implemented in the code.</w:t>
      </w:r>
    </w:p>
    <w:p w14:paraId="033D8503" w14:textId="1CED62FF" w:rsidR="00C221C2" w:rsidRDefault="00C221C2">
      <w:pPr>
        <w:pStyle w:val="CommentText"/>
      </w:pPr>
    </w:p>
  </w:comment>
  <w:comment w:id="459" w:author="Melody Shellman" w:date="2021-10-26T14:04:00Z" w:initials="MS">
    <w:p w14:paraId="06560B43" w14:textId="77777777" w:rsidR="0043553E" w:rsidRDefault="0043553E">
      <w:pPr>
        <w:pStyle w:val="CommentText"/>
      </w:pPr>
      <w:r>
        <w:rPr>
          <w:rStyle w:val="CommentReference"/>
        </w:rPr>
        <w:annotationRef/>
      </w:r>
      <w:r w:rsidR="00DB49C4">
        <w:t>The storage to node pipeline is not included here. Is this intentional?</w:t>
      </w:r>
      <w:r w:rsidR="00DB49C4">
        <w:br/>
      </w:r>
      <w:r w:rsidR="00DB49C4">
        <w:br/>
        <w:t xml:space="preserve">Additionally, the storage to node pipeline is not in the code. </w:t>
      </w:r>
    </w:p>
    <w:p w14:paraId="0977B517" w14:textId="77777777" w:rsidR="007F7A7F" w:rsidRDefault="007F7A7F">
      <w:pPr>
        <w:pStyle w:val="CommentText"/>
      </w:pPr>
    </w:p>
    <w:p w14:paraId="7B0895DD" w14:textId="37C55333" w:rsidR="007F7A7F" w:rsidRDefault="00B62BF3">
      <w:pPr>
        <w:pStyle w:val="CommentText"/>
      </w:pPr>
      <w:r>
        <w:t>Conclusions: Yes, lets include the storage to node. This</w:t>
      </w:r>
      <w:r w:rsidR="007F7A7F">
        <w:t xml:space="preserve"> may require updating the input file – can put 0s so the result stays the same</w:t>
      </w:r>
      <w:r w:rsidR="004949D0">
        <w:t>. Code updated. Input file updated TBD.</w:t>
      </w:r>
    </w:p>
  </w:comment>
  <w:comment w:id="484" w:author="Melody Shellman" w:date="2021-10-26T14:06:00Z" w:initials="MS">
    <w:p w14:paraId="0F1A9096" w14:textId="151DC895" w:rsidR="00474D3E" w:rsidRDefault="00474D3E">
      <w:pPr>
        <w:pStyle w:val="CommentText"/>
      </w:pPr>
      <w:r>
        <w:rPr>
          <w:rStyle w:val="CommentReference"/>
        </w:rPr>
        <w:annotationRef/>
      </w:r>
      <w:r>
        <w:t xml:space="preserve">Because we do not consider pipeline construction in the operation model, </w:t>
      </w:r>
      <w:r w:rsidR="004640C6">
        <w:t>should we rename these constraints</w:t>
      </w:r>
      <w:r w:rsidR="00E74C3D">
        <w:t xml:space="preserve"> to “Pipeline Capacity” , “Storage Capacity”, “Disposal Capacity”, </w:t>
      </w:r>
      <w:proofErr w:type="spellStart"/>
      <w:r w:rsidR="00E74C3D">
        <w:t>etc</w:t>
      </w:r>
      <w:proofErr w:type="spellEnd"/>
      <w:r w:rsidR="00E74C3D">
        <w:t>,</w:t>
      </w:r>
    </w:p>
  </w:comment>
  <w:comment w:id="768" w:author="Melody Shellman" w:date="2021-10-26T14:36:00Z" w:initials="MS">
    <w:p w14:paraId="163ED31C" w14:textId="77777777" w:rsidR="006F2A45" w:rsidRDefault="006F2A45">
      <w:pPr>
        <w:pStyle w:val="CommentText"/>
      </w:pPr>
      <w:r>
        <w:rPr>
          <w:rStyle w:val="CommentReference"/>
        </w:rPr>
        <w:annotationRef/>
      </w:r>
      <w:r>
        <w:t>There is no treatment balance constraint in the operational model – should there be?</w:t>
      </w:r>
    </w:p>
    <w:p w14:paraId="386D0D76" w14:textId="77777777" w:rsidR="007F7A7F" w:rsidRDefault="007F7A7F">
      <w:pPr>
        <w:pStyle w:val="CommentText"/>
      </w:pPr>
    </w:p>
    <w:p w14:paraId="7E1E02A7" w14:textId="77777777" w:rsidR="007F7A7F" w:rsidRDefault="007F7A7F">
      <w:pPr>
        <w:pStyle w:val="CommentText"/>
      </w:pPr>
    </w:p>
    <w:p w14:paraId="676B4B33" w14:textId="77777777" w:rsidR="007F7A7F" w:rsidRDefault="007F7A7F">
      <w:pPr>
        <w:pStyle w:val="CommentText"/>
      </w:pPr>
      <w:r>
        <w:t>How is treatment balance currently modeled??</w:t>
      </w:r>
      <w:r w:rsidR="00B62BF3">
        <w:t xml:space="preserve"> It is not. </w:t>
      </w:r>
    </w:p>
    <w:p w14:paraId="5E58A8BA" w14:textId="77777777" w:rsidR="00B62BF3" w:rsidRDefault="00B62BF3">
      <w:pPr>
        <w:pStyle w:val="CommentText"/>
      </w:pPr>
    </w:p>
    <w:p w14:paraId="7A9F5289" w14:textId="1FB2112E" w:rsidR="00B62BF3" w:rsidRDefault="00B62BF3">
      <w:pPr>
        <w:pStyle w:val="CommentText"/>
      </w:pPr>
      <w:r>
        <w:t>Conclusion: Implement this constraint</w:t>
      </w:r>
      <w:r w:rsidR="00FD7CDA">
        <w:t xml:space="preserve">. Updated. </w:t>
      </w:r>
    </w:p>
  </w:comment>
  <w:comment w:id="841" w:author="Melody Shellman" w:date="2021-10-26T14:40:00Z" w:initials="MS">
    <w:p w14:paraId="34DF5C8F" w14:textId="1C8BC3A0" w:rsidR="00A86535" w:rsidRDefault="00A86535">
      <w:pPr>
        <w:pStyle w:val="CommentText"/>
      </w:pPr>
      <w:r>
        <w:rPr>
          <w:rStyle w:val="CommentReference"/>
        </w:rPr>
        <w:annotationRef/>
      </w:r>
      <w:r w:rsidR="007B5F32">
        <w:t>The treatment to completion</w:t>
      </w:r>
      <w:r w:rsidR="00D52608">
        <w:t>s</w:t>
      </w:r>
      <w:r w:rsidR="007B5F32">
        <w:t xml:space="preserve"> arcs are not included here. </w:t>
      </w:r>
    </w:p>
    <w:p w14:paraId="1AB386B9" w14:textId="77777777" w:rsidR="007B5F32" w:rsidRDefault="007B5F32">
      <w:pPr>
        <w:pStyle w:val="CommentText"/>
      </w:pPr>
    </w:p>
    <w:p w14:paraId="5EE91852" w14:textId="77777777" w:rsidR="007B5F32" w:rsidRDefault="007B5F32">
      <w:pPr>
        <w:pStyle w:val="CommentText"/>
      </w:pPr>
      <w:r>
        <w:t xml:space="preserve">They are also not included in the code. </w:t>
      </w:r>
    </w:p>
    <w:p w14:paraId="35539D35" w14:textId="77777777" w:rsidR="00B62BF3" w:rsidRDefault="00B62BF3">
      <w:pPr>
        <w:pStyle w:val="CommentText"/>
      </w:pPr>
    </w:p>
    <w:p w14:paraId="74338659" w14:textId="139A48B6" w:rsidR="00B62BF3" w:rsidRDefault="00B62BF3">
      <w:pPr>
        <w:pStyle w:val="CommentText"/>
      </w:pPr>
      <w:r>
        <w:t>Conclusion: Update to include.</w:t>
      </w:r>
      <w:r w:rsidR="00FD7CDA">
        <w:t xml:space="preserve"> Updated. </w:t>
      </w:r>
    </w:p>
  </w:comment>
  <w:comment w:id="862" w:author="Melody Shellman" w:date="2021-10-26T14:34:00Z" w:initials="MS">
    <w:p w14:paraId="4F149B8A" w14:textId="6E549F82" w:rsidR="00D55DDF" w:rsidRDefault="00D55DDF">
      <w:pPr>
        <w:pStyle w:val="CommentText"/>
      </w:pPr>
      <w:r>
        <w:rPr>
          <w:rStyle w:val="CommentReference"/>
        </w:rPr>
        <w:annotationRef/>
      </w:r>
      <w:r>
        <w:t>Same code change as strategic model needed</w:t>
      </w:r>
      <w:r w:rsidR="00FD7CDA">
        <w:t xml:space="preserve">. Updated. </w:t>
      </w:r>
    </w:p>
  </w:comment>
  <w:comment w:id="1298" w:author="Melody Shellman" w:date="2021-10-26T14:36:00Z" w:initials="MS">
    <w:p w14:paraId="23214D94" w14:textId="77777777" w:rsidR="00607D5D" w:rsidRDefault="00607D5D" w:rsidP="00607D5D">
      <w:pPr>
        <w:pStyle w:val="CommentText"/>
      </w:pPr>
      <w:r>
        <w:rPr>
          <w:rStyle w:val="CommentReference"/>
        </w:rPr>
        <w:annotationRef/>
      </w:r>
      <w:r>
        <w:t>There is no treatment balance constraint in the operational model – should there be?</w:t>
      </w:r>
    </w:p>
    <w:p w14:paraId="4FA9E388" w14:textId="77777777" w:rsidR="00607D5D" w:rsidRDefault="00607D5D" w:rsidP="00607D5D">
      <w:pPr>
        <w:pStyle w:val="CommentText"/>
      </w:pPr>
    </w:p>
    <w:p w14:paraId="438ABE29" w14:textId="77777777" w:rsidR="00607D5D" w:rsidRDefault="00607D5D" w:rsidP="00607D5D">
      <w:pPr>
        <w:pStyle w:val="CommentText"/>
      </w:pPr>
    </w:p>
    <w:p w14:paraId="3CADF7FF" w14:textId="77777777" w:rsidR="00607D5D" w:rsidRDefault="00607D5D" w:rsidP="00607D5D">
      <w:pPr>
        <w:pStyle w:val="CommentText"/>
      </w:pPr>
      <w:r>
        <w:t xml:space="preserve">How is treatment balance currently modeled?? It is not. </w:t>
      </w:r>
    </w:p>
    <w:p w14:paraId="790FC7F3" w14:textId="77777777" w:rsidR="00607D5D" w:rsidRDefault="00607D5D" w:rsidP="00607D5D">
      <w:pPr>
        <w:pStyle w:val="CommentText"/>
      </w:pPr>
    </w:p>
    <w:p w14:paraId="6D76BF11" w14:textId="77777777" w:rsidR="00607D5D" w:rsidRDefault="00607D5D" w:rsidP="00607D5D">
      <w:pPr>
        <w:pStyle w:val="CommentText"/>
      </w:pPr>
      <w:r>
        <w:t xml:space="preserve">Conclusion: Implement this constraint. Updated.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90897F" w15:done="0"/>
  <w15:commentEx w15:paraId="4C27B3AC" w15:done="0"/>
  <w15:commentEx w15:paraId="47AC8109" w15:paraIdParent="4C27B3AC" w15:done="0"/>
  <w15:commentEx w15:paraId="438D1956" w15:done="0"/>
  <w15:commentEx w15:paraId="033D8503" w15:done="0"/>
  <w15:commentEx w15:paraId="7B0895DD" w15:done="0"/>
  <w15:commentEx w15:paraId="0F1A9096" w15:done="0"/>
  <w15:commentEx w15:paraId="7A9F5289" w15:done="0"/>
  <w15:commentEx w15:paraId="74338659" w15:done="0"/>
  <w15:commentEx w15:paraId="4F149B8A" w15:done="0"/>
  <w15:commentEx w15:paraId="6D76BF1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93A5" w16cex:dateUtc="2021-10-26T18:48:00Z"/>
  <w16cex:commentExtensible w16cex:durableId="252D21AA" w16cex:dateUtc="2021-11-03T18:56:00Z"/>
  <w16cex:commentExtensible w16cex:durableId="252FB4BC" w16cex:dateUtc="2021-11-05T17:48:00Z"/>
  <w16cex:commentExtensible w16cex:durableId="252286B0" w16cex:dateUtc="2021-10-26T17:52:00Z"/>
  <w16cex:commentExtensible w16cex:durableId="25227ECA" w16cex:dateUtc="2021-10-26T17:19:00Z"/>
  <w16cex:commentExtensible w16cex:durableId="25228972" w16cex:dateUtc="2021-10-26T18:04:00Z"/>
  <w16cex:commentExtensible w16cex:durableId="252289EA" w16cex:dateUtc="2021-10-26T18:06:00Z"/>
  <w16cex:commentExtensible w16cex:durableId="2522910A" w16cex:dateUtc="2021-10-26T18:36:00Z"/>
  <w16cex:commentExtensible w16cex:durableId="252291DB" w16cex:dateUtc="2021-10-26T18:40:00Z"/>
  <w16cex:commentExtensible w16cex:durableId="25229070" w16cex:dateUtc="2021-10-26T18:34:00Z"/>
  <w16cex:commentExtensible w16cex:durableId="255462BD" w16cex:dateUtc="2021-10-26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90897F" w16cid:durableId="252293A5"/>
  <w16cid:commentId w16cid:paraId="4C27B3AC" w16cid:durableId="252D21AA"/>
  <w16cid:commentId w16cid:paraId="47AC8109" w16cid:durableId="252FB4BC"/>
  <w16cid:commentId w16cid:paraId="438D1956" w16cid:durableId="252286B0"/>
  <w16cid:commentId w16cid:paraId="033D8503" w16cid:durableId="25227ECA"/>
  <w16cid:commentId w16cid:paraId="7B0895DD" w16cid:durableId="25228972"/>
  <w16cid:commentId w16cid:paraId="0F1A9096" w16cid:durableId="252289EA"/>
  <w16cid:commentId w16cid:paraId="7A9F5289" w16cid:durableId="2522910A"/>
  <w16cid:commentId w16cid:paraId="74338659" w16cid:durableId="252291DB"/>
  <w16cid:commentId w16cid:paraId="4F149B8A" w16cid:durableId="25229070"/>
  <w16cid:commentId w16cid:paraId="6D76BF11" w16cid:durableId="255462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04A37" w14:textId="77777777" w:rsidR="00596A2F" w:rsidRDefault="00596A2F" w:rsidP="00824992">
      <w:pPr>
        <w:spacing w:after="0" w:line="240" w:lineRule="auto"/>
      </w:pPr>
      <w:r>
        <w:separator/>
      </w:r>
    </w:p>
  </w:endnote>
  <w:endnote w:type="continuationSeparator" w:id="0">
    <w:p w14:paraId="5301E646" w14:textId="77777777" w:rsidR="00596A2F" w:rsidRDefault="00596A2F" w:rsidP="0082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677C5E" w:rsidRPr="00824992" w:rsidRDefault="00677C5E">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677C5E" w:rsidRDefault="00677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FA2E5" w14:textId="77777777" w:rsidR="00596A2F" w:rsidRDefault="00596A2F" w:rsidP="00824992">
      <w:pPr>
        <w:spacing w:after="0" w:line="240" w:lineRule="auto"/>
      </w:pPr>
      <w:r>
        <w:separator/>
      </w:r>
    </w:p>
  </w:footnote>
  <w:footnote w:type="continuationSeparator" w:id="0">
    <w:p w14:paraId="406D5C4E" w14:textId="77777777" w:rsidR="00596A2F" w:rsidRDefault="00596A2F" w:rsidP="00824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AC0562"/>
    <w:multiLevelType w:val="hybridMultilevel"/>
    <w:tmpl w:val="40BA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ody Shellman">
    <w15:presenceInfo w15:providerId="AD" w15:userId="S::melodys@Ortec.Com::80c52ba3-df54-45b5-a0e8-4d07f2844da7"/>
  </w15:person>
  <w15:person w15:author="Drouven, Markus G.">
    <w15:presenceInfo w15:providerId="AD" w15:userId="S::Markus.Drouven@netl.doe.gov::42ca5490-31ba-40c7-a22e-006c1b182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00692"/>
    <w:rsid w:val="0001660C"/>
    <w:rsid w:val="0001673F"/>
    <w:rsid w:val="00027E71"/>
    <w:rsid w:val="00030C3C"/>
    <w:rsid w:val="00044B6B"/>
    <w:rsid w:val="00044D18"/>
    <w:rsid w:val="00044F94"/>
    <w:rsid w:val="00050361"/>
    <w:rsid w:val="00056781"/>
    <w:rsid w:val="00057C65"/>
    <w:rsid w:val="00072D48"/>
    <w:rsid w:val="00081449"/>
    <w:rsid w:val="000815C1"/>
    <w:rsid w:val="00081DB1"/>
    <w:rsid w:val="00086B88"/>
    <w:rsid w:val="00090A00"/>
    <w:rsid w:val="000A227C"/>
    <w:rsid w:val="000A64BA"/>
    <w:rsid w:val="000A6C5E"/>
    <w:rsid w:val="000B02B8"/>
    <w:rsid w:val="000B03AE"/>
    <w:rsid w:val="000B051C"/>
    <w:rsid w:val="000B3D73"/>
    <w:rsid w:val="000B451C"/>
    <w:rsid w:val="000B506B"/>
    <w:rsid w:val="000C495D"/>
    <w:rsid w:val="000D303C"/>
    <w:rsid w:val="000D3379"/>
    <w:rsid w:val="000D35F5"/>
    <w:rsid w:val="000D59C3"/>
    <w:rsid w:val="000D6C5E"/>
    <w:rsid w:val="000F1364"/>
    <w:rsid w:val="000F15A8"/>
    <w:rsid w:val="000F3452"/>
    <w:rsid w:val="000F5BF7"/>
    <w:rsid w:val="001166D3"/>
    <w:rsid w:val="001229EC"/>
    <w:rsid w:val="001269D5"/>
    <w:rsid w:val="00127A9F"/>
    <w:rsid w:val="00132A86"/>
    <w:rsid w:val="00134FED"/>
    <w:rsid w:val="00136E55"/>
    <w:rsid w:val="00143179"/>
    <w:rsid w:val="001572E5"/>
    <w:rsid w:val="00173393"/>
    <w:rsid w:val="001821D0"/>
    <w:rsid w:val="00183068"/>
    <w:rsid w:val="00191930"/>
    <w:rsid w:val="00192DAB"/>
    <w:rsid w:val="001A1BAE"/>
    <w:rsid w:val="001A2247"/>
    <w:rsid w:val="001A59A6"/>
    <w:rsid w:val="001A6551"/>
    <w:rsid w:val="001B10DD"/>
    <w:rsid w:val="001B1C09"/>
    <w:rsid w:val="001B2451"/>
    <w:rsid w:val="001B532D"/>
    <w:rsid w:val="001C6705"/>
    <w:rsid w:val="001D4709"/>
    <w:rsid w:val="001E2937"/>
    <w:rsid w:val="002065FF"/>
    <w:rsid w:val="00213992"/>
    <w:rsid w:val="00215611"/>
    <w:rsid w:val="00215B89"/>
    <w:rsid w:val="002171F8"/>
    <w:rsid w:val="00220B9F"/>
    <w:rsid w:val="002365AF"/>
    <w:rsid w:val="00236ACD"/>
    <w:rsid w:val="00245D6A"/>
    <w:rsid w:val="00250EA5"/>
    <w:rsid w:val="00252E86"/>
    <w:rsid w:val="00260678"/>
    <w:rsid w:val="0026147A"/>
    <w:rsid w:val="00262240"/>
    <w:rsid w:val="00266A59"/>
    <w:rsid w:val="00267C2C"/>
    <w:rsid w:val="002724A3"/>
    <w:rsid w:val="00272811"/>
    <w:rsid w:val="00287860"/>
    <w:rsid w:val="0029066A"/>
    <w:rsid w:val="00295066"/>
    <w:rsid w:val="002970F4"/>
    <w:rsid w:val="0029797C"/>
    <w:rsid w:val="002A11CB"/>
    <w:rsid w:val="002A3244"/>
    <w:rsid w:val="002C5021"/>
    <w:rsid w:val="002E1F91"/>
    <w:rsid w:val="002E217B"/>
    <w:rsid w:val="002E6784"/>
    <w:rsid w:val="002F58B9"/>
    <w:rsid w:val="003253A4"/>
    <w:rsid w:val="00327CF3"/>
    <w:rsid w:val="00330F0E"/>
    <w:rsid w:val="003361BA"/>
    <w:rsid w:val="00336E38"/>
    <w:rsid w:val="00337DC5"/>
    <w:rsid w:val="00361390"/>
    <w:rsid w:val="003725B1"/>
    <w:rsid w:val="00375564"/>
    <w:rsid w:val="003924B7"/>
    <w:rsid w:val="00392935"/>
    <w:rsid w:val="00394468"/>
    <w:rsid w:val="003B58FF"/>
    <w:rsid w:val="003C1646"/>
    <w:rsid w:val="003C1969"/>
    <w:rsid w:val="003E528D"/>
    <w:rsid w:val="003F133D"/>
    <w:rsid w:val="003F1F9C"/>
    <w:rsid w:val="003F66F4"/>
    <w:rsid w:val="004040E8"/>
    <w:rsid w:val="00415CD6"/>
    <w:rsid w:val="00424EA5"/>
    <w:rsid w:val="004252D8"/>
    <w:rsid w:val="004328A0"/>
    <w:rsid w:val="00433CD4"/>
    <w:rsid w:val="0043413F"/>
    <w:rsid w:val="0043553E"/>
    <w:rsid w:val="00447335"/>
    <w:rsid w:val="004510B4"/>
    <w:rsid w:val="004632B3"/>
    <w:rsid w:val="004640C6"/>
    <w:rsid w:val="004659A0"/>
    <w:rsid w:val="00466701"/>
    <w:rsid w:val="00471808"/>
    <w:rsid w:val="00474D3E"/>
    <w:rsid w:val="004949D0"/>
    <w:rsid w:val="00497279"/>
    <w:rsid w:val="004A2EC9"/>
    <w:rsid w:val="004A7DEC"/>
    <w:rsid w:val="004B05FD"/>
    <w:rsid w:val="004B0892"/>
    <w:rsid w:val="004B12EC"/>
    <w:rsid w:val="004B3664"/>
    <w:rsid w:val="004C76CF"/>
    <w:rsid w:val="004D0E19"/>
    <w:rsid w:val="004D1056"/>
    <w:rsid w:val="004D160D"/>
    <w:rsid w:val="004D2FC8"/>
    <w:rsid w:val="004D61CE"/>
    <w:rsid w:val="004F463B"/>
    <w:rsid w:val="004F5822"/>
    <w:rsid w:val="00505F04"/>
    <w:rsid w:val="00506E10"/>
    <w:rsid w:val="00511935"/>
    <w:rsid w:val="00570993"/>
    <w:rsid w:val="00572D9F"/>
    <w:rsid w:val="00577570"/>
    <w:rsid w:val="00577C26"/>
    <w:rsid w:val="0058710A"/>
    <w:rsid w:val="00590176"/>
    <w:rsid w:val="00595FD7"/>
    <w:rsid w:val="00596A2F"/>
    <w:rsid w:val="005A037D"/>
    <w:rsid w:val="005A1768"/>
    <w:rsid w:val="005A2941"/>
    <w:rsid w:val="005A3A5F"/>
    <w:rsid w:val="005A49D0"/>
    <w:rsid w:val="005A680C"/>
    <w:rsid w:val="005A7F98"/>
    <w:rsid w:val="005B740E"/>
    <w:rsid w:val="005C0154"/>
    <w:rsid w:val="005C223C"/>
    <w:rsid w:val="005C688E"/>
    <w:rsid w:val="005C6A55"/>
    <w:rsid w:val="005D2AB7"/>
    <w:rsid w:val="005D3E28"/>
    <w:rsid w:val="005D520A"/>
    <w:rsid w:val="005E2BBF"/>
    <w:rsid w:val="005F2E61"/>
    <w:rsid w:val="006066B1"/>
    <w:rsid w:val="006067E8"/>
    <w:rsid w:val="006078BC"/>
    <w:rsid w:val="00607D5D"/>
    <w:rsid w:val="00612B39"/>
    <w:rsid w:val="00617163"/>
    <w:rsid w:val="00621C57"/>
    <w:rsid w:val="00630F9E"/>
    <w:rsid w:val="00640308"/>
    <w:rsid w:val="006737CA"/>
    <w:rsid w:val="00677C5E"/>
    <w:rsid w:val="006927D1"/>
    <w:rsid w:val="006937A5"/>
    <w:rsid w:val="006B28B4"/>
    <w:rsid w:val="006B3C3A"/>
    <w:rsid w:val="006D0E20"/>
    <w:rsid w:val="006D1986"/>
    <w:rsid w:val="006E474B"/>
    <w:rsid w:val="006F2A45"/>
    <w:rsid w:val="006F4A17"/>
    <w:rsid w:val="0072138E"/>
    <w:rsid w:val="00731C4B"/>
    <w:rsid w:val="007377C4"/>
    <w:rsid w:val="00756739"/>
    <w:rsid w:val="00762550"/>
    <w:rsid w:val="00770410"/>
    <w:rsid w:val="007730A6"/>
    <w:rsid w:val="007737AA"/>
    <w:rsid w:val="007814BC"/>
    <w:rsid w:val="00782299"/>
    <w:rsid w:val="0079072F"/>
    <w:rsid w:val="00794ADB"/>
    <w:rsid w:val="007A1F22"/>
    <w:rsid w:val="007B5F32"/>
    <w:rsid w:val="007C1D76"/>
    <w:rsid w:val="007D2E92"/>
    <w:rsid w:val="007D349F"/>
    <w:rsid w:val="007D6E7F"/>
    <w:rsid w:val="007E0ADD"/>
    <w:rsid w:val="007E34BA"/>
    <w:rsid w:val="007F1564"/>
    <w:rsid w:val="007F183F"/>
    <w:rsid w:val="007F2087"/>
    <w:rsid w:val="007F7300"/>
    <w:rsid w:val="007F7A7F"/>
    <w:rsid w:val="00804137"/>
    <w:rsid w:val="00824992"/>
    <w:rsid w:val="00835055"/>
    <w:rsid w:val="008360D8"/>
    <w:rsid w:val="008402FC"/>
    <w:rsid w:val="008418D1"/>
    <w:rsid w:val="00842ACF"/>
    <w:rsid w:val="00850038"/>
    <w:rsid w:val="00860A23"/>
    <w:rsid w:val="00864E1C"/>
    <w:rsid w:val="008668E4"/>
    <w:rsid w:val="008700FE"/>
    <w:rsid w:val="00895B30"/>
    <w:rsid w:val="008A0692"/>
    <w:rsid w:val="008A397D"/>
    <w:rsid w:val="008A58FC"/>
    <w:rsid w:val="008B2A9D"/>
    <w:rsid w:val="008B39C5"/>
    <w:rsid w:val="008C02EC"/>
    <w:rsid w:val="008C0529"/>
    <w:rsid w:val="008C3CAC"/>
    <w:rsid w:val="008C7540"/>
    <w:rsid w:val="008E4F0E"/>
    <w:rsid w:val="008E4F29"/>
    <w:rsid w:val="00902399"/>
    <w:rsid w:val="0092383C"/>
    <w:rsid w:val="00927074"/>
    <w:rsid w:val="0093495E"/>
    <w:rsid w:val="009461D7"/>
    <w:rsid w:val="009564F3"/>
    <w:rsid w:val="00984305"/>
    <w:rsid w:val="00986C52"/>
    <w:rsid w:val="00990B20"/>
    <w:rsid w:val="009C0028"/>
    <w:rsid w:val="009C1B05"/>
    <w:rsid w:val="009D1B97"/>
    <w:rsid w:val="009D23CD"/>
    <w:rsid w:val="009E24A9"/>
    <w:rsid w:val="009E7024"/>
    <w:rsid w:val="009F4F21"/>
    <w:rsid w:val="00A02331"/>
    <w:rsid w:val="00A05037"/>
    <w:rsid w:val="00A14055"/>
    <w:rsid w:val="00A14173"/>
    <w:rsid w:val="00A248B7"/>
    <w:rsid w:val="00A32FC3"/>
    <w:rsid w:val="00A54F78"/>
    <w:rsid w:val="00A62A48"/>
    <w:rsid w:val="00A6527F"/>
    <w:rsid w:val="00A66EDB"/>
    <w:rsid w:val="00A711ED"/>
    <w:rsid w:val="00A805DD"/>
    <w:rsid w:val="00A820BA"/>
    <w:rsid w:val="00A84C44"/>
    <w:rsid w:val="00A86535"/>
    <w:rsid w:val="00A967A4"/>
    <w:rsid w:val="00A973F7"/>
    <w:rsid w:val="00AA5F27"/>
    <w:rsid w:val="00AA7A0D"/>
    <w:rsid w:val="00AC04B9"/>
    <w:rsid w:val="00AE1C27"/>
    <w:rsid w:val="00AE4A61"/>
    <w:rsid w:val="00AF1A4D"/>
    <w:rsid w:val="00AF71AF"/>
    <w:rsid w:val="00B05B8B"/>
    <w:rsid w:val="00B1252F"/>
    <w:rsid w:val="00B22AD8"/>
    <w:rsid w:val="00B31B68"/>
    <w:rsid w:val="00B325BD"/>
    <w:rsid w:val="00B348FB"/>
    <w:rsid w:val="00B41007"/>
    <w:rsid w:val="00B455A7"/>
    <w:rsid w:val="00B5178A"/>
    <w:rsid w:val="00B565EA"/>
    <w:rsid w:val="00B57858"/>
    <w:rsid w:val="00B601A9"/>
    <w:rsid w:val="00B609DB"/>
    <w:rsid w:val="00B621CB"/>
    <w:rsid w:val="00B62BF3"/>
    <w:rsid w:val="00B73BD2"/>
    <w:rsid w:val="00B77AAD"/>
    <w:rsid w:val="00B83426"/>
    <w:rsid w:val="00B9112C"/>
    <w:rsid w:val="00B94055"/>
    <w:rsid w:val="00BB7340"/>
    <w:rsid w:val="00BC232E"/>
    <w:rsid w:val="00BC487B"/>
    <w:rsid w:val="00BD4F62"/>
    <w:rsid w:val="00BF27B4"/>
    <w:rsid w:val="00BF3AC6"/>
    <w:rsid w:val="00C014A9"/>
    <w:rsid w:val="00C11242"/>
    <w:rsid w:val="00C221C2"/>
    <w:rsid w:val="00C263BD"/>
    <w:rsid w:val="00C3078E"/>
    <w:rsid w:val="00C3221D"/>
    <w:rsid w:val="00C60F29"/>
    <w:rsid w:val="00C65795"/>
    <w:rsid w:val="00C7080E"/>
    <w:rsid w:val="00C711A4"/>
    <w:rsid w:val="00C71EBF"/>
    <w:rsid w:val="00C83273"/>
    <w:rsid w:val="00C919C9"/>
    <w:rsid w:val="00CA33E1"/>
    <w:rsid w:val="00CC0B92"/>
    <w:rsid w:val="00CC3148"/>
    <w:rsid w:val="00CE4E97"/>
    <w:rsid w:val="00CE68E8"/>
    <w:rsid w:val="00CF166F"/>
    <w:rsid w:val="00CF270B"/>
    <w:rsid w:val="00CF7715"/>
    <w:rsid w:val="00D00E33"/>
    <w:rsid w:val="00D01092"/>
    <w:rsid w:val="00D052FB"/>
    <w:rsid w:val="00D0749D"/>
    <w:rsid w:val="00D201FF"/>
    <w:rsid w:val="00D217A6"/>
    <w:rsid w:val="00D274A8"/>
    <w:rsid w:val="00D4227A"/>
    <w:rsid w:val="00D4534B"/>
    <w:rsid w:val="00D51F2B"/>
    <w:rsid w:val="00D52608"/>
    <w:rsid w:val="00D543EA"/>
    <w:rsid w:val="00D54411"/>
    <w:rsid w:val="00D55717"/>
    <w:rsid w:val="00D55DDF"/>
    <w:rsid w:val="00D55DEB"/>
    <w:rsid w:val="00D5729A"/>
    <w:rsid w:val="00D60570"/>
    <w:rsid w:val="00D60F5D"/>
    <w:rsid w:val="00D96D49"/>
    <w:rsid w:val="00DB0690"/>
    <w:rsid w:val="00DB1BF7"/>
    <w:rsid w:val="00DB49C4"/>
    <w:rsid w:val="00DB6AAC"/>
    <w:rsid w:val="00DC1F6E"/>
    <w:rsid w:val="00DE3837"/>
    <w:rsid w:val="00E06DC1"/>
    <w:rsid w:val="00E209BC"/>
    <w:rsid w:val="00E25759"/>
    <w:rsid w:val="00E5722C"/>
    <w:rsid w:val="00E57B44"/>
    <w:rsid w:val="00E614A4"/>
    <w:rsid w:val="00E62FCD"/>
    <w:rsid w:val="00E654C9"/>
    <w:rsid w:val="00E65A9D"/>
    <w:rsid w:val="00E7179C"/>
    <w:rsid w:val="00E721BD"/>
    <w:rsid w:val="00E74C3D"/>
    <w:rsid w:val="00E8487E"/>
    <w:rsid w:val="00E85EEA"/>
    <w:rsid w:val="00EB3B61"/>
    <w:rsid w:val="00EB3B9C"/>
    <w:rsid w:val="00EB518C"/>
    <w:rsid w:val="00EB6376"/>
    <w:rsid w:val="00ED6474"/>
    <w:rsid w:val="00EE289C"/>
    <w:rsid w:val="00EE5321"/>
    <w:rsid w:val="00EE6D68"/>
    <w:rsid w:val="00EF35BC"/>
    <w:rsid w:val="00EF6102"/>
    <w:rsid w:val="00F1224E"/>
    <w:rsid w:val="00F1501A"/>
    <w:rsid w:val="00F15AAA"/>
    <w:rsid w:val="00F15C11"/>
    <w:rsid w:val="00F2008E"/>
    <w:rsid w:val="00F24873"/>
    <w:rsid w:val="00F310F3"/>
    <w:rsid w:val="00F319C5"/>
    <w:rsid w:val="00F36093"/>
    <w:rsid w:val="00F37F2E"/>
    <w:rsid w:val="00F4416E"/>
    <w:rsid w:val="00F5192F"/>
    <w:rsid w:val="00F643A9"/>
    <w:rsid w:val="00F801D6"/>
    <w:rsid w:val="00F86A06"/>
    <w:rsid w:val="00F91866"/>
    <w:rsid w:val="00F932A3"/>
    <w:rsid w:val="00FA5465"/>
    <w:rsid w:val="00FA6CD7"/>
    <w:rsid w:val="00FB320F"/>
    <w:rsid w:val="00FB66BA"/>
    <w:rsid w:val="00FD746D"/>
    <w:rsid w:val="00FD75B8"/>
    <w:rsid w:val="00FD7CDA"/>
    <w:rsid w:val="00FF1D16"/>
    <w:rsid w:val="00FF2BCF"/>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BDB9D457-799B-4C90-9231-38A12ED3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 w:type="character" w:styleId="CommentReference">
    <w:name w:val="annotation reference"/>
    <w:basedOn w:val="DefaultParagraphFont"/>
    <w:uiPriority w:val="99"/>
    <w:semiHidden/>
    <w:unhideWhenUsed/>
    <w:rsid w:val="00EE6D68"/>
    <w:rPr>
      <w:sz w:val="16"/>
      <w:szCs w:val="16"/>
    </w:rPr>
  </w:style>
  <w:style w:type="paragraph" w:styleId="CommentText">
    <w:name w:val="annotation text"/>
    <w:basedOn w:val="Normal"/>
    <w:link w:val="CommentTextChar"/>
    <w:uiPriority w:val="99"/>
    <w:unhideWhenUsed/>
    <w:rsid w:val="00EE6D68"/>
    <w:pPr>
      <w:spacing w:line="240" w:lineRule="auto"/>
    </w:pPr>
    <w:rPr>
      <w:sz w:val="20"/>
      <w:szCs w:val="20"/>
    </w:rPr>
  </w:style>
  <w:style w:type="character" w:customStyle="1" w:styleId="CommentTextChar">
    <w:name w:val="Comment Text Char"/>
    <w:basedOn w:val="DefaultParagraphFont"/>
    <w:link w:val="CommentText"/>
    <w:uiPriority w:val="99"/>
    <w:rsid w:val="00EE6D68"/>
    <w:rPr>
      <w:sz w:val="20"/>
      <w:szCs w:val="20"/>
    </w:rPr>
  </w:style>
  <w:style w:type="paragraph" w:styleId="CommentSubject">
    <w:name w:val="annotation subject"/>
    <w:basedOn w:val="CommentText"/>
    <w:next w:val="CommentText"/>
    <w:link w:val="CommentSubjectChar"/>
    <w:uiPriority w:val="99"/>
    <w:semiHidden/>
    <w:unhideWhenUsed/>
    <w:rsid w:val="00EE6D68"/>
    <w:rPr>
      <w:b/>
      <w:bCs/>
    </w:rPr>
  </w:style>
  <w:style w:type="character" w:customStyle="1" w:styleId="CommentSubjectChar">
    <w:name w:val="Comment Subject Char"/>
    <w:basedOn w:val="CommentTextChar"/>
    <w:link w:val="CommentSubject"/>
    <w:uiPriority w:val="99"/>
    <w:semiHidden/>
    <w:rsid w:val="00EE6D68"/>
    <w:rPr>
      <w:b/>
      <w:bCs/>
      <w:sz w:val="20"/>
      <w:szCs w:val="20"/>
    </w:rPr>
  </w:style>
  <w:style w:type="paragraph" w:styleId="Revision">
    <w:name w:val="Revision"/>
    <w:hidden/>
    <w:uiPriority w:val="99"/>
    <w:semiHidden/>
    <w:rsid w:val="008500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4606">
      <w:bodyDiv w:val="1"/>
      <w:marLeft w:val="0"/>
      <w:marRight w:val="0"/>
      <w:marTop w:val="0"/>
      <w:marBottom w:val="0"/>
      <w:divBdr>
        <w:top w:val="none" w:sz="0" w:space="0" w:color="auto"/>
        <w:left w:val="none" w:sz="0" w:space="0" w:color="auto"/>
        <w:bottom w:val="none" w:sz="0" w:space="0" w:color="auto"/>
        <w:right w:val="none" w:sz="0" w:space="0" w:color="auto"/>
      </w:divBdr>
    </w:div>
    <w:div w:id="591857817">
      <w:bodyDiv w:val="1"/>
      <w:marLeft w:val="0"/>
      <w:marRight w:val="0"/>
      <w:marTop w:val="0"/>
      <w:marBottom w:val="0"/>
      <w:divBdr>
        <w:top w:val="none" w:sz="0" w:space="0" w:color="auto"/>
        <w:left w:val="none" w:sz="0" w:space="0" w:color="auto"/>
        <w:bottom w:val="none" w:sz="0" w:space="0" w:color="auto"/>
        <w:right w:val="none" w:sz="0" w:space="0" w:color="auto"/>
      </w:divBdr>
    </w:div>
    <w:div w:id="679509359">
      <w:bodyDiv w:val="1"/>
      <w:marLeft w:val="0"/>
      <w:marRight w:val="0"/>
      <w:marTop w:val="0"/>
      <w:marBottom w:val="0"/>
      <w:divBdr>
        <w:top w:val="none" w:sz="0" w:space="0" w:color="auto"/>
        <w:left w:val="none" w:sz="0" w:space="0" w:color="auto"/>
        <w:bottom w:val="none" w:sz="0" w:space="0" w:color="auto"/>
        <w:right w:val="none" w:sz="0" w:space="0" w:color="auto"/>
      </w:divBdr>
    </w:div>
    <w:div w:id="935406936">
      <w:bodyDiv w:val="1"/>
      <w:marLeft w:val="0"/>
      <w:marRight w:val="0"/>
      <w:marTop w:val="0"/>
      <w:marBottom w:val="0"/>
      <w:divBdr>
        <w:top w:val="none" w:sz="0" w:space="0" w:color="auto"/>
        <w:left w:val="none" w:sz="0" w:space="0" w:color="auto"/>
        <w:bottom w:val="none" w:sz="0" w:space="0" w:color="auto"/>
        <w:right w:val="none" w:sz="0" w:space="0" w:color="auto"/>
      </w:divBdr>
    </w:div>
    <w:div w:id="1342466907">
      <w:bodyDiv w:val="1"/>
      <w:marLeft w:val="0"/>
      <w:marRight w:val="0"/>
      <w:marTop w:val="0"/>
      <w:marBottom w:val="0"/>
      <w:divBdr>
        <w:top w:val="none" w:sz="0" w:space="0" w:color="auto"/>
        <w:left w:val="none" w:sz="0" w:space="0" w:color="auto"/>
        <w:bottom w:val="none" w:sz="0" w:space="0" w:color="auto"/>
        <w:right w:val="none" w:sz="0" w:space="0" w:color="auto"/>
      </w:divBdr>
    </w:div>
    <w:div w:id="194295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4B3D095290A47905F03A35FCA2F28" ma:contentTypeVersion="4" ma:contentTypeDescription="Een nieuw document maken." ma:contentTypeScope="" ma:versionID="24d8d4a4752fa055fcaddf8c890999b6">
  <xsd:schema xmlns:xsd="http://www.w3.org/2001/XMLSchema" xmlns:xs="http://www.w3.org/2001/XMLSchema" xmlns:p="http://schemas.microsoft.com/office/2006/metadata/properties" xmlns:ns2="4fa129be-08a5-4b55-9781-dd140828063d" targetNamespace="http://schemas.microsoft.com/office/2006/metadata/properties" ma:root="true" ma:fieldsID="b26af070d71437016dc7f34cd8023fef" ns2:_="">
    <xsd:import namespace="4fa129be-08a5-4b55-9781-dd14082806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129be-08a5-4b55-9781-dd14082806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D6E64-866B-4D8A-B22A-B1C87BD44D9B}">
  <ds:schemaRefs>
    <ds:schemaRef ds:uri="http://schemas.microsoft.com/sharepoint/v3/contenttype/forms"/>
  </ds:schemaRefs>
</ds:datastoreItem>
</file>

<file path=customXml/itemProps2.xml><?xml version="1.0" encoding="utf-8"?>
<ds:datastoreItem xmlns:ds="http://schemas.openxmlformats.org/officeDocument/2006/customXml" ds:itemID="{DF935D18-9DDB-4D8B-BC5F-412E4821F8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3FAE12-A659-4717-9C82-2F8E10A00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a129be-08a5-4b55-9781-dd14082806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6027</Words>
  <Characters>34357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Melody Shellman</cp:lastModifiedBy>
  <cp:revision>12</cp:revision>
  <dcterms:created xsi:type="dcterms:W3CDTF">2021-11-03T18:59:00Z</dcterms:created>
  <dcterms:modified xsi:type="dcterms:W3CDTF">2022-01-05T21:37:00Z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0x0101000684B3D095290A47905F03A35FCA2F28</vt:lpwstr>
  </property>
</Properties>
</file>